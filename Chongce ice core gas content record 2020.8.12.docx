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A27DC" w14:textId="1E909B7B" w:rsidR="005A24E3" w:rsidRDefault="003322F8">
      <w:pPr>
        <w:spacing w:beforeLines="50" w:before="156" w:afterLines="50" w:after="156"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Summer temperature during the past two millennia derived from </w:t>
      </w:r>
      <w:r>
        <w:rPr>
          <w:rFonts w:ascii="Times New Roman" w:hAnsi="Times New Roman" w:cs="Times New Roman" w:hint="eastAsia"/>
          <w:color w:val="000000" w:themeColor="text1"/>
          <w:sz w:val="32"/>
          <w:szCs w:val="32"/>
        </w:rPr>
        <w:t>a</w:t>
      </w:r>
      <w:r>
        <w:rPr>
          <w:rFonts w:ascii="Times New Roman" w:hAnsi="Times New Roman" w:cs="Times New Roman"/>
          <w:color w:val="000000" w:themeColor="text1"/>
          <w:sz w:val="32"/>
          <w:szCs w:val="32"/>
        </w:rPr>
        <w:t xml:space="preserve">n ultrahigh resolution total air content record of the Tibetan </w:t>
      </w:r>
      <w:proofErr w:type="spellStart"/>
      <w:r>
        <w:rPr>
          <w:rFonts w:ascii="Times New Roman" w:hAnsi="Times New Roman" w:cs="Times New Roman"/>
          <w:color w:val="000000" w:themeColor="text1"/>
          <w:sz w:val="32"/>
          <w:szCs w:val="32"/>
        </w:rPr>
        <w:t>Chongce</w:t>
      </w:r>
      <w:proofErr w:type="spellEnd"/>
      <w:r>
        <w:rPr>
          <w:rFonts w:ascii="Times New Roman" w:hAnsi="Times New Roman" w:cs="Times New Roman"/>
          <w:color w:val="000000" w:themeColor="text1"/>
          <w:sz w:val="32"/>
          <w:szCs w:val="32"/>
        </w:rPr>
        <w:t xml:space="preserve"> ice core</w:t>
      </w:r>
    </w:p>
    <w:p w14:paraId="732822D2" w14:textId="77777777" w:rsidR="005A24E3" w:rsidRDefault="005A24E3">
      <w:pPr>
        <w:spacing w:beforeLines="50" w:before="156" w:afterLines="50" w:after="156" w:line="360" w:lineRule="auto"/>
        <w:rPr>
          <w:rFonts w:ascii="Times New Roman" w:eastAsiaTheme="minorEastAsia" w:hAnsi="Times New Roman" w:cs="Times New Roman"/>
          <w:color w:val="000000" w:themeColor="text1"/>
          <w:sz w:val="32"/>
          <w:szCs w:val="32"/>
        </w:rPr>
      </w:pPr>
    </w:p>
    <w:p w14:paraId="65CCD4E3" w14:textId="77777777" w:rsidR="005A24E3" w:rsidRDefault="0072164A">
      <w:pPr>
        <w:spacing w:line="360" w:lineRule="auto"/>
        <w:rPr>
          <w:rFonts w:ascii="Times New Roman" w:eastAsiaTheme="minorEastAsia" w:hAnsi="Times New Roman" w:cs="Times New Roman"/>
          <w:sz w:val="22"/>
        </w:rPr>
      </w:pPr>
      <w:r>
        <w:rPr>
          <w:rFonts w:ascii="Times New Roman" w:eastAsiaTheme="minorEastAsia" w:hAnsi="Times New Roman" w:cs="Times New Roman"/>
          <w:sz w:val="22"/>
        </w:rPr>
        <w:t>Jing Song</w:t>
      </w:r>
      <w:r>
        <w:rPr>
          <w:rFonts w:ascii="Times New Roman" w:eastAsiaTheme="minorEastAsia" w:hAnsi="Times New Roman" w:cs="Times New Roman"/>
          <w:sz w:val="22"/>
          <w:vertAlign w:val="superscript"/>
        </w:rPr>
        <w:t>1</w:t>
      </w:r>
      <w:r>
        <w:rPr>
          <w:rFonts w:ascii="Times New Roman" w:eastAsiaTheme="minorEastAsia" w:hAnsi="Times New Roman" w:cs="Times New Roman"/>
          <w:sz w:val="22"/>
        </w:rPr>
        <w:t>, Xavier Faïn</w:t>
      </w:r>
      <w:r>
        <w:rPr>
          <w:rFonts w:ascii="Times New Roman" w:eastAsiaTheme="minorEastAsia" w:hAnsi="Times New Roman" w:cs="Times New Roman"/>
          <w:sz w:val="22"/>
          <w:vertAlign w:val="superscript"/>
        </w:rPr>
        <w:t>2</w:t>
      </w:r>
      <w:r>
        <w:rPr>
          <w:rFonts w:ascii="Times New Roman" w:eastAsiaTheme="minorEastAsia" w:hAnsi="Times New Roman" w:cs="Times New Roman"/>
          <w:sz w:val="22"/>
        </w:rPr>
        <w:t xml:space="preserve">, </w:t>
      </w:r>
      <w:proofErr w:type="spellStart"/>
      <w:r>
        <w:rPr>
          <w:rFonts w:ascii="Times New Roman" w:eastAsiaTheme="minorEastAsia" w:hAnsi="Times New Roman" w:cs="Times New Roman"/>
          <w:sz w:val="22"/>
        </w:rPr>
        <w:t>Wangbin</w:t>
      </w:r>
      <w:proofErr w:type="spellEnd"/>
      <w:r>
        <w:rPr>
          <w:rFonts w:ascii="Times New Roman" w:eastAsiaTheme="minorEastAsia" w:hAnsi="Times New Roman" w:cs="Times New Roman"/>
          <w:sz w:val="22"/>
        </w:rPr>
        <w:t xml:space="preserve"> Zhang</w:t>
      </w:r>
      <w:r>
        <w:rPr>
          <w:rFonts w:ascii="Times New Roman" w:eastAsiaTheme="minorEastAsia" w:hAnsi="Times New Roman" w:cs="Times New Roman"/>
          <w:sz w:val="22"/>
          <w:vertAlign w:val="superscript"/>
        </w:rPr>
        <w:t>1</w:t>
      </w:r>
      <w:r>
        <w:rPr>
          <w:rFonts w:ascii="Times New Roman" w:eastAsiaTheme="minorEastAsia" w:hAnsi="Times New Roman" w:cs="Times New Roman"/>
          <w:sz w:val="22"/>
        </w:rPr>
        <w:t>, Jérôme Chappellaz</w:t>
      </w:r>
      <w:r>
        <w:rPr>
          <w:rFonts w:ascii="Times New Roman" w:eastAsiaTheme="minorEastAsia" w:hAnsi="Times New Roman" w:cs="Times New Roman"/>
          <w:sz w:val="22"/>
          <w:vertAlign w:val="superscript"/>
        </w:rPr>
        <w:t>2</w:t>
      </w:r>
      <w:r>
        <w:rPr>
          <w:rFonts w:ascii="Times New Roman" w:eastAsiaTheme="minorEastAsia" w:hAnsi="Times New Roman" w:cs="Times New Roman"/>
          <w:sz w:val="22"/>
        </w:rPr>
        <w:t xml:space="preserve">, </w:t>
      </w:r>
      <w:proofErr w:type="spellStart"/>
      <w:r>
        <w:rPr>
          <w:rFonts w:ascii="Times New Roman" w:eastAsiaTheme="minorEastAsia" w:hAnsi="Times New Roman" w:cs="Times New Roman"/>
          <w:sz w:val="22"/>
        </w:rPr>
        <w:t>Ke</w:t>
      </w:r>
      <w:proofErr w:type="spellEnd"/>
      <w:r>
        <w:rPr>
          <w:rFonts w:ascii="Times New Roman" w:eastAsiaTheme="minorEastAsia" w:hAnsi="Times New Roman" w:cs="Times New Roman"/>
          <w:sz w:val="22"/>
        </w:rPr>
        <w:t xml:space="preserve"> Liu</w:t>
      </w:r>
      <w:r>
        <w:rPr>
          <w:rFonts w:ascii="Times New Roman" w:eastAsiaTheme="minorEastAsia" w:hAnsi="Times New Roman" w:cs="Times New Roman"/>
          <w:sz w:val="22"/>
          <w:vertAlign w:val="superscript"/>
        </w:rPr>
        <w:t>1</w:t>
      </w:r>
      <w:r>
        <w:rPr>
          <w:rFonts w:ascii="Times New Roman" w:eastAsiaTheme="minorEastAsia" w:hAnsi="Times New Roman" w:cs="Times New Roman"/>
          <w:sz w:val="22"/>
        </w:rPr>
        <w:t>, Jochen Schmitt</w:t>
      </w:r>
      <w:r>
        <w:rPr>
          <w:rFonts w:ascii="Times New Roman" w:eastAsiaTheme="minorEastAsia" w:hAnsi="Times New Roman" w:cs="Times New Roman"/>
          <w:sz w:val="22"/>
          <w:vertAlign w:val="superscript"/>
        </w:rPr>
        <w:t>3,4</w:t>
      </w:r>
      <w:r>
        <w:rPr>
          <w:rFonts w:ascii="Times New Roman" w:eastAsiaTheme="minorEastAsia" w:hAnsi="Times New Roman" w:cs="Times New Roman"/>
          <w:sz w:val="22"/>
        </w:rPr>
        <w:t xml:space="preserve">, </w:t>
      </w:r>
      <w:proofErr w:type="spellStart"/>
      <w:r>
        <w:rPr>
          <w:rFonts w:ascii="Times New Roman" w:eastAsiaTheme="minorEastAsia" w:hAnsi="Times New Roman" w:cs="Times New Roman"/>
          <w:sz w:val="22"/>
        </w:rPr>
        <w:t>Loïc</w:t>
      </w:r>
      <w:proofErr w:type="spellEnd"/>
      <w:r>
        <w:rPr>
          <w:rFonts w:ascii="Times New Roman" w:eastAsiaTheme="minorEastAsia" w:hAnsi="Times New Roman" w:cs="Times New Roman"/>
          <w:sz w:val="22"/>
        </w:rPr>
        <w:t xml:space="preserve"> Schmidely</w:t>
      </w:r>
      <w:r>
        <w:rPr>
          <w:rFonts w:ascii="Times New Roman" w:eastAsiaTheme="minorEastAsia" w:hAnsi="Times New Roman" w:cs="Times New Roman"/>
          <w:sz w:val="22"/>
          <w:vertAlign w:val="superscript"/>
        </w:rPr>
        <w:t>3,4</w:t>
      </w:r>
      <w:r>
        <w:rPr>
          <w:rFonts w:ascii="Times New Roman" w:eastAsiaTheme="minorEastAsia" w:hAnsi="Times New Roman" w:cs="Times New Roman"/>
          <w:sz w:val="22"/>
        </w:rPr>
        <w:t xml:space="preserve">, </w:t>
      </w:r>
      <w:proofErr w:type="spellStart"/>
      <w:r>
        <w:rPr>
          <w:rFonts w:ascii="Times New Roman" w:eastAsiaTheme="minorEastAsia" w:hAnsi="Times New Roman" w:cs="Times New Roman"/>
          <w:sz w:val="22"/>
        </w:rPr>
        <w:t>Babara</w:t>
      </w:r>
      <w:proofErr w:type="spellEnd"/>
      <w:r>
        <w:rPr>
          <w:rFonts w:ascii="Times New Roman" w:eastAsiaTheme="minorEastAsia" w:hAnsi="Times New Roman" w:cs="Times New Roman"/>
          <w:sz w:val="22"/>
        </w:rPr>
        <w:t xml:space="preserve"> Seth</w:t>
      </w:r>
      <w:r>
        <w:rPr>
          <w:rFonts w:ascii="Times New Roman" w:eastAsiaTheme="minorEastAsia" w:hAnsi="Times New Roman" w:cs="Times New Roman"/>
          <w:sz w:val="22"/>
          <w:vertAlign w:val="superscript"/>
        </w:rPr>
        <w:t>3,4</w:t>
      </w:r>
      <w:r>
        <w:rPr>
          <w:rFonts w:ascii="Times New Roman" w:eastAsiaTheme="minorEastAsia" w:hAnsi="Times New Roman" w:cs="Times New Roman"/>
          <w:sz w:val="22"/>
        </w:rPr>
        <w:t>, Hubertus Fischer</w:t>
      </w:r>
      <w:r>
        <w:rPr>
          <w:rFonts w:ascii="Times New Roman" w:eastAsiaTheme="minorEastAsia" w:hAnsi="Times New Roman" w:cs="Times New Roman"/>
          <w:sz w:val="22"/>
          <w:vertAlign w:val="superscript"/>
        </w:rPr>
        <w:t>3,4</w:t>
      </w:r>
      <w:r>
        <w:rPr>
          <w:rFonts w:ascii="Times New Roman" w:eastAsiaTheme="minorEastAsia" w:hAnsi="Times New Roman" w:cs="Times New Roman"/>
          <w:sz w:val="22"/>
        </w:rPr>
        <w:t>, Thomas Stocker</w:t>
      </w:r>
      <w:r>
        <w:rPr>
          <w:rFonts w:ascii="Times New Roman" w:eastAsiaTheme="minorEastAsia" w:hAnsi="Times New Roman" w:cs="Times New Roman"/>
          <w:sz w:val="22"/>
          <w:vertAlign w:val="superscript"/>
        </w:rPr>
        <w:t>3,4</w:t>
      </w:r>
      <w:r>
        <w:rPr>
          <w:rFonts w:ascii="Times New Roman" w:eastAsiaTheme="minorEastAsia" w:hAnsi="Times New Roman" w:cs="Times New Roman"/>
          <w:sz w:val="22"/>
        </w:rPr>
        <w:t>,</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Shuang-Ye Wu</w:t>
      </w:r>
      <w:r>
        <w:rPr>
          <w:rFonts w:ascii="Times New Roman" w:eastAsiaTheme="minorEastAsia" w:hAnsi="Times New Roman" w:cs="Times New Roman"/>
          <w:sz w:val="22"/>
          <w:vertAlign w:val="superscript"/>
        </w:rPr>
        <w:t>5</w:t>
      </w:r>
      <w:r>
        <w:rPr>
          <w:rFonts w:ascii="Times New Roman" w:eastAsiaTheme="minorEastAsia" w:hAnsi="Times New Roman" w:cs="Times New Roman" w:hint="eastAsia"/>
          <w:sz w:val="22"/>
        </w:rPr>
        <w:t xml:space="preserve">, </w:t>
      </w:r>
      <w:proofErr w:type="spellStart"/>
      <w:r>
        <w:rPr>
          <w:rFonts w:ascii="Times New Roman" w:eastAsiaTheme="minorEastAsia" w:hAnsi="Times New Roman" w:cs="Times New Roman"/>
          <w:sz w:val="22"/>
        </w:rPr>
        <w:t>Hongxi</w:t>
      </w:r>
      <w:proofErr w:type="spellEnd"/>
      <w:r>
        <w:rPr>
          <w:rFonts w:ascii="Times New Roman" w:eastAsiaTheme="minorEastAsia" w:hAnsi="Times New Roman" w:cs="Times New Roman"/>
          <w:sz w:val="22"/>
        </w:rPr>
        <w:t xml:space="preserve"> Pang</w:t>
      </w:r>
      <w:r>
        <w:rPr>
          <w:rFonts w:ascii="Times New Roman" w:eastAsiaTheme="minorEastAsia" w:hAnsi="Times New Roman" w:cs="Times New Roman"/>
          <w:sz w:val="22"/>
          <w:vertAlign w:val="superscript"/>
        </w:rPr>
        <w:t>1</w:t>
      </w:r>
      <w:r>
        <w:rPr>
          <w:rFonts w:ascii="Times New Roman" w:eastAsiaTheme="minorEastAsia" w:hAnsi="Times New Roman" w:cs="Times New Roman"/>
          <w:sz w:val="22"/>
        </w:rPr>
        <w:t>,</w:t>
      </w:r>
      <w:r>
        <w:rPr>
          <w:rFonts w:ascii="Times New Roman" w:eastAsiaTheme="minorEastAsia" w:hAnsi="Times New Roman" w:cs="Times New Roman" w:hint="eastAsia"/>
          <w:sz w:val="22"/>
        </w:rPr>
        <w:t xml:space="preserve"> </w:t>
      </w:r>
      <w:proofErr w:type="spellStart"/>
      <w:r>
        <w:rPr>
          <w:rFonts w:ascii="Times New Roman" w:eastAsiaTheme="minorEastAsia" w:hAnsi="Times New Roman" w:cs="Times New Roman"/>
          <w:sz w:val="22"/>
        </w:rPr>
        <w:t>Renhui</w:t>
      </w:r>
      <w:proofErr w:type="spellEnd"/>
      <w:r>
        <w:rPr>
          <w:rFonts w:ascii="Times New Roman" w:eastAsiaTheme="minorEastAsia" w:hAnsi="Times New Roman" w:cs="Times New Roman"/>
          <w:sz w:val="22"/>
        </w:rPr>
        <w:t xml:space="preserve"> Huang</w:t>
      </w:r>
      <w:r>
        <w:rPr>
          <w:rFonts w:ascii="Times New Roman" w:eastAsiaTheme="minorEastAsia" w:hAnsi="Times New Roman" w:cs="Times New Roman"/>
          <w:sz w:val="22"/>
          <w:vertAlign w:val="superscript"/>
        </w:rPr>
        <w:t>1</w:t>
      </w:r>
      <w:r>
        <w:rPr>
          <w:rFonts w:ascii="Times New Roman" w:eastAsiaTheme="minorEastAsia" w:hAnsi="Times New Roman" w:cs="Times New Roman"/>
          <w:sz w:val="22"/>
        </w:rPr>
        <w:t>, Theo M. Jenk</w:t>
      </w:r>
      <w:r>
        <w:rPr>
          <w:rFonts w:ascii="Times New Roman" w:eastAsiaTheme="minorEastAsia" w:hAnsi="Times New Roman" w:cs="Times New Roman"/>
          <w:sz w:val="22"/>
          <w:vertAlign w:val="superscript"/>
        </w:rPr>
        <w:t>4,6</w:t>
      </w:r>
      <w:r>
        <w:rPr>
          <w:rFonts w:ascii="Times New Roman" w:eastAsiaTheme="minorEastAsia" w:hAnsi="Times New Roman" w:cs="Times New Roman"/>
          <w:sz w:val="22"/>
        </w:rPr>
        <w:t>, Margit Schwikowski</w:t>
      </w:r>
      <w:r>
        <w:rPr>
          <w:rFonts w:ascii="Times New Roman" w:eastAsiaTheme="minorEastAsia" w:hAnsi="Times New Roman" w:cs="Times New Roman"/>
          <w:sz w:val="22"/>
          <w:vertAlign w:val="superscript"/>
        </w:rPr>
        <w:t>4,6</w:t>
      </w:r>
      <w:r>
        <w:rPr>
          <w:rFonts w:ascii="Times New Roman" w:eastAsiaTheme="minorEastAsia" w:hAnsi="Times New Roman" w:cs="Times New Roman" w:hint="eastAsia"/>
          <w:sz w:val="22"/>
        </w:rPr>
        <w:t>,</w:t>
      </w:r>
      <w:r>
        <w:rPr>
          <w:rFonts w:ascii="Times New Roman" w:eastAsiaTheme="minorEastAsia" w:hAnsi="Times New Roman" w:cs="Times New Roman"/>
          <w:sz w:val="22"/>
        </w:rPr>
        <w:t xml:space="preserve"> </w:t>
      </w:r>
      <w:proofErr w:type="spellStart"/>
      <w:r>
        <w:rPr>
          <w:rFonts w:ascii="Times New Roman" w:eastAsiaTheme="minorEastAsia" w:hAnsi="Times New Roman" w:cs="Times New Roman"/>
          <w:sz w:val="22"/>
        </w:rPr>
        <w:t>Shugui</w:t>
      </w:r>
      <w:proofErr w:type="spellEnd"/>
      <w:r>
        <w:rPr>
          <w:rFonts w:ascii="Times New Roman" w:eastAsiaTheme="minorEastAsia" w:hAnsi="Times New Roman" w:cs="Times New Roman"/>
          <w:sz w:val="22"/>
        </w:rPr>
        <w:t xml:space="preserve"> Hou</w:t>
      </w:r>
      <w:r>
        <w:rPr>
          <w:rFonts w:ascii="Times New Roman" w:eastAsiaTheme="minorEastAsia" w:hAnsi="Times New Roman" w:cs="Times New Roman"/>
          <w:sz w:val="22"/>
          <w:vertAlign w:val="superscript"/>
        </w:rPr>
        <w:t>1</w:t>
      </w:r>
      <w:r>
        <w:rPr>
          <w:rFonts w:ascii="Times New Roman" w:eastAsiaTheme="minorEastAsia" w:hAnsi="Times New Roman" w:cs="Times New Roman" w:hint="eastAsia"/>
          <w:sz w:val="22"/>
          <w:vertAlign w:val="superscript"/>
        </w:rPr>
        <w:t>,</w:t>
      </w:r>
      <w:r>
        <w:rPr>
          <w:rFonts w:ascii="Times New Roman" w:eastAsiaTheme="minorEastAsia" w:hAnsi="Times New Roman" w:cs="Times New Roman"/>
          <w:sz w:val="22"/>
          <w:vertAlign w:val="superscript"/>
        </w:rPr>
        <w:t>7*</w:t>
      </w:r>
    </w:p>
    <w:p w14:paraId="7E0FF961" w14:textId="77777777" w:rsidR="005A24E3" w:rsidRDefault="0072164A">
      <w:pPr>
        <w:pStyle w:val="Affiliation"/>
        <w:spacing w:line="360" w:lineRule="auto"/>
        <w:rPr>
          <w:sz w:val="22"/>
          <w:szCs w:val="22"/>
        </w:rPr>
      </w:pPr>
      <w:r>
        <w:rPr>
          <w:sz w:val="22"/>
          <w:szCs w:val="22"/>
          <w:vertAlign w:val="superscript"/>
        </w:rPr>
        <w:t>1</w:t>
      </w:r>
      <w:r>
        <w:rPr>
          <w:sz w:val="22"/>
          <w:szCs w:val="22"/>
        </w:rPr>
        <w:t>School of Geography and Ocean Science, Nanjing University, Nanjing, 210023, China.</w:t>
      </w:r>
    </w:p>
    <w:p w14:paraId="45DEF42D" w14:textId="77777777" w:rsidR="005A24E3" w:rsidRDefault="0072164A">
      <w:pPr>
        <w:pStyle w:val="Affiliation"/>
        <w:spacing w:line="360" w:lineRule="auto"/>
        <w:rPr>
          <w:sz w:val="22"/>
          <w:szCs w:val="22"/>
        </w:rPr>
      </w:pPr>
      <w:r>
        <w:rPr>
          <w:sz w:val="22"/>
          <w:szCs w:val="22"/>
          <w:vertAlign w:val="superscript"/>
        </w:rPr>
        <w:t>2</w:t>
      </w:r>
      <w:r>
        <w:rPr>
          <w:sz w:val="22"/>
          <w:szCs w:val="22"/>
        </w:rPr>
        <w:t>Université Grenoble Alpes, CNRS, IRD, Grenoble INP, IGE, 38000 Grenoble, France</w:t>
      </w:r>
    </w:p>
    <w:p w14:paraId="154A3898" w14:textId="77777777" w:rsidR="005A24E3" w:rsidRDefault="0072164A">
      <w:pPr>
        <w:pStyle w:val="Affiliation"/>
        <w:spacing w:line="360" w:lineRule="auto"/>
        <w:rPr>
          <w:sz w:val="22"/>
          <w:szCs w:val="22"/>
        </w:rPr>
      </w:pPr>
      <w:r>
        <w:rPr>
          <w:sz w:val="22"/>
          <w:szCs w:val="22"/>
          <w:vertAlign w:val="superscript"/>
        </w:rPr>
        <w:t>3</w:t>
      </w:r>
      <w:r>
        <w:rPr>
          <w:sz w:val="22"/>
          <w:szCs w:val="22"/>
        </w:rPr>
        <w:t xml:space="preserve">Climate and Environmental Physics, Physics Institute, University of Bern, </w:t>
      </w:r>
      <w:proofErr w:type="spellStart"/>
      <w:r>
        <w:rPr>
          <w:sz w:val="22"/>
          <w:szCs w:val="22"/>
        </w:rPr>
        <w:t>Sidlerstrasse</w:t>
      </w:r>
      <w:proofErr w:type="spellEnd"/>
      <w:r>
        <w:rPr>
          <w:sz w:val="22"/>
          <w:szCs w:val="22"/>
        </w:rPr>
        <w:t xml:space="preserve"> 5, 3012 Bern, Switzerland</w:t>
      </w:r>
    </w:p>
    <w:p w14:paraId="5B69D551" w14:textId="77777777" w:rsidR="005A24E3" w:rsidRDefault="0072164A">
      <w:pPr>
        <w:pStyle w:val="Affiliation"/>
        <w:spacing w:line="360" w:lineRule="auto"/>
        <w:rPr>
          <w:sz w:val="22"/>
          <w:szCs w:val="22"/>
        </w:rPr>
      </w:pPr>
      <w:r>
        <w:rPr>
          <w:sz w:val="22"/>
          <w:szCs w:val="22"/>
          <w:vertAlign w:val="superscript"/>
        </w:rPr>
        <w:t>4</w:t>
      </w:r>
      <w:r>
        <w:rPr>
          <w:sz w:val="22"/>
          <w:szCs w:val="22"/>
        </w:rPr>
        <w:t>Oeschger Centre for Climate Change Research, University of Bern, 3012 Bern, Switzerland</w:t>
      </w:r>
    </w:p>
    <w:p w14:paraId="062963D0" w14:textId="77777777" w:rsidR="005A24E3" w:rsidRDefault="0072164A">
      <w:pPr>
        <w:pStyle w:val="Affiliation"/>
        <w:spacing w:line="360" w:lineRule="auto"/>
        <w:rPr>
          <w:sz w:val="22"/>
          <w:szCs w:val="22"/>
        </w:rPr>
      </w:pPr>
      <w:r>
        <w:rPr>
          <w:sz w:val="22"/>
          <w:szCs w:val="22"/>
          <w:vertAlign w:val="superscript"/>
        </w:rPr>
        <w:t>5</w:t>
      </w:r>
      <w:r>
        <w:rPr>
          <w:sz w:val="22"/>
          <w:szCs w:val="22"/>
        </w:rPr>
        <w:t>Department of Geology, University of Dayton, Dayton, OH 45469, USA</w:t>
      </w:r>
    </w:p>
    <w:p w14:paraId="7CE6DECD" w14:textId="77777777" w:rsidR="005A24E3" w:rsidRDefault="0072164A">
      <w:pPr>
        <w:pStyle w:val="Affiliation"/>
        <w:spacing w:line="360" w:lineRule="auto"/>
        <w:rPr>
          <w:sz w:val="22"/>
          <w:szCs w:val="22"/>
        </w:rPr>
      </w:pPr>
      <w:r>
        <w:rPr>
          <w:sz w:val="22"/>
          <w:szCs w:val="22"/>
          <w:vertAlign w:val="superscript"/>
        </w:rPr>
        <w:t>6</w:t>
      </w:r>
      <w:r>
        <w:rPr>
          <w:sz w:val="22"/>
          <w:szCs w:val="22"/>
        </w:rPr>
        <w:t xml:space="preserve">Laboratory of Environmental Chemistry, Paul Scherrer Institute, 5232 </w:t>
      </w:r>
      <w:proofErr w:type="spellStart"/>
      <w:r>
        <w:rPr>
          <w:sz w:val="22"/>
          <w:szCs w:val="22"/>
        </w:rPr>
        <w:t>Villigen</w:t>
      </w:r>
      <w:proofErr w:type="spellEnd"/>
      <w:r>
        <w:rPr>
          <w:sz w:val="22"/>
          <w:szCs w:val="22"/>
        </w:rPr>
        <w:t xml:space="preserve"> PSI, Switzerland</w:t>
      </w:r>
    </w:p>
    <w:p w14:paraId="3FFE602D" w14:textId="77777777" w:rsidR="005A24E3" w:rsidRDefault="0072164A">
      <w:pPr>
        <w:pStyle w:val="Affiliation"/>
        <w:spacing w:line="360" w:lineRule="auto"/>
        <w:rPr>
          <w:sz w:val="22"/>
          <w:szCs w:val="22"/>
        </w:rPr>
      </w:pPr>
      <w:r>
        <w:rPr>
          <w:sz w:val="22"/>
          <w:szCs w:val="22"/>
          <w:vertAlign w:val="superscript"/>
        </w:rPr>
        <w:t>7</w:t>
      </w:r>
      <w:r>
        <w:rPr>
          <w:sz w:val="22"/>
          <w:szCs w:val="22"/>
        </w:rPr>
        <w:t>School of Oceanography, Shanghai Jiao Tong University, Shanghai, 200240, China</w:t>
      </w:r>
    </w:p>
    <w:p w14:paraId="1CBC6203" w14:textId="77777777" w:rsidR="005A24E3" w:rsidRDefault="005A24E3">
      <w:pPr>
        <w:pStyle w:val="Affiliation"/>
        <w:spacing w:line="360" w:lineRule="auto"/>
        <w:rPr>
          <w:sz w:val="22"/>
          <w:szCs w:val="22"/>
        </w:rPr>
      </w:pPr>
    </w:p>
    <w:p w14:paraId="0208C165" w14:textId="77777777" w:rsidR="005A24E3" w:rsidRDefault="0072164A">
      <w:pPr>
        <w:pStyle w:val="Affiliation"/>
        <w:spacing w:line="360" w:lineRule="auto"/>
        <w:rPr>
          <w:sz w:val="22"/>
          <w:szCs w:val="22"/>
        </w:rPr>
      </w:pPr>
      <w:r>
        <w:rPr>
          <w:sz w:val="22"/>
          <w:szCs w:val="22"/>
        </w:rPr>
        <w:t xml:space="preserve">*Corresponding author. </w:t>
      </w:r>
    </w:p>
    <w:p w14:paraId="24EFEAED" w14:textId="77777777" w:rsidR="005A24E3" w:rsidRDefault="0072164A">
      <w:pPr>
        <w:pStyle w:val="Affiliation"/>
        <w:spacing w:line="360" w:lineRule="auto"/>
        <w:rPr>
          <w:sz w:val="22"/>
          <w:szCs w:val="22"/>
        </w:rPr>
      </w:pPr>
      <w:r>
        <w:rPr>
          <w:sz w:val="22"/>
          <w:szCs w:val="22"/>
        </w:rPr>
        <w:t>E-mail address: shugui@nju.edu.cn (S. Hou)</w:t>
      </w:r>
    </w:p>
    <w:p w14:paraId="23145886" w14:textId="77777777" w:rsidR="005A24E3" w:rsidRDefault="0072164A">
      <w:pPr>
        <w:widowControl/>
        <w:jc w:val="left"/>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14:paraId="5E94CFAA" w14:textId="77777777" w:rsidR="005A24E3" w:rsidRDefault="0072164A">
      <w:pPr>
        <w:spacing w:line="360" w:lineRule="auto"/>
        <w:rPr>
          <w:rFonts w:ascii="Times New Roman" w:hAnsi="Times New Roman" w:cs="Times New Roman"/>
          <w:b/>
          <w:bCs/>
          <w:color w:val="000000"/>
          <w:sz w:val="22"/>
        </w:rPr>
      </w:pPr>
      <w:r>
        <w:rPr>
          <w:rFonts w:ascii="Times New Roman" w:hAnsi="Times New Roman" w:cs="Times New Roman"/>
          <w:b/>
          <w:bCs/>
          <w:color w:val="000000"/>
          <w:sz w:val="22"/>
        </w:rPr>
        <w:lastRenderedPageBreak/>
        <w:t xml:space="preserve">Abstract: </w:t>
      </w:r>
    </w:p>
    <w:p w14:paraId="0DEF9570" w14:textId="2F886C4D" w:rsidR="005A24E3" w:rsidRDefault="0072164A">
      <w:pPr>
        <w:spacing w:line="360" w:lineRule="auto"/>
        <w:rPr>
          <w:rFonts w:ascii="Times New Roman" w:eastAsiaTheme="minorEastAsia" w:hAnsi="Times New Roman" w:cs="Times New Roman"/>
          <w:color w:val="000000"/>
          <w:sz w:val="22"/>
        </w:rPr>
      </w:pPr>
      <w:bookmarkStart w:id="0" w:name="OLE_LINK7"/>
      <w:r>
        <w:rPr>
          <w:rFonts w:ascii="Times New Roman" w:eastAsiaTheme="minorEastAsia" w:hAnsi="Times New Roman" w:cs="Times New Roman" w:hint="eastAsia"/>
          <w:color w:val="000000"/>
          <w:sz w:val="22"/>
        </w:rPr>
        <w:t xml:space="preserve">Ice core with summer melt has unique physical properties that the Total Air Content (TAC) can be used to trace past melt and summer temperature. Due to measurement constraints, two available TAC sequences from Tibetan Plateau (TP) ice cores was poorly resolved, thus not allowed for detailed observation of specific summer melt features. Here we report a highly resolved TAC sequence from an ice core drilled at the </w:t>
      </w:r>
      <w:proofErr w:type="spellStart"/>
      <w:r>
        <w:rPr>
          <w:rFonts w:ascii="Times New Roman" w:eastAsiaTheme="minorEastAsia" w:hAnsi="Times New Roman" w:cs="Times New Roman" w:hint="eastAsia"/>
          <w:color w:val="000000"/>
          <w:sz w:val="22"/>
        </w:rPr>
        <w:t>Chongce</w:t>
      </w:r>
      <w:proofErr w:type="spellEnd"/>
      <w:r>
        <w:rPr>
          <w:rFonts w:ascii="Times New Roman" w:eastAsiaTheme="minorEastAsia" w:hAnsi="Times New Roman" w:cs="Times New Roman" w:hint="eastAsia"/>
          <w:color w:val="000000"/>
          <w:sz w:val="22"/>
        </w:rPr>
        <w:t xml:space="preserve"> ice cap, Northwestern TP. The measurement was based on a method of Continuous Flow Analysis (CFA), which was further calibrated against the discrete TAC records that measured by conventional method. By further analyzing the</w:t>
      </w:r>
      <w:bookmarkStart w:id="1" w:name="OLE_LINK41"/>
      <w:r>
        <w:rPr>
          <w:rFonts w:ascii="Times New Roman" w:eastAsiaTheme="minorEastAsia" w:hAnsi="Times New Roman" w:cs="Times New Roman" w:hint="eastAsia"/>
          <w:color w:val="000000"/>
          <w:sz w:val="22"/>
        </w:rPr>
        <w:t xml:space="preserve"> influence of summer-melt </w:t>
      </w:r>
      <w:bookmarkEnd w:id="1"/>
      <w:r>
        <w:rPr>
          <w:rFonts w:ascii="Times New Roman" w:eastAsiaTheme="minorEastAsia" w:hAnsi="Times New Roman" w:cs="Times New Roman" w:hint="eastAsia"/>
          <w:color w:val="000000"/>
          <w:sz w:val="22"/>
        </w:rPr>
        <w:t xml:space="preserve">on ice core physical properties, we proved that TAC variation was in depending on glacier melt at summertime. From the continuous TAC series, seasonal variation of TAC was observed, and several melting events also identified at the top layers of ice core. Smoothing to the continuous TAC sequence </w:t>
      </w:r>
      <w:bookmarkStart w:id="2" w:name="OLE_LINK31"/>
      <w:r>
        <w:rPr>
          <w:rFonts w:ascii="Times New Roman" w:eastAsiaTheme="minorEastAsia" w:hAnsi="Times New Roman" w:cs="Times New Roman" w:hint="eastAsia"/>
          <w:color w:val="000000"/>
          <w:sz w:val="22"/>
        </w:rPr>
        <w:t xml:space="preserve">allowed </w:t>
      </w:r>
      <w:bookmarkStart w:id="3" w:name="OLE_LINK13"/>
      <w:bookmarkEnd w:id="2"/>
      <w:r>
        <w:rPr>
          <w:rFonts w:ascii="Times New Roman" w:eastAsiaTheme="minorEastAsia" w:hAnsi="Times New Roman" w:cs="Times New Roman" w:hint="eastAsia"/>
          <w:color w:val="000000"/>
          <w:sz w:val="22"/>
        </w:rPr>
        <w:t xml:space="preserve">for further analyzing relative summer warming during the past 2000 years. As a result, decades of significant summer warmth and </w:t>
      </w:r>
      <w:r w:rsidR="00AE6C08">
        <w:rPr>
          <w:rFonts w:ascii="Times New Roman" w:eastAsiaTheme="minorEastAsia" w:hAnsi="Times New Roman" w:cs="Times New Roman" w:hint="eastAsia"/>
          <w:color w:val="000000"/>
          <w:sz w:val="22"/>
        </w:rPr>
        <w:t>cool</w:t>
      </w:r>
      <w:r>
        <w:rPr>
          <w:rFonts w:ascii="Times New Roman" w:eastAsiaTheme="minorEastAsia" w:hAnsi="Times New Roman" w:cs="Times New Roman" w:hint="eastAsia"/>
          <w:color w:val="000000"/>
          <w:sz w:val="22"/>
        </w:rPr>
        <w:t xml:space="preserve">ness were identified. Five periods of summer temperature change were also recognized according to centennial variation of TAC records. </w:t>
      </w:r>
      <w:bookmarkEnd w:id="3"/>
      <w:r>
        <w:rPr>
          <w:rFonts w:ascii="Times New Roman" w:eastAsiaTheme="minorEastAsia" w:hAnsi="Times New Roman" w:cs="Times New Roman" w:hint="eastAsia"/>
          <w:color w:val="000000"/>
          <w:sz w:val="22"/>
        </w:rPr>
        <w:t xml:space="preserve">Similar to what observed in previous TAC record, relative summer warmth derived in our record was inconsistent to most temperature records across the Northern Hemisphere. Specifically, there </w:t>
      </w:r>
      <w:r w:rsidR="009D518B">
        <w:rPr>
          <w:rFonts w:ascii="Times New Roman" w:eastAsiaTheme="minorEastAsia" w:hAnsi="Times New Roman" w:cs="Times New Roman" w:hint="eastAsia"/>
          <w:color w:val="000000"/>
          <w:sz w:val="22"/>
        </w:rPr>
        <w:t>was</w:t>
      </w:r>
      <w:r w:rsidR="009D518B">
        <w:rPr>
          <w:rFonts w:ascii="Times New Roman" w:eastAsiaTheme="minorEastAsia" w:hAnsi="Times New Roman" w:cs="Times New Roman"/>
          <w:color w:val="000000"/>
          <w:sz w:val="22"/>
        </w:rPr>
        <w:t xml:space="preserve"> an apparent cool</w:t>
      </w:r>
      <w:r>
        <w:rPr>
          <w:rFonts w:ascii="Times New Roman" w:eastAsiaTheme="minorEastAsia" w:hAnsi="Times New Roman" w:cs="Times New Roman" w:hint="eastAsia"/>
          <w:color w:val="000000"/>
          <w:sz w:val="22"/>
        </w:rPr>
        <w:t xml:space="preserve"> summer </w:t>
      </w:r>
      <w:r w:rsidR="009D518B">
        <w:rPr>
          <w:rFonts w:ascii="Times New Roman" w:eastAsiaTheme="minorEastAsia" w:hAnsi="Times New Roman" w:cs="Times New Roman"/>
          <w:color w:val="000000"/>
          <w:sz w:val="22"/>
        </w:rPr>
        <w:t>condition during</w:t>
      </w:r>
      <w:r>
        <w:rPr>
          <w:rFonts w:ascii="Times New Roman" w:eastAsiaTheme="minorEastAsia" w:hAnsi="Times New Roman" w:cs="Times New Roman" w:hint="eastAsia"/>
          <w:color w:val="000000"/>
          <w:sz w:val="22"/>
        </w:rPr>
        <w:t xml:space="preserve"> the</w:t>
      </w:r>
      <w:r w:rsidR="009D518B">
        <w:rPr>
          <w:rFonts w:ascii="Times New Roman" w:eastAsiaTheme="minorEastAsia" w:hAnsi="Times New Roman" w:cs="Times New Roman"/>
          <w:color w:val="000000"/>
          <w:sz w:val="22"/>
        </w:rPr>
        <w:t xml:space="preserve"> Medieval Warm Period (</w:t>
      </w:r>
      <w:r w:rsidR="009D518B">
        <w:rPr>
          <w:rFonts w:ascii="Times New Roman" w:eastAsiaTheme="minorEastAsia" w:hAnsi="Times New Roman" w:cs="Times New Roman" w:hint="eastAsia"/>
          <w:color w:val="000000"/>
          <w:sz w:val="22"/>
        </w:rPr>
        <w:t>MWP)</w:t>
      </w:r>
      <w:r>
        <w:rPr>
          <w:rFonts w:ascii="Times New Roman" w:eastAsiaTheme="minorEastAsia" w:hAnsi="Times New Roman" w:cs="Times New Roman" w:hint="eastAsia"/>
          <w:color w:val="000000"/>
          <w:sz w:val="22"/>
        </w:rPr>
        <w:t xml:space="preserve">, and </w:t>
      </w:r>
      <w:r w:rsidR="003322F8">
        <w:rPr>
          <w:rFonts w:ascii="Times New Roman" w:eastAsiaTheme="minorEastAsia" w:hAnsi="Times New Roman" w:cs="Times New Roman" w:hint="eastAsia"/>
          <w:color w:val="000000"/>
          <w:sz w:val="22"/>
        </w:rPr>
        <w:t>a</w:t>
      </w:r>
      <w:r w:rsidR="003322F8">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 xml:space="preserve">less significant summer </w:t>
      </w:r>
      <w:r w:rsidR="00AE6C08">
        <w:rPr>
          <w:rFonts w:ascii="Times New Roman" w:eastAsiaTheme="minorEastAsia" w:hAnsi="Times New Roman" w:cs="Times New Roman" w:hint="eastAsia"/>
          <w:color w:val="000000"/>
          <w:sz w:val="22"/>
        </w:rPr>
        <w:t>cool</w:t>
      </w:r>
      <w:r>
        <w:rPr>
          <w:rFonts w:ascii="Times New Roman" w:eastAsiaTheme="minorEastAsia" w:hAnsi="Times New Roman" w:cs="Times New Roman" w:hint="eastAsia"/>
          <w:color w:val="000000"/>
          <w:sz w:val="22"/>
        </w:rPr>
        <w:t xml:space="preserve">ness </w:t>
      </w:r>
      <w:r w:rsidR="009D518B">
        <w:rPr>
          <w:rFonts w:ascii="Times New Roman" w:eastAsiaTheme="minorEastAsia" w:hAnsi="Times New Roman" w:cs="Times New Roman"/>
          <w:color w:val="000000"/>
          <w:sz w:val="22"/>
        </w:rPr>
        <w:t>during</w:t>
      </w:r>
      <w:r>
        <w:rPr>
          <w:rFonts w:ascii="Times New Roman" w:eastAsiaTheme="minorEastAsia" w:hAnsi="Times New Roman" w:cs="Times New Roman" w:hint="eastAsia"/>
          <w:color w:val="000000"/>
          <w:sz w:val="22"/>
        </w:rPr>
        <w:t xml:space="preserve"> the Little Ice Age (LIA). Seasonal bias of ice core TAC to other paleoclimate proxies may contribute to the climatic divergence. Elevation amplified warming may also explain the warming LIA in </w:t>
      </w:r>
      <w:r w:rsidR="009D518B">
        <w:rPr>
          <w:rFonts w:ascii="Times New Roman" w:eastAsiaTheme="minorEastAsia" w:hAnsi="Times New Roman" w:cs="Times New Roman"/>
          <w:color w:val="000000"/>
          <w:sz w:val="22"/>
        </w:rPr>
        <w:t xml:space="preserve">the </w:t>
      </w:r>
      <w:proofErr w:type="spellStart"/>
      <w:r>
        <w:rPr>
          <w:rFonts w:ascii="Times New Roman" w:eastAsiaTheme="minorEastAsia" w:hAnsi="Times New Roman" w:cs="Times New Roman" w:hint="eastAsia"/>
          <w:color w:val="000000"/>
          <w:sz w:val="22"/>
        </w:rPr>
        <w:t>Chongce</w:t>
      </w:r>
      <w:proofErr w:type="spellEnd"/>
      <w:r>
        <w:rPr>
          <w:rFonts w:ascii="Times New Roman" w:eastAsiaTheme="minorEastAsia" w:hAnsi="Times New Roman" w:cs="Times New Roman" w:hint="eastAsia"/>
          <w:color w:val="000000"/>
          <w:sz w:val="22"/>
        </w:rPr>
        <w:t xml:space="preserve"> ice core TAC. Our research also highlights the needs for more </w:t>
      </w:r>
      <w:r w:rsidR="003322F8">
        <w:rPr>
          <w:rFonts w:ascii="Times New Roman" w:eastAsiaTheme="minorEastAsia" w:hAnsi="Times New Roman" w:cs="Times New Roman"/>
          <w:color w:val="000000"/>
          <w:sz w:val="22"/>
        </w:rPr>
        <w:t xml:space="preserve">long-term </w:t>
      </w:r>
      <w:r>
        <w:rPr>
          <w:rFonts w:ascii="Times New Roman" w:eastAsiaTheme="minorEastAsia" w:hAnsi="Times New Roman" w:cs="Times New Roman" w:hint="eastAsia"/>
          <w:color w:val="000000"/>
          <w:sz w:val="22"/>
        </w:rPr>
        <w:t xml:space="preserve">TAC records with high temporal resolution, </w:t>
      </w:r>
      <w:bookmarkStart w:id="4" w:name="OLE_LINK72"/>
      <w:r>
        <w:rPr>
          <w:rFonts w:ascii="Times New Roman" w:eastAsiaTheme="minorEastAsia" w:hAnsi="Times New Roman" w:cs="Times New Roman" w:hint="eastAsia"/>
          <w:color w:val="000000"/>
          <w:sz w:val="22"/>
        </w:rPr>
        <w:t>which can be used to further constrain</w:t>
      </w:r>
      <w:r>
        <w:rPr>
          <w:rFonts w:ascii="Times New Roman" w:eastAsiaTheme="minorEastAsia" w:hAnsi="Times New Roman" w:cs="Times New Roman"/>
          <w:color w:val="000000"/>
          <w:sz w:val="22"/>
        </w:rPr>
        <w:t xml:space="preserve"> the seasonal bias </w:t>
      </w:r>
      <w:r>
        <w:rPr>
          <w:rFonts w:ascii="Times New Roman" w:eastAsiaTheme="minorEastAsia" w:hAnsi="Times New Roman" w:cs="Times New Roman" w:hint="eastAsia"/>
          <w:color w:val="000000"/>
          <w:sz w:val="22"/>
        </w:rPr>
        <w:t>that described in the</w:t>
      </w:r>
      <w:r>
        <w:rPr>
          <w:rFonts w:ascii="Times New Roman" w:eastAsiaTheme="minorEastAsia" w:hAnsi="Times New Roman" w:cs="Times New Roman"/>
          <w:color w:val="000000"/>
          <w:sz w:val="22"/>
        </w:rPr>
        <w:t xml:space="preserve"> Holocene temperature conundrum</w:t>
      </w:r>
      <w:bookmarkEnd w:id="4"/>
      <w:r>
        <w:rPr>
          <w:rFonts w:ascii="Times New Roman" w:eastAsiaTheme="minorEastAsia" w:hAnsi="Times New Roman" w:cs="Times New Roman" w:hint="eastAsia"/>
          <w:color w:val="000000"/>
          <w:sz w:val="22"/>
        </w:rPr>
        <w:t>.</w:t>
      </w:r>
    </w:p>
    <w:p w14:paraId="3B4493A6" w14:textId="77777777" w:rsidR="005A24E3" w:rsidRDefault="005A24E3">
      <w:pPr>
        <w:spacing w:line="360" w:lineRule="auto"/>
        <w:rPr>
          <w:rFonts w:ascii="Times New Roman" w:eastAsiaTheme="minorEastAsia" w:hAnsi="Times New Roman" w:cs="Times New Roman"/>
          <w:color w:val="000000"/>
          <w:sz w:val="22"/>
        </w:rPr>
      </w:pPr>
    </w:p>
    <w:p w14:paraId="50E1165A" w14:textId="77777777" w:rsidR="005A24E3" w:rsidRDefault="0072164A">
      <w:pPr>
        <w:spacing w:line="360" w:lineRule="auto"/>
        <w:rPr>
          <w:rFonts w:ascii="Times New Roman" w:eastAsiaTheme="minorEastAsia" w:hAnsi="Times New Roman" w:cs="Times New Roman"/>
          <w:color w:val="000000"/>
          <w:sz w:val="22"/>
        </w:rPr>
      </w:pPr>
      <w:r>
        <w:rPr>
          <w:rFonts w:ascii="Times New Roman" w:eastAsiaTheme="minorEastAsia" w:hAnsi="Times New Roman" w:cs="Times New Roman"/>
          <w:b/>
          <w:color w:val="000000"/>
          <w:sz w:val="22"/>
        </w:rPr>
        <w:t>Key words:</w:t>
      </w:r>
      <w:r>
        <w:rPr>
          <w:rFonts w:ascii="Times New Roman" w:eastAsiaTheme="minorEastAsia" w:hAnsi="Times New Roman" w:cs="Times New Roman"/>
          <w:color w:val="000000"/>
          <w:sz w:val="22"/>
        </w:rPr>
        <w:t xml:space="preserve"> Total Air Content; ice core; summer temperature; Tibetan Plateau</w:t>
      </w:r>
    </w:p>
    <w:p w14:paraId="66236CBC" w14:textId="77777777" w:rsidR="005A24E3" w:rsidRDefault="005A24E3">
      <w:pPr>
        <w:spacing w:line="360" w:lineRule="auto"/>
        <w:rPr>
          <w:rFonts w:ascii="Times New Roman" w:eastAsiaTheme="minorEastAsia" w:hAnsi="Times New Roman" w:cs="Times New Roman"/>
          <w:color w:val="000000"/>
          <w:sz w:val="22"/>
        </w:rPr>
      </w:pPr>
    </w:p>
    <w:bookmarkEnd w:id="0"/>
    <w:p w14:paraId="780F53AB" w14:textId="77777777" w:rsidR="005A24E3" w:rsidRDefault="0072164A">
      <w:pPr>
        <w:pStyle w:val="2"/>
        <w:numPr>
          <w:ilvl w:val="0"/>
          <w:numId w:val="0"/>
        </w:numPr>
        <w:ind w:left="357" w:hanging="357"/>
      </w:pPr>
      <w:r>
        <w:rPr>
          <w:rFonts w:hint="eastAsia"/>
        </w:rPr>
        <w:lastRenderedPageBreak/>
        <w:t xml:space="preserve">1. </w:t>
      </w:r>
      <w:r>
        <w:t>Introduction</w:t>
      </w:r>
    </w:p>
    <w:p w14:paraId="7F09AC1F" w14:textId="77777777" w:rsidR="005A24E3" w:rsidRDefault="0072164A">
      <w:pPr>
        <w:spacing w:line="360" w:lineRule="auto"/>
        <w:ind w:firstLineChars="200" w:firstLine="440"/>
        <w:rPr>
          <w:rFonts w:ascii="Times New Roman" w:eastAsiaTheme="minorEastAsia" w:hAnsi="Times New Roman" w:cs="Times New Roman"/>
          <w:color w:val="000000"/>
          <w:sz w:val="22"/>
        </w:rPr>
      </w:pPr>
      <w:bookmarkStart w:id="5" w:name="OLE_LINK40"/>
      <w:bookmarkStart w:id="6" w:name="OLE_LINK48"/>
      <w:bookmarkStart w:id="7" w:name="OLE_LINK140"/>
      <w:bookmarkStart w:id="8" w:name="OLE_LINK35"/>
      <w:bookmarkStart w:id="9" w:name="OLE_LINK34"/>
      <w:r>
        <w:rPr>
          <w:rFonts w:ascii="Times New Roman" w:eastAsiaTheme="minorEastAsia" w:hAnsi="Times New Roman" w:cs="Times New Roman" w:hint="eastAsia"/>
          <w:color w:val="000000"/>
          <w:sz w:val="22"/>
        </w:rPr>
        <w:t>Numerous temperature reconstructions from regional to global scale show pronounced cooling in the transition from the middle to Late Holocene, while the model inferred global annual temperature exhibit oppositely warming that in response to the global warming forcing of ice sheets retreat and atmospheric greenhouse gases rises</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&lt;EndNote&gt;&lt;Cite&gt;&lt;Author&gt;Liu&lt;/Author&gt;&lt;Year&gt;2014&lt;/Year&gt;&lt;RecNum&gt;118&lt;/RecNum&gt;&lt;DisplayText&gt;(&lt;style face="italic"&gt;Liu et al.&lt;/style&gt;, 2014)&lt;/DisplayText&gt;&lt;record&gt;&lt;rec-number&gt;118&lt;/rec-number&gt;&lt;foreign-keys&gt;&lt;key app="EN" db-id="5r0tp0tvmxx5sqee9f7xx2a30sxpe0dfz9z5" timestamp="1589616179"&gt;118&lt;/key&gt;&lt;/foreign-keys&gt;&lt;ref-type name="Journal Article"&gt;17&lt;/ref-type&gt;&lt;contributors&gt;&lt;authors&gt;&lt;author&gt;Liu, Zhengyu &lt;/author&gt;&lt;author&gt;Zhu, Jiang &lt;/author&gt;&lt;author&gt;Rosenthal, Yair &lt;/author&gt;&lt;author&gt;Zhang, Xu &lt;/author&gt;&lt;author&gt;Otto-Bliesner, Bette L.&lt;/author&gt;&lt;author&gt;Timmermann, Axel &lt;/author&gt;&lt;author&gt;Smith, Robin S.&lt;/author&gt;&lt;author&gt;Lohmann, Gerrit &lt;/author&gt;&lt;author&gt;Zheng, Weipeng &lt;/author&gt;&lt;author&gt;Timm, Oliver Elison&lt;/author&gt;&lt;/authors&gt;&lt;/contributors&gt;&lt;titles&gt;&lt;title&gt;The Holocene temperature conundrum&lt;/title&gt;&lt;secondary-title&gt;Proc. Natl Acad. Sci. USA&lt;/secondary-title&gt;&lt;/titles&gt;&lt;periodical&gt;&lt;full-title&gt;Proc. Natl Acad. Sci. USA&lt;/full-title&gt;&lt;/periodical&gt;&lt;pages&gt;E3501-3505&lt;/pages&gt;&lt;volume&gt;111&lt;/volume&gt;&lt;number&gt;34&lt;/number&gt;&lt;dates&gt;&lt;year&gt;2014&lt;/year&gt;&lt;/dates&gt;&lt;urls&gt;&lt;/urls&gt;&lt;/record&gt;&lt;/Cite&gt;&lt;/EndNote&gt;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Liu et al.</w:t>
      </w:r>
      <w:r>
        <w:rPr>
          <w:rFonts w:ascii="Times New Roman" w:eastAsiaTheme="minorEastAsia" w:hAnsi="Times New Roman" w:cs="Times New Roman"/>
          <w:color w:val="000000"/>
          <w:sz w:val="22"/>
        </w:rPr>
        <w:t>, 2014)</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t>.</w:t>
      </w:r>
      <w:r>
        <w:rPr>
          <w:rFonts w:ascii="Times New Roman" w:eastAsiaTheme="minorEastAsia" w:hAnsi="Times New Roman" w:cs="Times New Roman" w:hint="eastAsia"/>
          <w:color w:val="000000"/>
          <w:sz w:val="22"/>
        </w:rPr>
        <w:t xml:space="preserve"> The conflict between proxy-based and model-based paleoclimate in the Holocene led to the so-called </w:t>
      </w:r>
      <w:r>
        <w:rPr>
          <w:rFonts w:ascii="Times New Roman" w:eastAsiaTheme="minorEastAsia" w:hAnsi="Times New Roman" w:cs="Times New Roman"/>
          <w:color w:val="000000"/>
          <w:sz w:val="22"/>
        </w:rPr>
        <w:t>‘Holocene temperature conundrum’</w:t>
      </w:r>
      <w:r>
        <w:rPr>
          <w:rFonts w:ascii="Times New Roman" w:eastAsiaTheme="minorEastAsia" w:hAnsi="Times New Roman" w:cs="Times New Roman" w:hint="eastAsia"/>
          <w:color w:val="000000"/>
          <w:sz w:val="22"/>
        </w:rPr>
        <w:t>, which may indicate uncertainties in the proxy-based temperature reconstructions</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color w:val="000000"/>
          <w:sz w:val="22"/>
        </w:rPr>
        <w:fldChar w:fldCharType="begin">
          <w:fldData xml:space="preserve">PEVuZE5vdGU+PENpdGU+PEF1dGhvcj5MaXU8L0F1dGhvcj48WWVhcj4yMDE0PC9ZZWFyPjxSZWNO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</w:fldData>
        </w:fldChar>
      </w:r>
      <w:r>
        <w:rPr>
          <w:rFonts w:ascii="Times New Roman" w:eastAsiaTheme="minorEastAsia" w:hAnsi="Times New Roman" w:cs="Times New Roman"/>
          <w:color w:val="000000"/>
          <w:sz w:val="22"/>
        </w:rPr>
        <w:instrText xml:space="preserve"> ADDIN EN.CITE </w:instrText>
      </w:r>
      <w:r>
        <w:rPr>
          <w:rFonts w:ascii="Times New Roman" w:eastAsiaTheme="minorEastAsia" w:hAnsi="Times New Roman" w:cs="Times New Roman"/>
          <w:color w:val="000000"/>
          <w:sz w:val="22"/>
        </w:rPr>
        <w:fldChar w:fldCharType="begin">
          <w:fldData xml:space="preserve">PEVuZE5vdGU+PENpdGU+PEF1dGhvcj5MaXU8L0F1dGhvcj48WWVhcj4yMDE0PC9ZZWFyPjxSZWNO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</w:fldData>
        </w:fldChar>
      </w:r>
      <w:r>
        <w:rPr>
          <w:rFonts w:ascii="Times New Roman" w:eastAsiaTheme="minorEastAsia" w:hAnsi="Times New Roman" w:cs="Times New Roman"/>
          <w:color w:val="000000"/>
          <w:sz w:val="22"/>
        </w:rPr>
        <w:instrText xml:space="preserve"> ADDIN EN.CITE.DATA </w:instrText>
      </w:r>
      <w:r>
        <w:rPr>
          <w:rFonts w:ascii="Times New Roman" w:eastAsiaTheme="minorEastAsia" w:hAnsi="Times New Roman" w:cs="Times New Roman"/>
          <w:color w:val="000000"/>
          <w:sz w:val="22"/>
        </w:rPr>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Liu et al.</w:t>
      </w:r>
      <w:r>
        <w:rPr>
          <w:rFonts w:ascii="Times New Roman" w:eastAsiaTheme="minorEastAsia" w:hAnsi="Times New Roman" w:cs="Times New Roman"/>
          <w:color w:val="000000"/>
          <w:sz w:val="22"/>
        </w:rPr>
        <w:t xml:space="preserve">, 2014; </w:t>
      </w:r>
      <w:r>
        <w:rPr>
          <w:rFonts w:ascii="Times New Roman" w:eastAsiaTheme="minorEastAsia" w:hAnsi="Times New Roman" w:cs="Times New Roman"/>
          <w:i/>
          <w:color w:val="000000"/>
          <w:sz w:val="22"/>
        </w:rPr>
        <w:t>Wu et al.</w:t>
      </w:r>
      <w:r>
        <w:rPr>
          <w:rFonts w:ascii="Times New Roman" w:eastAsiaTheme="minorEastAsia" w:hAnsi="Times New Roman" w:cs="Times New Roman"/>
          <w:color w:val="000000"/>
          <w:sz w:val="22"/>
        </w:rPr>
        <w:t>, 2018)</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O</w:t>
      </w:r>
      <w:r>
        <w:rPr>
          <w:rFonts w:ascii="Times New Roman" w:eastAsiaTheme="minorEastAsia" w:hAnsi="Times New Roman" w:cs="Times New Roman"/>
          <w:color w:val="000000"/>
          <w:sz w:val="22"/>
        </w:rPr>
        <w:t>ver the past decades</w:t>
      </w:r>
      <w:r>
        <w:rPr>
          <w:rFonts w:ascii="Times New Roman" w:eastAsiaTheme="minorEastAsia" w:hAnsi="Times New Roman" w:cs="Times New Roman" w:hint="eastAsia"/>
          <w:color w:val="000000"/>
          <w:sz w:val="22"/>
        </w:rPr>
        <w:t>,</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 xml:space="preserve">significant progress has been made towards proxy-based </w:t>
      </w:r>
      <w:r>
        <w:rPr>
          <w:rFonts w:ascii="Times New Roman" w:eastAsiaTheme="minorEastAsia" w:hAnsi="Times New Roman" w:cs="Times New Roman"/>
          <w:color w:val="000000"/>
          <w:sz w:val="22"/>
        </w:rPr>
        <w:t>temperature</w:t>
      </w:r>
      <w:r>
        <w:rPr>
          <w:rFonts w:ascii="Times New Roman" w:eastAsiaTheme="minorEastAsia" w:hAnsi="Times New Roman" w:cs="Times New Roman" w:hint="eastAsia"/>
          <w:color w:val="000000"/>
          <w:sz w:val="22"/>
        </w:rPr>
        <w:t xml:space="preserve"> reconstructions in </w:t>
      </w:r>
      <w:r>
        <w:rPr>
          <w:rFonts w:ascii="Times New Roman" w:eastAsiaTheme="minorEastAsia" w:hAnsi="Times New Roman" w:cs="Times New Roman"/>
          <w:color w:val="000000"/>
          <w:sz w:val="22"/>
        </w:rPr>
        <w:t>Tibetan Plateau (TP)</w:t>
      </w:r>
      <w:r>
        <w:rPr>
          <w:rFonts w:ascii="Times New Roman" w:eastAsiaTheme="minorEastAsia" w:hAnsi="Times New Roman" w:cs="Times New Roman" w:hint="eastAsia"/>
          <w:color w:val="000000"/>
          <w:sz w:val="22"/>
        </w:rPr>
        <w:t xml:space="preserve">. These proxies include </w:t>
      </w:r>
      <w:r>
        <w:rPr>
          <w:rFonts w:ascii="Times New Roman" w:eastAsiaTheme="minorEastAsia" w:hAnsi="Times New Roman" w:cs="Times New Roman"/>
          <w:color w:val="000000"/>
          <w:sz w:val="22"/>
        </w:rPr>
        <w:t xml:space="preserve">annual tree ring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&lt;EndNote&gt;&lt;Cite&gt;&lt;Author&gt;Wang&lt;/Author&gt;&lt;Year&gt;2015&lt;/Year&gt;&lt;RecNum&gt;4&lt;/RecNum&gt;&lt;DisplayText&gt;(&lt;style face="italic"&gt;Wang et al.&lt;/style&gt;, 2015; &lt;style face="italic"&gt;Xu et al.&lt;/style&gt;, 2019)&lt;/DisplayText&gt;&lt;record&gt;&lt;rec-number&gt;4&lt;/rec-number&gt;&lt;foreign-keys&gt;&lt;key app="EN" db-id="5r0tp0tvmxx5sqee9f7xx2a30sxpe0dfz9z5" timestamp="1580816531"&gt;4&lt;/key&gt;&lt;/</w:instrText>
      </w:r>
      <w:r>
        <w:rPr>
          <w:rFonts w:ascii="Times New Roman" w:eastAsiaTheme="minorEastAsia" w:hAnsi="Times New Roman" w:cs="Times New Roman"/>
          <w:color w:val="000000"/>
          <w:sz w:val="22"/>
          <w:lang w:val="fr-FR"/>
        </w:rPr>
        <w:instrText>foreign-keys&gt;&lt;ref-type name="Journal Article"&gt;17&lt;/ref-type&gt;&lt;contributors&gt;&lt;authors&gt;&lt;author&gt;Wang, Jianglin&lt;/author&gt;&lt;author&gt;Yang, Bao&lt;/author&gt;&lt;author&gt;Ljungqvist, Fredrik Charpentier&lt;/author&gt;&lt;/authors&gt;&lt;/contributors&gt;&lt;titles&gt;&lt;title&gt;A millennial summer temperature reconstruction for the eastern Tibetan Plateau from tree-ring width&lt;/title&gt;&lt;secondary-title&gt;Journal of Climate&lt;/secondary-title&gt;&lt;/titles&gt;&lt;periodical&gt;&lt;full-title&gt;Journal of Climate&lt;/full-title&gt;&lt;/periodical&gt;&lt;pages&gt;5289-5304&lt;/pages&gt;&lt;volume&gt;28&lt;/volume&gt;&lt;number&gt;13&lt;/number&gt;&lt;dates&gt;&lt;year&gt;2015&lt;/year&gt;&lt;/dates&gt;&lt;isbn&gt;0894-8755&lt;/isbn&gt;&lt;urls&gt;&lt;/urls&gt;&lt;/record&gt;&lt;/Cite&gt;&lt;Cite&gt;&lt;Author&gt;Xu&lt;/Author&gt;&lt;Year&gt;2019&lt;/Year&gt;&lt;RecNum&gt;5&lt;/RecNum&gt;&lt;record&gt;&lt;rec-number&gt;5&lt;/rec-number&gt;&lt;foreign-keys&gt;&lt;key app="EN" db-id="5r0tp0tvmxx5sqee9f7xx2a30sxpe0dfz9z5" timestamp="1580816675"&gt;5&lt;/key&gt;&lt;/foreign-keys&gt;&lt;ref-type name="Journal Article"&gt;17&lt;/ref-type&gt;&lt;contributors&gt;&lt;authors&gt;&lt;author&gt;Xu, Guobao&lt;/author&gt;&lt;author&gt;Liu, Xiaohong&lt;/author&gt;&lt;author&gt;Zhang, Qiong&lt;/author&gt;&lt;author&gt;Zhang, Qiang&lt;/author&gt;&lt;author&gt;Hudson, Amy&lt;/author&gt;&lt;author&gt;Trouet, Valerie&lt;/author&gt;&lt;/authors&gt;&lt;/contributors&gt;&lt;titles&gt;&lt;title&gt;Century-scale temperature variability and onset of industrial-era warming in the Eastern Tibetan Plateau&lt;/title&gt;&lt;secondary-title&gt;Climate Dynamics&lt;/secondary-title&gt;&lt;/titles&gt;&lt;periodical&gt;&lt;full-title&gt;Climate Dynamics&lt;/full-title&gt;&lt;/periodical&gt;&lt;pages&gt;4569-4590&lt;/pages&gt;&lt;volume&gt;53&lt;/volume&gt;&lt;number&gt;7-8&lt;/number&gt;&lt;dates&gt;&lt;year&gt;2019&lt;/year&gt;&lt;/dates&gt;&lt;isbn&gt;0930-7575&lt;/isbn&gt;&lt;urls&gt;&lt;/urls&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lang w:val="fr-FR"/>
        </w:rPr>
        <w:t>(</w:t>
      </w:r>
      <w:r>
        <w:rPr>
          <w:rFonts w:ascii="Times New Roman" w:eastAsiaTheme="minorEastAsia" w:hAnsi="Times New Roman" w:cs="Times New Roman"/>
          <w:i/>
          <w:color w:val="000000"/>
          <w:sz w:val="22"/>
          <w:lang w:val="fr-FR"/>
        </w:rPr>
        <w:t>Wang et al.</w:t>
      </w:r>
      <w:r>
        <w:rPr>
          <w:rFonts w:ascii="Times New Roman" w:eastAsiaTheme="minorEastAsia" w:hAnsi="Times New Roman" w:cs="Times New Roman"/>
          <w:color w:val="000000"/>
          <w:sz w:val="22"/>
          <w:lang w:val="fr-FR"/>
        </w:rPr>
        <w:t xml:space="preserve">, 2015; </w:t>
      </w:r>
      <w:r>
        <w:rPr>
          <w:rFonts w:ascii="Times New Roman" w:eastAsiaTheme="minorEastAsia" w:hAnsi="Times New Roman" w:cs="Times New Roman"/>
          <w:i/>
          <w:color w:val="000000"/>
          <w:sz w:val="22"/>
          <w:lang w:val="fr-FR"/>
        </w:rPr>
        <w:t>Xu et al.</w:t>
      </w:r>
      <w:r>
        <w:rPr>
          <w:rFonts w:ascii="Times New Roman" w:eastAsiaTheme="minorEastAsia" w:hAnsi="Times New Roman" w:cs="Times New Roman"/>
          <w:color w:val="000000"/>
          <w:sz w:val="22"/>
          <w:lang w:val="fr-FR"/>
        </w:rPr>
        <w:t>, 2019)</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lang w:val="fr-FR"/>
        </w:rPr>
        <w:t xml:space="preserve">, ice core </w:t>
      </w:r>
      <w:r>
        <w:rPr>
          <w:rFonts w:ascii="Times New Roman" w:eastAsiaTheme="minorEastAsia" w:hAnsi="Times New Roman" w:cs="Times New Roman"/>
          <w:color w:val="000000"/>
          <w:sz w:val="22"/>
        </w:rPr>
        <w:t>δ</w:t>
      </w:r>
      <w:r>
        <w:rPr>
          <w:rFonts w:ascii="Times New Roman" w:eastAsiaTheme="minorEastAsia" w:hAnsi="Times New Roman" w:cs="Times New Roman"/>
          <w:color w:val="000000"/>
          <w:sz w:val="22"/>
          <w:vertAlign w:val="superscript"/>
        </w:rPr>
        <w:t>18</w:t>
      </w:r>
      <w:r>
        <w:rPr>
          <w:rFonts w:ascii="Times New Roman" w:eastAsiaTheme="minorEastAsia" w:hAnsi="Times New Roman" w:cs="Times New Roman"/>
          <w:color w:val="000000"/>
          <w:sz w:val="22"/>
        </w:rPr>
        <w:t>O</w:t>
      </w:r>
      <w:r>
        <w:rPr>
          <w:rFonts w:ascii="Times New Roman" w:eastAsiaTheme="minorEastAsia" w:hAnsi="Times New Roman" w:cs="Times New Roman" w:hint="eastAsia"/>
          <w:color w:val="000000"/>
          <w:sz w:val="22"/>
        </w:rPr>
        <w:t xml:space="preserve">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lang w:val="fr-FR"/>
        </w:rPr>
        <w:instrText xml:space="preserve"> ADDIN EN.CITE &lt;EndNote&gt;&lt;Cite&gt;&lt;Author&gt;Hou&lt;/Author&gt;&lt;Year&gt;2019&lt;/Year&gt;&lt;RecNum&gt;6&lt;/RecNum&gt;&lt;DisplayText&gt;(&lt;style face="italic"&gt;Hou et al.&lt;/style&gt;, 2019)&lt;/DisplayText&gt;&lt;record&gt;&lt;rec-number&gt;6&lt;/rec-number&gt;&lt;foreign-keys&gt;&lt;key app="EN" db-id="5r0tp0tvmxx5sqee9f7xx2a30sxpe0dfz9z5" timestamp="1580816777"&gt;6&lt;/key&gt;&lt;/foreign-keys&gt;&lt;ref-type name="Journal Article"&gt;17&lt;/ref-type&gt;&lt;contributors&gt;&lt;authors&gt;&lt;author&gt;Hou,  Shugui&lt;/author&gt;&lt;author&gt;Zhang,  Wangbin&lt;/author&gt;&lt;author&gt;Pang,  Hongxi&lt;/author&gt;&lt;author&gt;Wu,  ShuangYe&lt;/author&gt;&lt;author&gt;Jenk,  Theo M&lt;/author&gt;&lt;author&gt;Schwikowski,  Margit&lt;/author&gt;&lt;author&gt;Wang,  Yetang&lt;/author&gt;&lt;/authors&gt;&lt;/contributors&gt;&lt;titles&gt;&lt;title&gt;&lt;style face="normal" font="default" size="100%"&gt;Apparent discrepancy of Tibetan ice core </w:instrText>
      </w:r>
      <w:r>
        <w:rPr>
          <w:rFonts w:ascii="Times New Roman" w:eastAsiaTheme="minorEastAsia" w:hAnsi="Times New Roman" w:cs="Times New Roman"/>
          <w:color w:val="000000"/>
          <w:sz w:val="22"/>
        </w:rPr>
        <w:instrText>δ</w:instrText>
      </w:r>
      <w:r>
        <w:rPr>
          <w:rFonts w:ascii="Times New Roman" w:eastAsiaTheme="minorEastAsia" w:hAnsi="Times New Roman" w:cs="Times New Roman"/>
          <w:color w:val="000000"/>
          <w:sz w:val="22"/>
          <w:lang w:val="fr-FR"/>
        </w:rPr>
        <w:instrText>&lt;/style&gt;&lt;style face="superscript" font="default" size="100%"&gt;18&lt;/style&gt;&lt;style face="normal" font="default" size="100%"&gt;O records may be attributed to misinterpretation of chronology&lt;/style&gt;&lt;/title&gt;&lt;sec</w:instrText>
      </w:r>
      <w:r>
        <w:rPr>
          <w:rFonts w:ascii="Times New Roman" w:eastAsiaTheme="minorEastAsia" w:hAnsi="Times New Roman" w:cs="Times New Roman"/>
          <w:color w:val="000000"/>
          <w:sz w:val="22"/>
          <w:lang w:val="en-GB"/>
        </w:rPr>
        <w:instrText>ondary-title&gt;The Cryosphere&lt;/secondary-title&gt;&lt;/titles&gt;&lt;periodical&gt;&lt;full-title&gt;The Cryosphere&lt;/full-title&gt;&lt;/periodical&gt;&lt;pages&gt;1743-1752&lt;/pages&gt;&lt;volume&gt;13&lt;/volume&gt;&lt;number&gt;6&lt;/number&gt;&lt;dates&gt;&lt;year&gt;2019&lt;/year&gt;&lt;/dates&gt;&lt;isbn&gt;1994-0416&lt;/isbn&gt;&lt;urls&gt;&lt;/urls&gt;&lt;electronic-resource-num&gt;10.5194/tc-13-1743-2019&lt;/electronic-resource-num&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lang w:val="en-GB"/>
        </w:rPr>
        <w:t>(</w:t>
      </w:r>
      <w:r>
        <w:rPr>
          <w:rFonts w:ascii="Times New Roman" w:eastAsiaTheme="minorEastAsia" w:hAnsi="Times New Roman" w:cs="Times New Roman"/>
          <w:i/>
          <w:color w:val="000000"/>
          <w:sz w:val="22"/>
          <w:lang w:val="en-GB"/>
        </w:rPr>
        <w:t>Hou et al.</w:t>
      </w:r>
      <w:r>
        <w:rPr>
          <w:rFonts w:ascii="Times New Roman" w:eastAsiaTheme="minorEastAsia" w:hAnsi="Times New Roman" w:cs="Times New Roman"/>
          <w:color w:val="000000"/>
          <w:sz w:val="22"/>
          <w:lang w:val="en-GB"/>
        </w:rPr>
        <w:t>, 2019)</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lang w:val="en-GB"/>
        </w:rPr>
        <w:t xml:space="preserve">, stalagmite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lang w:val="en-GB"/>
        </w:rPr>
        <w:instrText xml:space="preserve"> ADDIN EN.CITE &lt;EndNote&gt;&lt;Cite&gt;&lt;Author&gt;Liu&lt;/Author&gt;&lt;Year&gt;2015&lt;/Year&gt;&lt;RecNum&gt;102&lt;/RecNum&gt;&lt;DisplayText&gt;(&lt;style face="italic"&gt;Liu et al.&lt;/style&gt;</w:instrText>
      </w:r>
      <w:r>
        <w:rPr>
          <w:rFonts w:ascii="Times New Roman" w:eastAsiaTheme="minorEastAsia" w:hAnsi="Times New Roman" w:cs="Times New Roman"/>
          <w:color w:val="000000"/>
          <w:sz w:val="22"/>
        </w:rPr>
        <w:instrText>, 2015)&lt;/DisplayText&gt;&lt;record&gt;&lt;rec-number&gt;102&lt;/rec-number&gt;&lt;foreign-keys&gt;&lt;key app="EN" db-id="5r0tp0tvmxx5sqee9f7xx2a30sxpe0dfz9z5" timestamp="1585740899"&gt;102&lt;/key&gt;&lt;/foreign-keys&gt;&lt;ref-type name="Journal Article"&gt;17&lt;/ref-type&gt;&lt;contributors&gt;&lt;authors&gt;&lt;author&gt;Liu, Jianbao&lt;/author&gt;&lt;author&gt;Chen, Jianhui&lt;/author&gt;&lt;author&gt;Zhang, Xiaojian&lt;/author&gt;&lt;author&gt;Yu, Li&lt;/author&gt;&lt;author&gt;Chen, Fahu&lt;/author&gt;&lt;/authors&gt;&lt;/contributors&gt;&lt;titles&gt;&lt;title&gt;&lt;style face="normal" font="default" size="100%"&gt;Holocene East Asian summer monsoon records in northern China and their inconsistency with Chinese stalagmite δ&lt;/style&gt;&lt;style face="superscript" font="default" size="100%"&gt;18&lt;/style&gt;&lt;style face="normal" font="default" size="100%"&gt;O records&lt;/style&gt;&lt;/title&gt;&lt;secondary-title&gt;Earth-Science Reviews&lt;/secondary-title&gt;&lt;/titles&gt;&lt;periodical&gt;&lt;full-title&gt;Earth-Science Reviews&lt;/full-title&gt;&lt;/periodical&gt;&lt;pages&gt;194-208&lt;/pages&gt;&lt;volume&gt;148&lt;/volume&gt;&lt;dates&gt;&lt;year&gt;2015&lt;/year&gt;&lt;/dates&gt;&lt;urls&gt;&lt;/urls&gt;&lt;/record&gt;&lt;/Cite&gt;&lt;/EndNote&gt;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Liu et al.</w:t>
      </w:r>
      <w:r>
        <w:rPr>
          <w:rFonts w:ascii="Times New Roman" w:eastAsiaTheme="minorEastAsia" w:hAnsi="Times New Roman" w:cs="Times New Roman"/>
          <w:color w:val="000000"/>
          <w:sz w:val="22"/>
        </w:rPr>
        <w:t>, 2015)</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hint="eastAsia"/>
          <w:color w:val="000000"/>
          <w:sz w:val="22"/>
        </w:rPr>
        <w:t>,</w:t>
      </w:r>
      <w:r>
        <w:rPr>
          <w:rFonts w:ascii="Times New Roman" w:eastAsiaTheme="minorEastAsia" w:hAnsi="Times New Roman" w:cs="Times New Roman"/>
          <w:color w:val="000000"/>
          <w:sz w:val="22"/>
        </w:rPr>
        <w:t xml:space="preserve"> and lacustrine deposit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&lt;EndNote&gt;&lt;Cite&gt;&lt;Author&gt;Aichner&lt;/Author&gt;&lt;Year&gt;2015&lt;/Year&gt;&lt;RecNum&gt;7&lt;/RecNum&gt;&lt;DisplayText&gt;(&lt;style face="italic"&gt;Aichner et al.&lt;/style&gt;, 2015)&lt;/DisplayText&gt;&lt;record&gt;&lt;rec-number&gt;7&lt;/rec-number&gt;&lt;foreign-keys&gt;&lt;key app="EN" db-id="5r0tp0tvmxx5sqee9f7xx2a30sxpe0dfz9z5" timestamp="1580816912"&gt;7&lt;/key&gt;&lt;/foreign-keys&gt;&lt;ref-type name="Journal Article"&gt;17&lt;/ref-type&gt;&lt;contributors&gt;&lt;authors&gt;&lt;author&gt;Aichner, Bernhard&lt;/author&gt;&lt;author&gt;Feakins, Sarah J&lt;/author&gt;&lt;author&gt;Lee, JE&lt;/author&gt;&lt;author&gt;Herzschuh, Ulrike&lt;/author&gt;&lt;author&gt;Liu, X&lt;/author&gt;&lt;/authors&gt;&lt;/contributors&gt;&lt;titles&gt;&lt;title&gt;High-resolution leaf wax carbon and hydrogen isotopic record of the late Holocene paleoclimate in arid Central Asia&lt;/title&gt;&lt;secondary-title&gt;Climate of the Past&lt;/secondary-title&gt;&lt;/titles&gt;&lt;periodical&gt;&lt;full-title&gt;Climate of the Past&lt;/full-title&gt;&lt;/periodical&gt;&lt;pages&gt;619-633&lt;/pages&gt;&lt;volume&gt;11&lt;/volume&gt;&lt;number&gt;4&lt;/number&gt;&lt;dates&gt;&lt;year&gt;2015&lt;/year&gt;&lt;/dates&gt;&lt;isbn&gt;1866-8372&lt;/isbn&gt;&lt;urls&gt;&lt;/urls&gt;&lt;electronic-resource-num&gt;10.5194/cp-11-619-2015&lt;/electronic-resource-num&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Aichner et al.</w:t>
      </w:r>
      <w:r>
        <w:rPr>
          <w:rFonts w:ascii="Times New Roman" w:eastAsiaTheme="minorEastAsia" w:hAnsi="Times New Roman" w:cs="Times New Roman"/>
          <w:color w:val="000000"/>
          <w:sz w:val="22"/>
        </w:rPr>
        <w:t>, 2015)</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hint="eastAsia"/>
          <w:color w:val="000000"/>
          <w:sz w:val="22"/>
        </w:rPr>
        <w:t xml:space="preserve">. Ice core </w:t>
      </w:r>
      <w:r>
        <w:rPr>
          <w:rFonts w:ascii="Times New Roman" w:eastAsiaTheme="minorEastAsia" w:hAnsi="Times New Roman" w:cs="Times New Roman"/>
          <w:color w:val="000000"/>
          <w:sz w:val="22"/>
        </w:rPr>
        <w:t>δ</w:t>
      </w:r>
      <w:r>
        <w:rPr>
          <w:rFonts w:ascii="Times New Roman" w:eastAsiaTheme="minorEastAsia" w:hAnsi="Times New Roman" w:cs="Times New Roman"/>
          <w:color w:val="000000"/>
          <w:sz w:val="22"/>
          <w:vertAlign w:val="superscript"/>
        </w:rPr>
        <w:t>18</w:t>
      </w:r>
      <w:r>
        <w:rPr>
          <w:rFonts w:ascii="Times New Roman" w:eastAsiaTheme="minorEastAsia" w:hAnsi="Times New Roman" w:cs="Times New Roman"/>
          <w:color w:val="000000"/>
          <w:sz w:val="22"/>
        </w:rPr>
        <w:t>O</w:t>
      </w:r>
      <w:r>
        <w:rPr>
          <w:rFonts w:ascii="Times New Roman" w:eastAsiaTheme="minorEastAsia" w:hAnsi="Times New Roman" w:cs="Times New Roman" w:hint="eastAsia"/>
          <w:color w:val="000000"/>
          <w:sz w:val="22"/>
        </w:rPr>
        <w:t xml:space="preserve">, for example, has </w:t>
      </w:r>
      <w:r>
        <w:rPr>
          <w:rFonts w:ascii="Times New Roman" w:eastAsiaTheme="minorEastAsia" w:hAnsi="Times New Roman" w:cs="Times New Roman"/>
          <w:color w:val="000000"/>
          <w:sz w:val="22"/>
        </w:rPr>
        <w:t>extended our understandin</w:t>
      </w:r>
      <w:r>
        <w:rPr>
          <w:rFonts w:ascii="Times New Roman" w:eastAsiaTheme="minorEastAsia" w:hAnsi="Times New Roman" w:cs="Times New Roman" w:hint="eastAsia"/>
          <w:color w:val="000000"/>
          <w:sz w:val="22"/>
        </w:rPr>
        <w:t xml:space="preserve">g of </w:t>
      </w:r>
      <w:r>
        <w:rPr>
          <w:rFonts w:ascii="Times New Roman" w:eastAsiaTheme="minorEastAsia" w:hAnsi="Times New Roman" w:cs="Times New Roman"/>
          <w:color w:val="000000"/>
          <w:sz w:val="22"/>
        </w:rPr>
        <w:t xml:space="preserve">paleoclimate </w:t>
      </w:r>
      <w:r>
        <w:rPr>
          <w:rFonts w:ascii="Times New Roman" w:eastAsiaTheme="minorEastAsia" w:hAnsi="Times New Roman" w:cs="Times New Roman" w:hint="eastAsia"/>
          <w:color w:val="000000"/>
          <w:sz w:val="22"/>
        </w:rPr>
        <w:t xml:space="preserve">in TP </w:t>
      </w:r>
      <w:r>
        <w:rPr>
          <w:rFonts w:ascii="Times New Roman" w:eastAsiaTheme="minorEastAsia" w:hAnsi="Times New Roman" w:cs="Times New Roman"/>
          <w:color w:val="000000"/>
          <w:sz w:val="22"/>
        </w:rPr>
        <w:t>to millennial scale</w:t>
      </w:r>
      <w:r>
        <w:rPr>
          <w:rFonts w:ascii="Times New Roman" w:eastAsiaTheme="minorEastAsia" w:hAnsi="Times New Roman" w:cs="Times New Roman" w:hint="eastAsia"/>
          <w:color w:val="000000"/>
          <w:sz w:val="22"/>
        </w:rPr>
        <w:t xml:space="preserve">, while large uncertainties still exist in the interpretation when </w:t>
      </w:r>
      <w:r>
        <w:rPr>
          <w:rFonts w:ascii="Times New Roman" w:eastAsiaTheme="minorEastAsia" w:hAnsi="Times New Roman" w:cs="Times New Roman"/>
          <w:color w:val="000000"/>
          <w:sz w:val="22"/>
        </w:rPr>
        <w:t>δ</w:t>
      </w:r>
      <w:r>
        <w:rPr>
          <w:rFonts w:ascii="Times New Roman" w:eastAsiaTheme="minorEastAsia" w:hAnsi="Times New Roman" w:cs="Times New Roman"/>
          <w:color w:val="000000"/>
          <w:sz w:val="22"/>
          <w:vertAlign w:val="superscript"/>
        </w:rPr>
        <w:t>18</w:t>
      </w:r>
      <w:r>
        <w:rPr>
          <w:rFonts w:ascii="Times New Roman" w:eastAsiaTheme="minorEastAsia" w:hAnsi="Times New Roman" w:cs="Times New Roman"/>
          <w:color w:val="000000"/>
          <w:sz w:val="22"/>
        </w:rPr>
        <w:t>O</w:t>
      </w:r>
      <w:r>
        <w:rPr>
          <w:rFonts w:ascii="Times New Roman" w:eastAsiaTheme="minorEastAsia" w:hAnsi="Times New Roman" w:cs="Times New Roman" w:hint="eastAsia"/>
          <w:color w:val="000000"/>
          <w:sz w:val="22"/>
        </w:rPr>
        <w:t xml:space="preserve"> was applied as a proxy to past temperature in TP, especially the Eastern TP that influenced by Indian monsoon (</w:t>
      </w:r>
      <w:r>
        <w:rPr>
          <w:rFonts w:ascii="Times New Roman" w:eastAsiaTheme="minorEastAsia" w:hAnsi="Times New Roman" w:cs="Times New Roman"/>
          <w:i/>
          <w:color w:val="000000"/>
          <w:sz w:val="22"/>
        </w:rPr>
        <w:t xml:space="preserve">Hoffmann &amp; </w:t>
      </w:r>
      <w:proofErr w:type="spellStart"/>
      <w:r>
        <w:rPr>
          <w:rFonts w:ascii="Times New Roman" w:eastAsiaTheme="minorEastAsia" w:hAnsi="Times New Roman" w:cs="Times New Roman"/>
          <w:i/>
          <w:color w:val="000000"/>
          <w:sz w:val="22"/>
        </w:rPr>
        <w:t>Heimann</w:t>
      </w:r>
      <w:proofErr w:type="spellEnd"/>
      <w:r>
        <w:rPr>
          <w:rFonts w:ascii="Times New Roman" w:eastAsiaTheme="minorEastAsia" w:hAnsi="Times New Roman" w:cs="Times New Roman"/>
          <w:color w:val="000000"/>
          <w:sz w:val="22"/>
        </w:rPr>
        <w:t xml:space="preserve">, 1997; </w:t>
      </w:r>
      <w:r>
        <w:rPr>
          <w:rFonts w:ascii="Times New Roman" w:eastAsiaTheme="minorEastAsia" w:hAnsi="Times New Roman" w:cs="Times New Roman"/>
          <w:i/>
          <w:color w:val="000000"/>
          <w:sz w:val="22"/>
        </w:rPr>
        <w:t>Zhang et al.</w:t>
      </w:r>
      <w:r>
        <w:rPr>
          <w:rFonts w:ascii="Times New Roman" w:eastAsiaTheme="minorEastAsia" w:hAnsi="Times New Roman" w:cs="Times New Roman"/>
          <w:color w:val="000000"/>
          <w:sz w:val="22"/>
        </w:rPr>
        <w:t>, 2005)</w:t>
      </w:r>
      <w:r>
        <w:rPr>
          <w:rFonts w:ascii="Times New Roman" w:eastAsiaTheme="minorEastAsia" w:hAnsi="Times New Roman" w:cs="Times New Roman" w:hint="eastAsia"/>
          <w:color w:val="000000"/>
          <w:sz w:val="22"/>
        </w:rPr>
        <w:t xml:space="preserve">. In order to avoid uncertainties in the interpretation of proxy data, natural archives with solely summer temperature significance are still needed, </w:t>
      </w:r>
      <w:r>
        <w:rPr>
          <w:rFonts w:ascii="Times New Roman" w:eastAsiaTheme="minorEastAsia" w:hAnsi="Times New Roman" w:cs="Times New Roman"/>
          <w:color w:val="000000"/>
          <w:sz w:val="22"/>
        </w:rPr>
        <w:t xml:space="preserve">which is </w:t>
      </w:r>
      <w:r>
        <w:rPr>
          <w:rFonts w:ascii="Times New Roman" w:eastAsiaTheme="minorEastAsia" w:hAnsi="Times New Roman" w:cs="Times New Roman" w:hint="eastAsia"/>
          <w:color w:val="000000"/>
          <w:sz w:val="22"/>
        </w:rPr>
        <w:t xml:space="preserve">therefore </w:t>
      </w:r>
      <w:r>
        <w:rPr>
          <w:rFonts w:ascii="Times New Roman" w:eastAsiaTheme="minorEastAsia" w:hAnsi="Times New Roman" w:cs="Times New Roman"/>
          <w:color w:val="000000"/>
          <w:sz w:val="22"/>
        </w:rPr>
        <w:t xml:space="preserve">paramount in </w:t>
      </w:r>
      <w:bookmarkStart w:id="10" w:name="OLE_LINK9"/>
      <w:r>
        <w:rPr>
          <w:rFonts w:ascii="Times New Roman" w:eastAsiaTheme="minorEastAsia" w:hAnsi="Times New Roman" w:cs="Times New Roman"/>
          <w:color w:val="000000"/>
          <w:sz w:val="22"/>
        </w:rPr>
        <w:t>exploring seasonal contribution to the ‘Holocene temperature conundrum’</w:t>
      </w:r>
      <w:bookmarkEnd w:id="10"/>
      <w:r>
        <w:rPr>
          <w:rFonts w:ascii="Times New Roman" w:eastAsiaTheme="minorEastAsia" w:hAnsi="Times New Roman" w:cs="Times New Roman"/>
          <w:color w:val="000000"/>
          <w:sz w:val="22"/>
        </w:rPr>
        <w:t>.</w:t>
      </w:r>
    </w:p>
    <w:bookmarkEnd w:id="5"/>
    <w:bookmarkEnd w:id="6"/>
    <w:p w14:paraId="311D1BC5" w14:textId="77777777" w:rsidR="005A24E3" w:rsidRDefault="0072164A">
      <w:pPr>
        <w:spacing w:line="360" w:lineRule="auto"/>
        <w:ind w:firstLineChars="200" w:firstLine="440"/>
        <w:rPr>
          <w:rFonts w:ascii="Times New Roman" w:eastAsiaTheme="minorEastAsia" w:hAnsi="Times New Roman" w:cs="Times New Roman"/>
          <w:color w:val="000000"/>
          <w:sz w:val="22"/>
        </w:rPr>
      </w:pPr>
      <w:r>
        <w:rPr>
          <w:rFonts w:ascii="Times New Roman" w:eastAsiaTheme="minorEastAsia" w:hAnsi="Times New Roman" w:cs="Times New Roman" w:hint="eastAsia"/>
          <w:color w:val="000000"/>
          <w:sz w:val="22"/>
        </w:rPr>
        <w:t>As an</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 xml:space="preserve">important </w:t>
      </w:r>
      <w:r>
        <w:rPr>
          <w:rFonts w:ascii="Times New Roman" w:eastAsiaTheme="minorEastAsia" w:hAnsi="Times New Roman" w:cs="Times New Roman"/>
          <w:color w:val="000000"/>
          <w:sz w:val="22"/>
        </w:rPr>
        <w:t xml:space="preserve">physical </w:t>
      </w:r>
      <w:r>
        <w:rPr>
          <w:rFonts w:ascii="Times New Roman" w:eastAsiaTheme="minorEastAsia" w:hAnsi="Times New Roman" w:cs="Times New Roman" w:hint="eastAsia"/>
          <w:color w:val="000000"/>
          <w:sz w:val="22"/>
        </w:rPr>
        <w:t xml:space="preserve">index of ice core, </w:t>
      </w:r>
      <w:r>
        <w:rPr>
          <w:rFonts w:ascii="Times New Roman" w:eastAsiaTheme="minorEastAsia" w:hAnsi="Times New Roman" w:cs="Times New Roman"/>
          <w:color w:val="000000"/>
          <w:sz w:val="22"/>
        </w:rPr>
        <w:t xml:space="preserve">Total Air Content (or ice core porosity) </w:t>
      </w:r>
      <w:r>
        <w:rPr>
          <w:rFonts w:ascii="Times New Roman" w:eastAsiaTheme="minorEastAsia" w:hAnsi="Times New Roman" w:cs="Times New Roman" w:hint="eastAsia"/>
          <w:color w:val="000000"/>
          <w:sz w:val="22"/>
        </w:rPr>
        <w:t xml:space="preserve">can be used to trace past summer melt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&lt;EndNote&gt;&lt;Cite&gt;&lt;Author&gt;Paterson&lt;/Author&gt;&lt;Year&gt;1994&lt;/Year&gt;&lt;RecNum&gt;11&lt;/RecNum&gt;&lt;DisplayText&gt;(&lt;style face="italic"&gt;Bendel et al.&lt;/style&gt;, 2013; &lt;style face="italic"&gt;Paterson&lt;/style&gt;, 1994)&lt;/DisplayText&gt;&lt;record&gt;&lt;rec-number&gt;11&lt;/rec-number&gt;&lt;foreign-keys&gt;&lt;key app="EN" db-id="5r0tp0tvmxx5sqee9f7xx2a30sxpe0dfz9z5" timestamp="1580817605"&gt;11&lt;/key&gt;&lt;/foreign-keys&gt;&lt;ref-type name="Book"&gt;6&lt;/ref-type&gt;&lt;contributors&gt;&lt;authors&gt;&lt;author&gt;Paterson, William Stanley Bryce&lt;/author&gt;&lt;/authors&gt;&lt;/contributors&gt;&lt;titles&gt;&lt;title&gt;Physics of glaciers&lt;/title&gt;&lt;/titles&gt;&lt;section&gt;651&lt;/section&gt;&lt;dates&gt;&lt;year&gt;1994&lt;/year&gt;&lt;/dates&gt;&lt;publisher&gt;Butterworth-Heinemann&lt;/publisher&gt;&lt;isbn&gt;0750647426&lt;/isbn&gt;&lt;urls&gt;&lt;/urls&gt;&lt;/record&gt;&lt;/Cite&gt;&lt;Cite&gt;&lt;Author&gt;Bendel&lt;/Author&gt;&lt;Year&gt;2013&lt;/Year&gt;&lt;RecNum&gt;14&lt;/RecNum&gt;&lt;record&gt;&lt;rec-number&gt;14&lt;/rec-number&gt;&lt;foreign-keys&gt;&lt;key app="EN" db-id="5r0tp0tvmxx5sqee9f7xx2a30sxpe0dfz9z5" timestamp="1580820268"&gt;14&lt;/key&gt;&lt;/foreign-keys&gt;&lt;ref-type name="Journal Article"&gt;17&lt;/ref-type&gt;&lt;contributors&gt;&lt;authors&gt;&lt;author&gt;Bendel, Verena&lt;/author&gt;&lt;author&gt;Ueltzhöffer, Kai J&lt;/author&gt;&lt;author&gt;Freitag, Johannes&lt;/author&gt;&lt;author&gt;Kipfstuhl, Sepp&lt;/author&gt;&lt;author&gt;Kuhs, Werner F&lt;/author&gt;&lt;author&gt;Garbe, Christoph S&lt;/author&gt;&lt;author&gt;Faria, Sergio H&lt;/author&gt;&lt;/authors&gt;&lt;/contributors&gt;&lt;titles&gt;&lt;title&gt;High-resolution variations in size, number and arrangement of air bubbles in the EPICA DML (Antarctica) ice core&lt;/title&gt;&lt;secondary-title&gt;Journal of Glaciology&lt;/secondary-title&gt;&lt;/titles&gt;&lt;periodical&gt;&lt;full-title&gt;Journal of Glaciology&lt;/full-title&gt;&lt;/periodical&gt;&lt;pages&gt;972-980&lt;/pages&gt;&lt;volume&gt;59&lt;/volume&gt;&lt;number&gt;217&lt;/number&gt;&lt;dates&gt;&lt;year&gt;2013&lt;/year&gt;&lt;/dates&gt;&lt;isbn&gt;0022-1430&lt;/isbn&gt;&lt;urls&gt;&lt;/urls&gt;&lt;electronic-resource-num&gt;10.3189/2013JoG12J245&lt;/electronic-resource-num&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Bendel et al.</w:t>
      </w:r>
      <w:r>
        <w:rPr>
          <w:rFonts w:ascii="Times New Roman" w:eastAsiaTheme="minorEastAsia" w:hAnsi="Times New Roman" w:cs="Times New Roman"/>
          <w:color w:val="000000"/>
          <w:sz w:val="22"/>
        </w:rPr>
        <w:t xml:space="preserve">, 2013; </w:t>
      </w:r>
      <w:r>
        <w:rPr>
          <w:rFonts w:ascii="Times New Roman" w:eastAsiaTheme="minorEastAsia" w:hAnsi="Times New Roman" w:cs="Times New Roman"/>
          <w:i/>
          <w:color w:val="000000"/>
          <w:sz w:val="22"/>
        </w:rPr>
        <w:t>Paterson</w:t>
      </w:r>
      <w:r>
        <w:rPr>
          <w:rFonts w:ascii="Times New Roman" w:eastAsiaTheme="minorEastAsia" w:hAnsi="Times New Roman" w:cs="Times New Roman"/>
          <w:color w:val="000000"/>
          <w:sz w:val="22"/>
        </w:rPr>
        <w:t>, 1994)</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t xml:space="preserve">. For ice cores developed </w:t>
      </w:r>
      <w:r>
        <w:rPr>
          <w:rFonts w:ascii="Times New Roman" w:eastAsiaTheme="minorEastAsia" w:hAnsi="Times New Roman" w:cs="Times New Roman" w:hint="eastAsia"/>
          <w:color w:val="000000"/>
          <w:sz w:val="22"/>
        </w:rPr>
        <w:t xml:space="preserve">where surface </w:t>
      </w:r>
      <w:r>
        <w:rPr>
          <w:rFonts w:ascii="Times New Roman" w:eastAsiaTheme="minorEastAsia" w:hAnsi="Times New Roman" w:cs="Times New Roman"/>
          <w:color w:val="000000"/>
          <w:sz w:val="22"/>
        </w:rPr>
        <w:t xml:space="preserve">melting occurs, </w:t>
      </w:r>
      <w:r>
        <w:rPr>
          <w:rFonts w:ascii="Times New Roman" w:eastAsiaTheme="minorEastAsia" w:hAnsi="Times New Roman" w:cs="Times New Roman" w:hint="eastAsia"/>
          <w:color w:val="000000"/>
          <w:sz w:val="22"/>
        </w:rPr>
        <w:t>the summer melting can be recorded by ice core TAC that the penetration of melt water would block the pores and cause the TAC of the summer layers to decrease</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&lt;EndNote&gt;&lt;Cite&gt;&lt;Author&gt;Paterson&lt;/Author&gt;&lt;Year&gt;1994&lt;/Year&gt;&lt;RecNum&gt;11&lt;/RecNum&gt;&lt;DisplayText&gt;(&lt;style face="italic"&gt;Bendel et al.&lt;/style&gt;, 2013; &lt;style face="italic"&gt;Paterson&lt;/style&gt;, 1994)&lt;/DisplayText&gt;&lt;record&gt;&lt;rec-number&gt;11&lt;/rec-number&gt;&lt;foreign-keys&gt;&lt;key app="EN" db-id="5r0tp0tvmxx5sqee9f7xx2a30sxpe0dfz9z5" timestamp="1580817605"&gt;11&lt;/key&gt;&lt;/foreign-keys&gt;&lt;ref-type name="Book"&gt;6&lt;/ref-type&gt;&lt;contributors&gt;&lt;authors&gt;&lt;author&gt;Paterson, William Stanley Bryce&lt;/author&gt;&lt;/authors&gt;&lt;/contributors&gt;&lt;titles&gt;&lt;title&gt;Physics of glaciers&lt;/title&gt;&lt;/titles&gt;&lt;section&gt;651&lt;/section&gt;&lt;dates&gt;&lt;year&gt;1994&lt;/year&gt;&lt;/dates&gt;&lt;publisher&gt;Butterworth-Heinemann&lt;/publisher&gt;&lt;isbn&gt;0750647426&lt;/isbn&gt;&lt;urls&gt;&lt;/urls&gt;&lt;/record&gt;&lt;/Cite&gt;&lt;Cite&gt;&lt;Author&gt;Bendel&lt;/Author&gt;&lt;Year&gt;2013&lt;/Year&gt;&lt;RecNum&gt;14&lt;/RecNum&gt;&lt;record&gt;&lt;rec-number&gt;14&lt;/rec-number&gt;&lt;foreign-keys&gt;&lt;key app="EN" db-id="5r0tp0tvmxx5sqee9f7xx2a30sxpe0dfz9z5" timestamp="1580820268"&gt;14&lt;/key&gt;&lt;/foreign-keys&gt;&lt;ref-type name="Journal Article"&gt;17&lt;/ref-type&gt;&lt;contributors&gt;&lt;authors&gt;&lt;author&gt;Bendel, Verena&lt;/author&gt;&lt;author&gt;Ueltzhöffer, Kai J&lt;/author&gt;&lt;author&gt;Freitag, Johannes&lt;/author&gt;&lt;author&gt;Kipfstuhl, Sepp&lt;/author&gt;&lt;author&gt;Kuhs, Werner F&lt;/author&gt;&lt;author&gt;Garbe, Christoph S&lt;/author&gt;&lt;author&gt;Faria, Sergio H&lt;/author&gt;&lt;/authors&gt;&lt;/contributors&gt;&lt;titles&gt;&lt;title&gt;High-resolution variations in size, number and arrangement of air bubbles in the EPICA DML (Antarctica) ice core&lt;/title&gt;&lt;secondary-title&gt;Journal of Glaciology&lt;/secondary-title&gt;&lt;/titles&gt;&lt;periodical&gt;&lt;full-title&gt;Journal of Glaciology&lt;/full-title&gt;&lt;/periodical&gt;&lt;pages&gt;972-980&lt;/pages&gt;&lt;volume&gt;59&lt;/volume&gt;&lt;number&gt;217&lt;/number&gt;&lt;dates&gt;&lt;year&gt;2013&lt;/year&gt;&lt;/dates&gt;&lt;isbn&gt;0022-1430&lt;/isbn&gt;&lt;urls&gt;&lt;/urls&gt;&lt;electronic-resource-num&gt;10.3189/2013JoG12J245&lt;/electronic-resource-num&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Bendel et al.</w:t>
      </w:r>
      <w:r>
        <w:rPr>
          <w:rFonts w:ascii="Times New Roman" w:eastAsiaTheme="minorEastAsia" w:hAnsi="Times New Roman" w:cs="Times New Roman"/>
          <w:color w:val="000000"/>
          <w:sz w:val="22"/>
        </w:rPr>
        <w:t xml:space="preserve">, 2013; </w:t>
      </w:r>
      <w:r>
        <w:rPr>
          <w:rFonts w:ascii="Times New Roman" w:eastAsiaTheme="minorEastAsia" w:hAnsi="Times New Roman" w:cs="Times New Roman"/>
          <w:i/>
          <w:color w:val="000000"/>
          <w:sz w:val="22"/>
        </w:rPr>
        <w:t>Paterson</w:t>
      </w:r>
      <w:r>
        <w:rPr>
          <w:rFonts w:ascii="Times New Roman" w:eastAsiaTheme="minorEastAsia" w:hAnsi="Times New Roman" w:cs="Times New Roman"/>
          <w:color w:val="000000"/>
          <w:sz w:val="22"/>
        </w:rPr>
        <w:t>, 1994)</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 xml:space="preserve">This is a preferred method for relative summer warmth reconstruction, because the relative summer warmth reflected by ice core TAC should not affected by other climatic factors, such as winter temperature or summer precipitation. In the previous research of Holocene summer temperature variation, TAC data in ice cores from polar sites has been used as a proxy of past summer melting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&lt;EndNote&gt;&lt;Cite&gt;&lt;Author&gt;Paterson&lt;/Author&gt;&lt;Year&gt;1994&lt;/Year&gt;&lt;RecNum&gt;11&lt;/RecNum&gt;&lt;DisplayText&gt;(&lt;style face="italic"&gt;Das &amp;amp; Alley&lt;/style&gt;, 2008; &lt;style face="italic"&gt;Paterson&lt;/style&gt;, 1994)&lt;/DisplayText&gt;&lt;record&gt;&lt;rec-number&gt;11&lt;/rec-number&gt;&lt;foreign-keys&gt;&lt;key app="EN" db-id="5r0tp0tvmxx5sqee9f7xx2a30sxpe0dfz9z5" timestamp="1580817605"&gt;11&lt;/key&gt;&lt;/foreign-keys&gt;&lt;ref-type name="Book"&gt;6&lt;/ref-type&gt;&lt;contributors&gt;&lt;authors&gt;&lt;author&gt;Paterson, William Stanley Bryce&lt;/author&gt;&lt;/authors&gt;&lt;/contributors&gt;&lt;titles&gt;&lt;title&gt;Physics of glaciers&lt;/title&gt;&lt;/titles&gt;&lt;section&gt;651&lt;/section&gt;&lt;dates&gt;&lt;year&gt;1994&lt;/year&gt;&lt;/dates&gt;&lt;publisher&gt;Butterworth-Heinemann&lt;/publisher&gt;&lt;isbn&gt;0750647426&lt;/isbn&gt;&lt;urls&gt;&lt;/urls&gt;&lt;/record&gt;&lt;/Cite&gt;&lt;Cite&gt;&lt;Author&gt;Das&lt;/Author&gt;&lt;Year&gt;2008&lt;/Year&gt;&lt;RecNum&gt;104&lt;/RecNum&gt;&lt;record&gt;&lt;rec-number&gt;104&lt;/rec-number&gt;&lt;foreign-keys&gt;&lt;key app="EN" db-id="5r0tp0tvmxx5sqee9f7xx2a30sxpe0dfz9z5" timestamp="1585818186"&gt;104&lt;/key&gt;&lt;/foreign-keys&gt;&lt;ref-type name="Journal Article"&gt;17&lt;/ref-type&gt;&lt;contributors&gt;&lt;authors&gt;&lt;author&gt;Das, Sarah B.&lt;/author&gt;&lt;author&gt;Alley, Richard B.&lt;/author&gt;&lt;/authors&gt;&lt;/contributors&gt;&lt;titles&gt;&lt;title&gt;Rise in frequency of surface melting at Siple Dome through the Holocene: Evidence for increasing marine influence on the climate of West Antarctica&lt;/title&gt;&lt;secondary-title&gt;Journal of Geophysical Research Atmospheres&lt;/secondary-title&gt;&lt;/titles&gt;&lt;periodical&gt;&lt;full-title&gt;Journal of Geophysical Research Atmospheres&lt;/full-title&gt;&lt;/periodical&gt;&lt;pages&gt;1-11&lt;/pages&gt;&lt;volume&gt;113&lt;/volume&gt;&lt;number&gt;D02112&lt;/number&gt;&lt;dates&gt;&lt;year&gt;2008&lt;/year&gt;&lt;/dates&gt;&lt;urls&gt;&lt;/urls&gt;&lt;electronic-resource-num&gt;10.1029/2007JD008790&lt;/electronic-resource-num&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Das &amp; Alley</w:t>
      </w:r>
      <w:r>
        <w:rPr>
          <w:rFonts w:ascii="Times New Roman" w:eastAsiaTheme="minorEastAsia" w:hAnsi="Times New Roman" w:cs="Times New Roman"/>
          <w:color w:val="000000"/>
          <w:sz w:val="22"/>
        </w:rPr>
        <w:t xml:space="preserve">, 2008; </w:t>
      </w:r>
      <w:r>
        <w:rPr>
          <w:rFonts w:ascii="Times New Roman" w:eastAsiaTheme="minorEastAsia" w:hAnsi="Times New Roman" w:cs="Times New Roman"/>
          <w:i/>
          <w:color w:val="000000"/>
          <w:sz w:val="22"/>
        </w:rPr>
        <w:t>Paterson</w:t>
      </w:r>
      <w:r>
        <w:rPr>
          <w:rFonts w:ascii="Times New Roman" w:eastAsiaTheme="minorEastAsia" w:hAnsi="Times New Roman" w:cs="Times New Roman"/>
          <w:color w:val="000000"/>
          <w:sz w:val="22"/>
        </w:rPr>
        <w:t>, 1994)</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 xml:space="preserve">In the research of summer climate change in TP, discrete TAC sequences along the ice </w:t>
      </w:r>
      <w:r>
        <w:rPr>
          <w:rFonts w:ascii="Times New Roman" w:eastAsiaTheme="minorEastAsia" w:hAnsi="Times New Roman" w:cs="Times New Roman" w:hint="eastAsia"/>
          <w:color w:val="000000"/>
          <w:sz w:val="22"/>
        </w:rPr>
        <w:lastRenderedPageBreak/>
        <w:t xml:space="preserve">cores has been reconstructed, while </w:t>
      </w:r>
      <w:r>
        <w:rPr>
          <w:rFonts w:ascii="Times New Roman" w:eastAsiaTheme="minorEastAsia" w:hAnsi="Times New Roman" w:cs="Times New Roman"/>
          <w:color w:val="000000"/>
          <w:sz w:val="22"/>
        </w:rPr>
        <w:t>the temporal</w:t>
      </w:r>
      <w:bookmarkStart w:id="11" w:name="OLE_LINK71"/>
      <w:r>
        <w:rPr>
          <w:rFonts w:ascii="Times New Roman" w:eastAsiaTheme="minorEastAsia" w:hAnsi="Times New Roman" w:cs="Times New Roman"/>
          <w:color w:val="000000"/>
          <w:sz w:val="22"/>
        </w:rPr>
        <w:t xml:space="preserve"> resolution</w:t>
      </w:r>
      <w:r>
        <w:rPr>
          <w:rFonts w:ascii="Times New Roman" w:eastAsiaTheme="minorEastAsia" w:hAnsi="Times New Roman" w:cs="Times New Roman" w:hint="eastAsia"/>
          <w:color w:val="000000"/>
          <w:sz w:val="22"/>
        </w:rPr>
        <w:t>s</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were</w:t>
      </w:r>
      <w:r>
        <w:rPr>
          <w:rFonts w:ascii="Times New Roman" w:eastAsiaTheme="minorEastAsia" w:hAnsi="Times New Roman" w:cs="Times New Roman"/>
          <w:color w:val="000000"/>
          <w:sz w:val="22"/>
        </w:rPr>
        <w:t xml:space="preserve"> insufficient</w:t>
      </w:r>
      <w:bookmarkEnd w:id="11"/>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 xml:space="preserve">to </w:t>
      </w:r>
      <w:proofErr w:type="spellStart"/>
      <w:r>
        <w:rPr>
          <w:rFonts w:ascii="Times New Roman" w:eastAsiaTheme="minorEastAsia" w:hAnsi="Times New Roman" w:cs="Times New Roman" w:hint="eastAsia"/>
          <w:color w:val="000000"/>
          <w:sz w:val="22"/>
        </w:rPr>
        <w:t>analyse</w:t>
      </w:r>
      <w:proofErr w:type="spellEnd"/>
      <w:r>
        <w:rPr>
          <w:rFonts w:ascii="Times New Roman" w:eastAsiaTheme="minorEastAsia" w:hAnsi="Times New Roman" w:cs="Times New Roman" w:hint="eastAsia"/>
          <w:color w:val="000000"/>
          <w:sz w:val="22"/>
        </w:rPr>
        <w:t xml:space="preserve"> the timing and relative amplitude of summer temperature changes</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 xml:space="preserve">at decadal </w:t>
      </w:r>
      <w:r>
        <w:rPr>
          <w:rFonts w:ascii="Times New Roman" w:eastAsiaTheme="minorEastAsia" w:hAnsi="Times New Roman" w:cs="Times New Roman"/>
          <w:color w:val="000000"/>
          <w:sz w:val="22"/>
        </w:rPr>
        <w:t xml:space="preserve">over the past two millennia </w:t>
      </w:r>
      <w:r>
        <w:rPr>
          <w:rFonts w:ascii="Times New Roman" w:eastAsiaTheme="minorEastAsia" w:hAnsi="Times New Roman" w:cs="Times New Roman"/>
          <w:color w:val="000000"/>
          <w:sz w:val="22"/>
        </w:rPr>
        <w:fldChar w:fldCharType="begin">
          <w:fldData xml:space="preserve">PEVuZE5vdGU+PENpdGU+PEF1dGhvcj5Ib3U8L0F1dGhvcj48WWVhcj4yMDA3PC9ZZWFyPjxSZWNO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==
</w:fldData>
        </w:fldChar>
      </w:r>
      <w:r>
        <w:rPr>
          <w:rFonts w:ascii="Times New Roman" w:eastAsiaTheme="minorEastAsia" w:hAnsi="Times New Roman" w:cs="Times New Roman"/>
          <w:color w:val="000000"/>
          <w:sz w:val="22"/>
        </w:rPr>
        <w:instrText xml:space="preserve"> ADDIN EN.CITE </w:instrText>
      </w:r>
      <w:r>
        <w:rPr>
          <w:rFonts w:ascii="Times New Roman" w:eastAsiaTheme="minorEastAsia" w:hAnsi="Times New Roman" w:cs="Times New Roman"/>
          <w:color w:val="000000"/>
          <w:sz w:val="22"/>
        </w:rPr>
        <w:fldChar w:fldCharType="begin">
          <w:fldData xml:space="preserve">PEVuZE5vdGU+PENpdGU+PEF1dGhvcj5Ib3U8L0F1dGhvcj48WWVhcj4yMDA3PC9ZZWFyPjxSZWNO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==
</w:fldData>
        </w:fldChar>
      </w:r>
      <w:r>
        <w:rPr>
          <w:rFonts w:ascii="Times New Roman" w:eastAsiaTheme="minorEastAsia" w:hAnsi="Times New Roman" w:cs="Times New Roman"/>
          <w:color w:val="000000"/>
          <w:sz w:val="22"/>
        </w:rPr>
        <w:instrText xml:space="preserve"> ADDIN EN.CITE.DATA </w:instrText>
      </w:r>
      <w:r>
        <w:rPr>
          <w:rFonts w:ascii="Times New Roman" w:eastAsiaTheme="minorEastAsia" w:hAnsi="Times New Roman" w:cs="Times New Roman"/>
          <w:color w:val="000000"/>
          <w:sz w:val="22"/>
        </w:rPr>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Hou et al.</w:t>
      </w:r>
      <w:r>
        <w:rPr>
          <w:rFonts w:ascii="Times New Roman" w:eastAsiaTheme="minorEastAsia" w:hAnsi="Times New Roman" w:cs="Times New Roman"/>
          <w:color w:val="000000"/>
          <w:sz w:val="22"/>
        </w:rPr>
        <w:t xml:space="preserve">, 2007; </w:t>
      </w:r>
      <w:r>
        <w:rPr>
          <w:rFonts w:ascii="Times New Roman" w:eastAsiaTheme="minorEastAsia" w:hAnsi="Times New Roman" w:cs="Times New Roman"/>
          <w:i/>
          <w:color w:val="000000"/>
          <w:sz w:val="22"/>
        </w:rPr>
        <w:t>Li et al.</w:t>
      </w:r>
      <w:r>
        <w:rPr>
          <w:rFonts w:ascii="Times New Roman" w:eastAsiaTheme="minorEastAsia" w:hAnsi="Times New Roman" w:cs="Times New Roman"/>
          <w:color w:val="000000"/>
          <w:sz w:val="22"/>
        </w:rPr>
        <w:t>, 2011)</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t xml:space="preserve">. </w:t>
      </w:r>
    </w:p>
    <w:p w14:paraId="44BF2DCE" w14:textId="77777777" w:rsidR="005A24E3" w:rsidRDefault="0072164A">
      <w:pPr>
        <w:spacing w:line="360" w:lineRule="auto"/>
        <w:ind w:firstLineChars="200" w:firstLine="440"/>
        <w:rPr>
          <w:rFonts w:ascii="Times New Roman" w:eastAsiaTheme="minorEastAsia" w:hAnsi="Times New Roman" w:cs="Times New Roman"/>
          <w:color w:val="000000"/>
          <w:sz w:val="22"/>
        </w:rPr>
      </w:pPr>
      <w:r>
        <w:rPr>
          <w:rFonts w:ascii="Times New Roman" w:eastAsiaTheme="minorEastAsia" w:hAnsi="Times New Roman" w:cs="Times New Roman" w:hint="eastAsia"/>
          <w:color w:val="000000"/>
          <w:sz w:val="22"/>
        </w:rPr>
        <w:t>In this study, the</w:t>
      </w:r>
      <w:r>
        <w:rPr>
          <w:rFonts w:ascii="Times New Roman" w:eastAsiaTheme="minorEastAsia" w:hAnsi="Times New Roman" w:cs="Times New Roman"/>
          <w:color w:val="000000"/>
          <w:sz w:val="22"/>
        </w:rPr>
        <w:t xml:space="preserve"> Continuous Flow Analysis (CFA)</w:t>
      </w:r>
      <w:r>
        <w:rPr>
          <w:rFonts w:ascii="Times New Roman" w:eastAsiaTheme="minorEastAsia" w:hAnsi="Times New Roman" w:cs="Times New Roman" w:hint="eastAsia"/>
          <w:color w:val="000000"/>
          <w:sz w:val="22"/>
        </w:rPr>
        <w:t xml:space="preserve"> was used to track TAC in ice core drilled from </w:t>
      </w:r>
      <w:proofErr w:type="spellStart"/>
      <w:r>
        <w:rPr>
          <w:rFonts w:ascii="Times New Roman" w:eastAsiaTheme="minorEastAsia" w:hAnsi="Times New Roman" w:cs="Times New Roman" w:hint="eastAsia"/>
          <w:color w:val="000000"/>
          <w:sz w:val="22"/>
        </w:rPr>
        <w:t>Chongce</w:t>
      </w:r>
      <w:proofErr w:type="spellEnd"/>
      <w:r>
        <w:rPr>
          <w:rFonts w:ascii="Times New Roman" w:eastAsiaTheme="minorEastAsia" w:hAnsi="Times New Roman" w:cs="Times New Roman" w:hint="eastAsia"/>
          <w:color w:val="000000"/>
          <w:sz w:val="22"/>
        </w:rPr>
        <w:t xml:space="preserve"> ice cap, Northwestern TP. The measurement</w:t>
      </w:r>
      <w:r>
        <w:rPr>
          <w:rFonts w:ascii="Times New Roman" w:eastAsiaTheme="minorEastAsia" w:hAnsi="Times New Roman" w:cs="Times New Roman"/>
          <w:color w:val="000000"/>
          <w:sz w:val="22"/>
        </w:rPr>
        <w:t xml:space="preserve"> allow</w:t>
      </w:r>
      <w:r>
        <w:rPr>
          <w:rFonts w:ascii="Times New Roman" w:eastAsiaTheme="minorEastAsia" w:hAnsi="Times New Roman" w:cs="Times New Roman" w:hint="eastAsia"/>
          <w:color w:val="000000"/>
          <w:sz w:val="22"/>
        </w:rPr>
        <w:t>ed</w:t>
      </w:r>
      <w:r>
        <w:rPr>
          <w:rFonts w:ascii="Times New Roman" w:eastAsiaTheme="minorEastAsia" w:hAnsi="Times New Roman" w:cs="Times New Roman"/>
          <w:color w:val="000000"/>
          <w:sz w:val="22"/>
        </w:rPr>
        <w:t xml:space="preserve"> for </w:t>
      </w:r>
      <w:r>
        <w:rPr>
          <w:rFonts w:ascii="Times New Roman" w:eastAsiaTheme="minorEastAsia" w:hAnsi="Times New Roman" w:cs="Times New Roman" w:hint="eastAsia"/>
          <w:color w:val="000000"/>
          <w:sz w:val="22"/>
        </w:rPr>
        <w:t>acquisition of ultrahigh resolution of ice core TAC.</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color w:val="000000"/>
          <w:sz w:val="22"/>
          <w:lang w:val="en-GB"/>
        </w:rPr>
        <w:t xml:space="preserve">To ensure the data accuracy and consistency </w:t>
      </w:r>
      <w:r>
        <w:rPr>
          <w:rFonts w:ascii="Times New Roman" w:eastAsiaTheme="minorEastAsia" w:hAnsi="Times New Roman" w:cs="Times New Roman" w:hint="eastAsia"/>
          <w:color w:val="000000"/>
          <w:sz w:val="22"/>
        </w:rPr>
        <w:t>relative to</w:t>
      </w:r>
      <w:r>
        <w:rPr>
          <w:rFonts w:ascii="Times New Roman" w:eastAsiaTheme="minorEastAsia" w:hAnsi="Times New Roman" w:cs="Times New Roman"/>
          <w:color w:val="000000"/>
          <w:sz w:val="22"/>
          <w:lang w:val="en-GB"/>
        </w:rPr>
        <w:t xml:space="preserve"> previous TAC </w:t>
      </w:r>
      <w:r>
        <w:rPr>
          <w:rFonts w:ascii="Times New Roman" w:eastAsiaTheme="minorEastAsia" w:hAnsi="Times New Roman" w:cs="Times New Roman" w:hint="eastAsia"/>
          <w:color w:val="000000"/>
          <w:sz w:val="22"/>
        </w:rPr>
        <w:t>researches</w:t>
      </w:r>
      <w:r>
        <w:rPr>
          <w:rFonts w:ascii="Times New Roman" w:eastAsiaTheme="minorEastAsia" w:hAnsi="Times New Roman" w:cs="Times New Roman"/>
          <w:color w:val="000000"/>
          <w:sz w:val="22"/>
          <w:lang w:val="en-GB"/>
        </w:rPr>
        <w:t>,</w:t>
      </w:r>
      <w:r>
        <w:rPr>
          <w:rFonts w:ascii="Times New Roman" w:eastAsiaTheme="minorEastAsia" w:hAnsi="Times New Roman" w:cs="Times New Roman"/>
          <w:color w:val="000000"/>
          <w:sz w:val="22"/>
        </w:rPr>
        <w:t xml:space="preserve"> conventional approach of discrete analysis </w:t>
      </w:r>
      <w:r>
        <w:rPr>
          <w:rFonts w:ascii="Times New Roman" w:eastAsiaTheme="minorEastAsia" w:hAnsi="Times New Roman" w:cs="Times New Roman" w:hint="eastAsia"/>
          <w:color w:val="000000"/>
          <w:sz w:val="22"/>
        </w:rPr>
        <w:t>was</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also</w:t>
      </w:r>
      <w:r>
        <w:rPr>
          <w:rFonts w:ascii="Times New Roman" w:eastAsiaTheme="minorEastAsia" w:hAnsi="Times New Roman" w:cs="Times New Roman"/>
          <w:color w:val="000000"/>
          <w:sz w:val="22"/>
        </w:rPr>
        <w:t xml:space="preserve"> applied</w:t>
      </w:r>
      <w:r>
        <w:rPr>
          <w:rFonts w:ascii="Times New Roman" w:eastAsiaTheme="minorEastAsia" w:hAnsi="Times New Roman" w:cs="Times New Roman" w:hint="eastAsia"/>
          <w:color w:val="000000"/>
          <w:sz w:val="22"/>
        </w:rPr>
        <w:t xml:space="preserve">. </w:t>
      </w:r>
      <w:bookmarkStart w:id="12" w:name="OLE_LINK88"/>
      <w:bookmarkStart w:id="13" w:name="OLE_LINK87"/>
      <w:r>
        <w:rPr>
          <w:rFonts w:ascii="Times New Roman" w:eastAsiaTheme="minorEastAsia" w:hAnsi="Times New Roman" w:cs="Times New Roman" w:hint="eastAsia"/>
          <w:color w:val="000000"/>
          <w:sz w:val="22"/>
        </w:rPr>
        <w:t>Here t</w:t>
      </w:r>
      <w:r>
        <w:rPr>
          <w:rFonts w:ascii="Times New Roman" w:eastAsiaTheme="minorEastAsia" w:hAnsi="Times New Roman" w:cs="Times New Roman"/>
          <w:color w:val="000000"/>
          <w:sz w:val="22"/>
          <w:lang w:val="en-GB"/>
        </w:rPr>
        <w:t xml:space="preserve">he </w:t>
      </w:r>
      <w:r>
        <w:rPr>
          <w:rFonts w:ascii="Times New Roman" w:eastAsiaTheme="minorEastAsia" w:hAnsi="Times New Roman" w:cs="Times New Roman" w:hint="eastAsia"/>
          <w:color w:val="000000"/>
          <w:sz w:val="22"/>
        </w:rPr>
        <w:t>continuous TAC sequence would</w:t>
      </w:r>
      <w:r>
        <w:rPr>
          <w:rFonts w:ascii="Times New Roman" w:eastAsiaTheme="minorEastAsia" w:hAnsi="Times New Roman" w:cs="Times New Roman"/>
          <w:color w:val="000000"/>
          <w:sz w:val="22"/>
          <w:lang w:val="en-GB"/>
        </w:rPr>
        <w:t xml:space="preserve"> allow to</w:t>
      </w:r>
      <w:bookmarkStart w:id="14" w:name="OLE_LINK73"/>
      <w:r>
        <w:rPr>
          <w:rFonts w:ascii="Times New Roman" w:eastAsiaTheme="minorEastAsia" w:hAnsi="Times New Roman" w:cs="Times New Roman"/>
          <w:color w:val="000000"/>
          <w:sz w:val="22"/>
          <w:lang w:val="en-GB"/>
        </w:rPr>
        <w:t xml:space="preserve"> meaningfully interpret </w:t>
      </w:r>
      <w:bookmarkEnd w:id="14"/>
      <w:r>
        <w:rPr>
          <w:rFonts w:ascii="Times New Roman" w:eastAsiaTheme="minorEastAsia" w:hAnsi="Times New Roman" w:cs="Times New Roman"/>
          <w:color w:val="000000"/>
          <w:sz w:val="22"/>
          <w:lang w:val="en-GB"/>
        </w:rPr>
        <w:t xml:space="preserve">the TAC signal </w:t>
      </w:r>
      <w:r>
        <w:rPr>
          <w:rFonts w:ascii="Times New Roman" w:eastAsiaTheme="minorEastAsia" w:hAnsi="Times New Roman" w:cs="Times New Roman" w:hint="eastAsia"/>
          <w:color w:val="000000"/>
          <w:sz w:val="22"/>
        </w:rPr>
        <w:t>and</w:t>
      </w:r>
      <w:r>
        <w:rPr>
          <w:rFonts w:ascii="Times New Roman" w:eastAsiaTheme="minorEastAsia" w:hAnsi="Times New Roman" w:cs="Times New Roman"/>
          <w:color w:val="000000"/>
          <w:sz w:val="22"/>
          <w:lang w:val="en-GB"/>
        </w:rPr>
        <w:t xml:space="preserve"> to capture new features of summer temperature changes over the past 2000 years.</w:t>
      </w:r>
      <w:r>
        <w:rPr>
          <w:rStyle w:val="fontstyle01"/>
          <w:rFonts w:ascii="Times New Roman" w:eastAsiaTheme="minorEastAsia" w:hAnsi="Times New Roman" w:cs="Times New Roman"/>
          <w:sz w:val="22"/>
          <w:szCs w:val="22"/>
        </w:rPr>
        <w:t xml:space="preserve"> </w:t>
      </w:r>
      <w:bookmarkEnd w:id="12"/>
      <w:bookmarkEnd w:id="13"/>
    </w:p>
    <w:bookmarkEnd w:id="7"/>
    <w:bookmarkEnd w:id="8"/>
    <w:bookmarkEnd w:id="9"/>
    <w:p w14:paraId="754D1E7C" w14:textId="77777777" w:rsidR="005A24E3" w:rsidRDefault="0072164A">
      <w:pPr>
        <w:pStyle w:val="2"/>
        <w:numPr>
          <w:ilvl w:val="0"/>
          <w:numId w:val="0"/>
        </w:numPr>
        <w:ind w:left="357" w:hanging="357"/>
      </w:pPr>
      <w:r>
        <w:rPr>
          <w:rFonts w:hint="eastAsia"/>
        </w:rPr>
        <w:t xml:space="preserve">2. </w:t>
      </w:r>
      <w:r>
        <w:t>Material and Methods</w:t>
      </w:r>
    </w:p>
    <w:p w14:paraId="2A977568" w14:textId="77777777" w:rsidR="005A24E3" w:rsidRDefault="0072164A">
      <w:pPr>
        <w:pStyle w:val="3"/>
      </w:pPr>
      <w:r>
        <w:t xml:space="preserve">2.1 The </w:t>
      </w:r>
      <w:proofErr w:type="spellStart"/>
      <w:r>
        <w:t>Chongce</w:t>
      </w:r>
      <w:proofErr w:type="spellEnd"/>
      <w:r>
        <w:t xml:space="preserve"> ice core</w:t>
      </w:r>
    </w:p>
    <w:p w14:paraId="0F7FE216" w14:textId="77777777" w:rsidR="005A24E3" w:rsidRDefault="0072164A">
      <w:pPr>
        <w:spacing w:line="360" w:lineRule="auto"/>
        <w:ind w:firstLine="420"/>
        <w:rPr>
          <w:rStyle w:val="fontstyle01"/>
          <w:rFonts w:ascii="Times New Roman" w:eastAsia="等线" w:hAnsi="Times New Roman" w:cs="Times New Roman"/>
          <w:sz w:val="22"/>
          <w:szCs w:val="22"/>
        </w:rPr>
      </w:pPr>
      <w:bookmarkStart w:id="15" w:name="OLE_LINK100"/>
      <w:bookmarkStart w:id="16" w:name="OLE_LINK101"/>
      <w:r>
        <w:rPr>
          <w:rStyle w:val="fontstyle01"/>
          <w:rFonts w:ascii="Times New Roman" w:eastAsiaTheme="minorEastAsia" w:hAnsi="Times New Roman" w:cs="Times New Roman" w:hint="eastAsia"/>
          <w:sz w:val="22"/>
          <w:szCs w:val="22"/>
        </w:rPr>
        <w:t xml:space="preserve">In 2013, we recovered a 216.6 m surface-to-bedrock ice core from </w:t>
      </w:r>
      <w:proofErr w:type="spellStart"/>
      <w:r>
        <w:rPr>
          <w:rStyle w:val="fontstyle01"/>
          <w:rFonts w:ascii="Times New Roman" w:eastAsiaTheme="minorEastAsia" w:hAnsi="Times New Roman" w:cs="Times New Roman" w:hint="eastAsia"/>
          <w:sz w:val="22"/>
          <w:szCs w:val="22"/>
        </w:rPr>
        <w:t>Chongce</w:t>
      </w:r>
      <w:proofErr w:type="spellEnd"/>
      <w:r>
        <w:rPr>
          <w:rStyle w:val="fontstyle01"/>
          <w:rFonts w:ascii="Times New Roman" w:eastAsiaTheme="minorEastAsia" w:hAnsi="Times New Roman" w:cs="Times New Roman" w:hint="eastAsia"/>
          <w:sz w:val="22"/>
          <w:szCs w:val="22"/>
        </w:rPr>
        <w:t xml:space="preserve"> ice cap at an elevation of 6100 m </w:t>
      </w:r>
      <w:proofErr w:type="spellStart"/>
      <w:r>
        <w:rPr>
          <w:rStyle w:val="fontstyle01"/>
          <w:rFonts w:ascii="Times New Roman" w:eastAsiaTheme="minorEastAsia" w:hAnsi="Times New Roman" w:cs="Times New Roman" w:hint="eastAsia"/>
          <w:sz w:val="22"/>
          <w:szCs w:val="22"/>
        </w:rPr>
        <w:t>a.s.l</w:t>
      </w:r>
      <w:proofErr w:type="spellEnd"/>
      <w:r>
        <w:rPr>
          <w:rStyle w:val="fontstyle01"/>
          <w:rFonts w:ascii="Times New Roman" w:eastAsiaTheme="minorEastAsia" w:hAnsi="Times New Roman" w:cs="Times New Roman" w:hint="eastAsia"/>
          <w:sz w:val="22"/>
          <w:szCs w:val="22"/>
        </w:rPr>
        <w:t xml:space="preserve">. on </w:t>
      </w:r>
      <w:r>
        <w:rPr>
          <w:rStyle w:val="fontstyle01"/>
          <w:rFonts w:ascii="Times New Roman" w:eastAsiaTheme="minorEastAsia" w:hAnsi="Times New Roman" w:cs="Times New Roman"/>
          <w:sz w:val="22"/>
          <w:szCs w:val="22"/>
        </w:rPr>
        <w:t>the West Kunlun Mountains, Northwestern TP (35°14</w:t>
      </w:r>
      <w:r>
        <w:rPr>
          <w:rFonts w:ascii="Times New Roman" w:eastAsiaTheme="minorEastAsia" w:hAnsi="Times New Roman" w:cs="Times New Roman"/>
          <w:sz w:val="22"/>
        </w:rPr>
        <w:t>′57′′</w:t>
      </w:r>
      <w:r>
        <w:rPr>
          <w:rStyle w:val="fontstyle01"/>
          <w:rFonts w:ascii="Times New Roman" w:eastAsiaTheme="minorEastAsia" w:hAnsi="Times New Roman" w:cs="Times New Roman"/>
          <w:sz w:val="22"/>
          <w:szCs w:val="22"/>
        </w:rPr>
        <w:t xml:space="preserve"> N, 81°5</w:t>
      </w:r>
      <w:r>
        <w:rPr>
          <w:rFonts w:ascii="Times New Roman" w:eastAsiaTheme="minorEastAsia" w:hAnsi="Times New Roman" w:cs="Times New Roman"/>
          <w:sz w:val="22"/>
        </w:rPr>
        <w:t>′28′′</w:t>
      </w:r>
      <w:r>
        <w:rPr>
          <w:rStyle w:val="fontstyle01"/>
          <w:rFonts w:ascii="Times New Roman" w:eastAsiaTheme="minorEastAsia" w:hAnsi="Times New Roman" w:cs="Times New Roman"/>
          <w:sz w:val="22"/>
          <w:szCs w:val="22"/>
        </w:rPr>
        <w:t xml:space="preserve"> E; </w:t>
      </w:r>
      <w:r>
        <w:rPr>
          <w:rStyle w:val="fontstyle01"/>
          <w:rFonts w:ascii="Times New Roman" w:eastAsiaTheme="minorEastAsia" w:hAnsi="Times New Roman" w:cs="Times New Roman" w:hint="eastAsia"/>
          <w:sz w:val="22"/>
          <w:szCs w:val="22"/>
        </w:rPr>
        <w:t>Figure</w:t>
      </w:r>
      <w:r>
        <w:rPr>
          <w:rStyle w:val="fontstyle01"/>
          <w:rFonts w:ascii="Times New Roman" w:eastAsiaTheme="minorEastAsia" w:hAnsi="Times New Roman" w:cs="Times New Roman"/>
          <w:sz w:val="22"/>
          <w:szCs w:val="22"/>
        </w:rPr>
        <w:t xml:space="preserve"> 1a). </w:t>
      </w:r>
      <w:bookmarkEnd w:id="15"/>
      <w:bookmarkEnd w:id="16"/>
      <w:r>
        <w:rPr>
          <w:rStyle w:val="fontstyle01"/>
          <w:rFonts w:ascii="Times New Roman" w:eastAsiaTheme="minorEastAsia" w:hAnsi="Times New Roman" w:cs="Times New Roman" w:hint="eastAsia"/>
          <w:sz w:val="22"/>
          <w:szCs w:val="22"/>
        </w:rPr>
        <w:t xml:space="preserve">The study of the glacial evolution of the West Kunlun Mountains shows that the natural environmental conditions of the </w:t>
      </w:r>
      <w:proofErr w:type="spellStart"/>
      <w:r>
        <w:rPr>
          <w:rStyle w:val="fontstyle01"/>
          <w:rFonts w:ascii="Times New Roman" w:eastAsiaTheme="minorEastAsia" w:hAnsi="Times New Roman" w:cs="Times New Roman" w:hint="eastAsia"/>
          <w:sz w:val="22"/>
          <w:szCs w:val="22"/>
        </w:rPr>
        <w:t>Chongce</w:t>
      </w:r>
      <w:proofErr w:type="spellEnd"/>
      <w:r>
        <w:rPr>
          <w:rStyle w:val="fontstyle01"/>
          <w:rFonts w:ascii="Times New Roman" w:eastAsiaTheme="minorEastAsia" w:hAnsi="Times New Roman" w:cs="Times New Roman" w:hint="eastAsia"/>
          <w:sz w:val="22"/>
          <w:szCs w:val="22"/>
        </w:rPr>
        <w:t xml:space="preserve"> ice cap were relatively stable throughout the Holocene </w:t>
      </w:r>
      <w:r>
        <w:rPr>
          <w:rStyle w:val="fontstyle01"/>
          <w:rFonts w:ascii="Times New Roman" w:eastAsiaTheme="minorEastAsia" w:hAnsi="Times New Roman" w:cs="Times New Roman"/>
          <w:sz w:val="22"/>
          <w:szCs w:val="22"/>
        </w:rPr>
        <w:fldChar w:fldCharType="begin"/>
      </w:r>
      <w:r>
        <w:rPr>
          <w:rStyle w:val="fontstyle01"/>
          <w:rFonts w:ascii="Times New Roman" w:eastAsiaTheme="minorEastAsia" w:hAnsi="Times New Roman" w:cs="Times New Roman"/>
          <w:sz w:val="22"/>
          <w:szCs w:val="22"/>
        </w:rPr>
        <w:instrText xml:space="preserve"> ADDIN EN.CITE &lt;EndNote&gt;&lt;Cite&gt;&lt;Author&gt;Jiao&lt;/Author&gt;&lt;Year&gt;2000&lt;/Year&gt;&lt;RecNum&gt;24&lt;/RecNum&gt;&lt;DisplayText&gt;(&lt;style face="italic"&gt;Jiao et al.&lt;/style&gt;, 2000)&lt;/DisplayText&gt;&lt;record&gt;&lt;rec-number&gt;24&lt;/rec-number&gt;&lt;foreign-keys&gt;&lt;key app="EN" db-id="5r0tp0tvmxx5sqee9f7xx2a30sxpe0dfz9z5" timestamp="1580909960"&gt;24&lt;/key&gt;&lt;/foreign-keys&gt;&lt;ref-type name="Journal Article"&gt;17&lt;/ref-type&gt;&lt;contributors&gt;&lt;authors&gt;&lt;author&gt;Jiao,  Keqin&lt;/author&gt;&lt;author&gt;Yao,  Tandong&lt;/author&gt;&lt;author&gt;Li,  Shijie&lt;/author&gt;&lt;/authors&gt;&lt;/contributors&gt;&lt;titles&gt;&lt;title&gt;Evolution of glaciers and environment in the west Kuntlun Mounains during the past 32 ka&lt;/title&gt;&lt;secondary-title&gt;Journal of Glaciolgy and Geocryology&lt;/secondary-title&gt;&lt;/titles&gt;&lt;pages&gt;250-256&lt;/pages&gt;&lt;volume&gt;22&lt;/volume&gt;&lt;number&gt;3&lt;/number&gt;&lt;dates&gt;&lt;year&gt;2000&lt;/year&gt;&lt;/dates&gt;&lt;urls&gt;&lt;/urls&gt;&lt;language&gt;Chinese&lt;/language&gt;&lt;/record&gt;&lt;/Cite&gt;&lt;/EndNote&gt;</w:instrText>
      </w:r>
      <w:r>
        <w:rPr>
          <w:rStyle w:val="fontstyle01"/>
          <w:rFonts w:ascii="Times New Roman" w:eastAsiaTheme="minorEastAsia" w:hAnsi="Times New Roman" w:cs="Times New Roman"/>
          <w:sz w:val="22"/>
          <w:szCs w:val="22"/>
        </w:rPr>
        <w:fldChar w:fldCharType="separate"/>
      </w:r>
      <w:r>
        <w:rPr>
          <w:rStyle w:val="fontstyle01"/>
          <w:rFonts w:ascii="Times New Roman" w:eastAsiaTheme="minorEastAsia" w:hAnsi="Times New Roman" w:cs="Times New Roman"/>
          <w:sz w:val="22"/>
          <w:szCs w:val="22"/>
        </w:rPr>
        <w:t>(</w:t>
      </w:r>
      <w:r>
        <w:rPr>
          <w:rStyle w:val="fontstyle01"/>
          <w:rFonts w:ascii="Times New Roman" w:eastAsiaTheme="minorEastAsia" w:hAnsi="Times New Roman" w:cs="Times New Roman"/>
          <w:i/>
          <w:sz w:val="22"/>
          <w:szCs w:val="22"/>
        </w:rPr>
        <w:t>Jiao et al.</w:t>
      </w:r>
      <w:r>
        <w:rPr>
          <w:rStyle w:val="fontstyle01"/>
          <w:rFonts w:ascii="Times New Roman" w:eastAsiaTheme="minorEastAsia" w:hAnsi="Times New Roman" w:cs="Times New Roman"/>
          <w:sz w:val="22"/>
          <w:szCs w:val="22"/>
        </w:rPr>
        <w:t>, 2000)</w:t>
      </w:r>
      <w:r>
        <w:rPr>
          <w:rStyle w:val="fontstyle01"/>
          <w:rFonts w:ascii="Times New Roman" w:eastAsiaTheme="minorEastAsia" w:hAnsi="Times New Roman" w:cs="Times New Roman"/>
          <w:sz w:val="22"/>
          <w:szCs w:val="22"/>
        </w:rPr>
        <w:fldChar w:fldCharType="end"/>
      </w:r>
      <w:r>
        <w:rPr>
          <w:rStyle w:val="fontstyle01"/>
          <w:rFonts w:ascii="Times New Roman" w:eastAsiaTheme="minorEastAsia" w:hAnsi="Times New Roman" w:cs="Times New Roman"/>
          <w:sz w:val="22"/>
          <w:szCs w:val="22"/>
        </w:rPr>
        <w:t xml:space="preserve">. </w:t>
      </w:r>
      <w:r>
        <w:rPr>
          <w:rStyle w:val="fontstyle01"/>
          <w:rFonts w:ascii="Times New Roman" w:eastAsiaTheme="minorEastAsia" w:hAnsi="Times New Roman" w:cs="Times New Roman" w:hint="eastAsia"/>
          <w:sz w:val="22"/>
          <w:szCs w:val="22"/>
        </w:rPr>
        <w:t xml:space="preserve">The average snow accumulation rate at this site from 1963 to 2013 was 297 mm </w:t>
      </w:r>
      <w:proofErr w:type="spellStart"/>
      <w:r>
        <w:rPr>
          <w:rStyle w:val="fontstyle01"/>
          <w:rFonts w:ascii="Times New Roman" w:eastAsiaTheme="minorEastAsia" w:hAnsi="Times New Roman" w:cs="Times New Roman" w:hint="eastAsia"/>
          <w:sz w:val="22"/>
          <w:szCs w:val="22"/>
        </w:rPr>
        <w:t>w.e</w:t>
      </w:r>
      <w:proofErr w:type="spellEnd"/>
      <w:r>
        <w:rPr>
          <w:rStyle w:val="fontstyle01"/>
          <w:rFonts w:ascii="Times New Roman" w:eastAsiaTheme="minorEastAsia" w:hAnsi="Times New Roman" w:cs="Times New Roman" w:hint="eastAsia"/>
          <w:sz w:val="22"/>
          <w:szCs w:val="22"/>
        </w:rPr>
        <w:t xml:space="preserve">. </w:t>
      </w:r>
      <w:r>
        <w:rPr>
          <w:rStyle w:val="fontstyle01"/>
          <w:rFonts w:ascii="Times New Roman" w:eastAsiaTheme="minorEastAsia" w:hAnsi="Times New Roman" w:cs="Times New Roman"/>
          <w:sz w:val="22"/>
          <w:szCs w:val="22"/>
        </w:rPr>
        <w:t>year</w:t>
      </w:r>
      <w:r>
        <w:rPr>
          <w:rStyle w:val="fontstyle01"/>
          <w:rFonts w:ascii="Times New Roman" w:eastAsiaTheme="minorEastAsia" w:hAnsi="Times New Roman" w:cs="Times New Roman"/>
          <w:sz w:val="22"/>
          <w:szCs w:val="22"/>
          <w:vertAlign w:val="superscript"/>
        </w:rPr>
        <w:t>-1</w:t>
      </w:r>
      <w:r>
        <w:rPr>
          <w:rStyle w:val="fontstyle01"/>
          <w:rFonts w:ascii="Times New Roman" w:eastAsiaTheme="minorEastAsia" w:hAnsi="Times New Roman" w:cs="Times New Roman" w:hint="eastAsia"/>
          <w:sz w:val="22"/>
          <w:szCs w:val="22"/>
        </w:rPr>
        <w:t xml:space="preserve">, and the borehole temperature at 10 m depth of this ice core was -12.6 </w:t>
      </w:r>
      <w:r>
        <w:rPr>
          <w:rStyle w:val="fontstyle01"/>
          <w:rFonts w:ascii="Times New Roman" w:eastAsia="等线" w:hAnsi="Times New Roman" w:cs="Times New Roman"/>
          <w:sz w:val="22"/>
          <w:szCs w:val="22"/>
        </w:rPr>
        <w:t xml:space="preserve">°C </w:t>
      </w:r>
      <w:r>
        <w:rPr>
          <w:rStyle w:val="fontstyle01"/>
          <w:rFonts w:ascii="Times New Roman" w:eastAsiaTheme="minorEastAsia" w:hAnsi="Times New Roman" w:cs="Times New Roman"/>
          <w:sz w:val="22"/>
          <w:szCs w:val="22"/>
        </w:rPr>
        <w:fldChar w:fldCharType="begin">
          <w:fldData xml:space="preserve">PEVuZE5vdGU+PENpdGU+PEF1dGhvcj5Ib3U8L0F1dGhvcj48WWVhcj4yMDE4PC9ZZWFyPjxSZWNO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</w:fldData>
        </w:fldChar>
      </w:r>
      <w:r>
        <w:rPr>
          <w:rStyle w:val="fontstyle01"/>
          <w:rFonts w:ascii="Times New Roman" w:eastAsiaTheme="minorEastAsia" w:hAnsi="Times New Roman" w:cs="Times New Roman"/>
          <w:sz w:val="22"/>
          <w:szCs w:val="22"/>
        </w:rPr>
        <w:instrText xml:space="preserve"> ADDIN EN.CITE </w:instrText>
      </w:r>
      <w:r>
        <w:rPr>
          <w:rStyle w:val="fontstyle01"/>
          <w:rFonts w:ascii="Times New Roman" w:eastAsiaTheme="minorEastAsia" w:hAnsi="Times New Roman" w:cs="Times New Roman"/>
          <w:sz w:val="22"/>
          <w:szCs w:val="22"/>
        </w:rPr>
        <w:fldChar w:fldCharType="begin">
          <w:fldData xml:space="preserve">PEVuZE5vdGU+PENpdGU+PEF1dGhvcj5Ib3U8L0F1dGhvcj48WWVhcj4yMDE4PC9ZZWFyPjxSZWNO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</w:fldData>
        </w:fldChar>
      </w:r>
      <w:r>
        <w:rPr>
          <w:rStyle w:val="fontstyle01"/>
          <w:rFonts w:ascii="Times New Roman" w:eastAsiaTheme="minorEastAsia" w:hAnsi="Times New Roman" w:cs="Times New Roman"/>
          <w:sz w:val="22"/>
          <w:szCs w:val="22"/>
        </w:rPr>
        <w:instrText xml:space="preserve"> ADDIN EN.CITE.DATA </w:instrText>
      </w:r>
      <w:r>
        <w:rPr>
          <w:rStyle w:val="fontstyle01"/>
          <w:rFonts w:ascii="Times New Roman" w:eastAsiaTheme="minorEastAsia" w:hAnsi="Times New Roman" w:cs="Times New Roman"/>
          <w:sz w:val="22"/>
          <w:szCs w:val="22"/>
        </w:rPr>
      </w:r>
      <w:r>
        <w:rPr>
          <w:rStyle w:val="fontstyle01"/>
          <w:rFonts w:ascii="Times New Roman" w:eastAsiaTheme="minorEastAsia" w:hAnsi="Times New Roman" w:cs="Times New Roman"/>
          <w:sz w:val="22"/>
          <w:szCs w:val="22"/>
        </w:rPr>
        <w:fldChar w:fldCharType="end"/>
      </w:r>
      <w:r>
        <w:rPr>
          <w:rStyle w:val="fontstyle01"/>
          <w:rFonts w:ascii="Times New Roman" w:eastAsiaTheme="minorEastAsia" w:hAnsi="Times New Roman" w:cs="Times New Roman"/>
          <w:sz w:val="22"/>
          <w:szCs w:val="22"/>
        </w:rPr>
      </w:r>
      <w:r>
        <w:rPr>
          <w:rStyle w:val="fontstyle01"/>
          <w:rFonts w:ascii="Times New Roman" w:eastAsiaTheme="minorEastAsia" w:hAnsi="Times New Roman" w:cs="Times New Roman"/>
          <w:sz w:val="22"/>
          <w:szCs w:val="22"/>
        </w:rPr>
        <w:fldChar w:fldCharType="separate"/>
      </w:r>
      <w:r>
        <w:rPr>
          <w:rStyle w:val="fontstyle01"/>
          <w:rFonts w:ascii="Times New Roman" w:eastAsiaTheme="minorEastAsia" w:hAnsi="Times New Roman" w:cs="Times New Roman"/>
          <w:sz w:val="22"/>
          <w:szCs w:val="22"/>
        </w:rPr>
        <w:t>(</w:t>
      </w:r>
      <w:r>
        <w:rPr>
          <w:rStyle w:val="fontstyle01"/>
          <w:rFonts w:ascii="Times New Roman" w:eastAsiaTheme="minorEastAsia" w:hAnsi="Times New Roman" w:cs="Times New Roman"/>
          <w:i/>
          <w:sz w:val="22"/>
          <w:szCs w:val="22"/>
        </w:rPr>
        <w:t>Hou et al.</w:t>
      </w:r>
      <w:r>
        <w:rPr>
          <w:rStyle w:val="fontstyle01"/>
          <w:rFonts w:ascii="Times New Roman" w:eastAsiaTheme="minorEastAsia" w:hAnsi="Times New Roman" w:cs="Times New Roman"/>
          <w:sz w:val="22"/>
          <w:szCs w:val="22"/>
        </w:rPr>
        <w:t xml:space="preserve">, 2019; </w:t>
      </w:r>
      <w:r>
        <w:rPr>
          <w:rStyle w:val="fontstyle01"/>
          <w:rFonts w:ascii="Times New Roman" w:eastAsiaTheme="minorEastAsia" w:hAnsi="Times New Roman" w:cs="Times New Roman"/>
          <w:i/>
          <w:sz w:val="22"/>
          <w:szCs w:val="22"/>
        </w:rPr>
        <w:t>Hou et al.</w:t>
      </w:r>
      <w:r>
        <w:rPr>
          <w:rStyle w:val="fontstyle01"/>
          <w:rFonts w:ascii="Times New Roman" w:eastAsiaTheme="minorEastAsia" w:hAnsi="Times New Roman" w:cs="Times New Roman"/>
          <w:sz w:val="22"/>
          <w:szCs w:val="22"/>
        </w:rPr>
        <w:t>, 2018)</w:t>
      </w:r>
      <w:r>
        <w:rPr>
          <w:rStyle w:val="fontstyle01"/>
          <w:rFonts w:ascii="Times New Roman" w:eastAsiaTheme="minorEastAsia" w:hAnsi="Times New Roman" w:cs="Times New Roman"/>
          <w:sz w:val="22"/>
          <w:szCs w:val="22"/>
        </w:rPr>
        <w:fldChar w:fldCharType="end"/>
      </w:r>
      <w:r>
        <w:rPr>
          <w:rStyle w:val="fontstyle01"/>
          <w:rFonts w:ascii="Times New Roman" w:eastAsia="等线" w:hAnsi="Times New Roman" w:cs="Times New Roman"/>
          <w:sz w:val="22"/>
          <w:szCs w:val="22"/>
        </w:rPr>
        <w:t xml:space="preserve">. </w:t>
      </w:r>
      <w:r>
        <w:rPr>
          <w:rStyle w:val="fontstyle01"/>
          <w:rFonts w:ascii="Times New Roman" w:eastAsia="等线" w:hAnsi="Times New Roman" w:cs="Times New Roman" w:hint="eastAsia"/>
          <w:sz w:val="22"/>
          <w:szCs w:val="22"/>
        </w:rPr>
        <w:t xml:space="preserve">HAR data with a resolution of 10 kilometers shows that the average annual temperature of the ice core drilling site from 2004 to 2013 was -12.8 </w:t>
      </w:r>
      <w:bookmarkStart w:id="17" w:name="OLE_LINK74"/>
      <w:r>
        <w:rPr>
          <w:rStyle w:val="fontstyle01"/>
          <w:rFonts w:ascii="Times New Roman" w:eastAsia="等线" w:hAnsi="Times New Roman" w:cs="Times New Roman" w:hint="eastAsia"/>
          <w:sz w:val="22"/>
          <w:szCs w:val="22"/>
        </w:rPr>
        <w:t>°</w:t>
      </w:r>
      <w:r>
        <w:rPr>
          <w:rStyle w:val="fontstyle01"/>
          <w:rFonts w:ascii="Times New Roman" w:eastAsia="等线" w:hAnsi="Times New Roman" w:cs="Times New Roman" w:hint="eastAsia"/>
          <w:sz w:val="22"/>
          <w:szCs w:val="22"/>
        </w:rPr>
        <w:t>C</w:t>
      </w:r>
      <w:bookmarkEnd w:id="17"/>
      <w:r>
        <w:rPr>
          <w:rStyle w:val="fontstyle01"/>
          <w:rFonts w:ascii="Times New Roman" w:eastAsia="等线" w:hAnsi="Times New Roman" w:cs="Times New Roman" w:hint="eastAsia"/>
          <w:sz w:val="22"/>
          <w:szCs w:val="22"/>
        </w:rPr>
        <w:t xml:space="preserve">, and the highest daily temperature in these years reached 5.4 </w:t>
      </w:r>
      <w:r>
        <w:rPr>
          <w:rStyle w:val="fontstyle01"/>
          <w:rFonts w:ascii="Times New Roman" w:eastAsia="等线" w:hAnsi="Times New Roman" w:cs="Times New Roman" w:hint="eastAsia"/>
          <w:sz w:val="22"/>
          <w:szCs w:val="22"/>
        </w:rPr>
        <w:t>°</w:t>
      </w:r>
      <w:r>
        <w:rPr>
          <w:rStyle w:val="fontstyle01"/>
          <w:rFonts w:ascii="Times New Roman" w:eastAsia="等线" w:hAnsi="Times New Roman" w:cs="Times New Roman" w:hint="eastAsia"/>
          <w:sz w:val="22"/>
          <w:szCs w:val="22"/>
        </w:rPr>
        <w:t xml:space="preserve">C </w:t>
      </w:r>
      <w:r>
        <w:rPr>
          <w:rStyle w:val="fontstyle01"/>
          <w:rFonts w:ascii="Times New Roman" w:eastAsia="等线" w:hAnsi="Times New Roman" w:cs="Times New Roman"/>
          <w:sz w:val="22"/>
          <w:szCs w:val="22"/>
        </w:rPr>
        <w:fldChar w:fldCharType="begin"/>
      </w:r>
      <w:r>
        <w:rPr>
          <w:rStyle w:val="fontstyle01"/>
          <w:rFonts w:ascii="Times New Roman" w:eastAsia="等线" w:hAnsi="Times New Roman" w:cs="Times New Roman"/>
          <w:sz w:val="22"/>
          <w:szCs w:val="22"/>
        </w:rPr>
        <w:instrText xml:space="preserve"> ADDIN EN.CITE &lt;EndNote&gt;&lt;Cite&gt;&lt;Author&gt;Maussion&lt;/Author&gt;&lt;Year&gt;2014&lt;/Year&gt;&lt;RecNum&gt;26&lt;/RecNum&gt;&lt;DisplayText&gt;(&lt;style face="italic"&gt;Maussion et al.&lt;/style&gt;, 2014)&lt;/DisplayText&gt;&lt;record&gt;&lt;rec-number&gt;26&lt;/rec-number&gt;&lt;foreign-keys&gt;&lt;key app="EN" db-id="5r0tp0tvmxx5sqee9f7xx2a30sxpe0dfz9z5" timestamp="1580916682"&gt;26&lt;/key&gt;&lt;/foreign-keys&gt;&lt;ref-type name="Journal Article"&gt;17&lt;/ref-type&gt;&lt;contributors&gt;&lt;authors&gt;&lt;author&gt;Maussion,  Fabien&lt;/author&gt;&lt;author&gt;Scherer,  Dieter&lt;/author&gt;&lt;author&gt;Mölg,  Thomas&lt;/author&gt;&lt;author&gt;Collier,  Emily&lt;/author&gt;&lt;author&gt;Curio,  Julia&lt;/author&gt;&lt;author&gt;Finkelnburg,  Roman&lt;/author&gt;&lt;/authors&gt;&lt;/contributors&gt;&lt;titles&gt;&lt;title&gt;Precipitation seasonality and variability over the Tibetan Plateau as resolved by the High Asia Reanalysis&lt;/title&gt;&lt;secondary-title&gt;Journal of Climate&lt;/secondary-title&gt;&lt;/titles&gt;&lt;periodical&gt;&lt;full-title&gt;Journal of Climate&lt;/full-title&gt;&lt;/periodical&gt;&lt;pages&gt;1910-1927&lt;/pages&gt;&lt;volume&gt;27&lt;/volume&gt;&lt;number&gt;5&lt;/number&gt;&lt;dates&gt;&lt;year&gt;2014&lt;/year&gt;&lt;/dates&gt;&lt;isbn&gt;0894-8755&lt;/isbn&gt;&lt;urls&gt;&lt;/urls&gt;&lt;/record&gt;&lt;/Cite&gt;&lt;/EndNote&gt;</w:instrText>
      </w:r>
      <w:r>
        <w:rPr>
          <w:rStyle w:val="fontstyle01"/>
          <w:rFonts w:ascii="Times New Roman" w:eastAsia="等线" w:hAnsi="Times New Roman" w:cs="Times New Roman"/>
          <w:sz w:val="22"/>
          <w:szCs w:val="22"/>
        </w:rPr>
        <w:fldChar w:fldCharType="separate"/>
      </w:r>
      <w:r>
        <w:rPr>
          <w:rStyle w:val="fontstyle01"/>
          <w:rFonts w:ascii="Times New Roman" w:eastAsia="等线" w:hAnsi="Times New Roman" w:cs="Times New Roman"/>
          <w:sz w:val="22"/>
          <w:szCs w:val="22"/>
        </w:rPr>
        <w:t>(</w:t>
      </w:r>
      <w:r>
        <w:rPr>
          <w:rStyle w:val="fontstyle01"/>
          <w:rFonts w:ascii="Times New Roman" w:eastAsia="等线" w:hAnsi="Times New Roman" w:cs="Times New Roman"/>
          <w:i/>
          <w:sz w:val="22"/>
          <w:szCs w:val="22"/>
        </w:rPr>
        <w:t>Maussion et al.</w:t>
      </w:r>
      <w:r>
        <w:rPr>
          <w:rStyle w:val="fontstyle01"/>
          <w:rFonts w:ascii="Times New Roman" w:eastAsia="等线" w:hAnsi="Times New Roman" w:cs="Times New Roman"/>
          <w:sz w:val="22"/>
          <w:szCs w:val="22"/>
        </w:rPr>
        <w:t>, 2014)</w:t>
      </w:r>
      <w:r>
        <w:rPr>
          <w:rStyle w:val="fontstyle01"/>
          <w:rFonts w:ascii="Times New Roman" w:eastAsia="等线" w:hAnsi="Times New Roman" w:cs="Times New Roman"/>
          <w:sz w:val="22"/>
          <w:szCs w:val="22"/>
        </w:rPr>
        <w:fldChar w:fldCharType="end"/>
      </w:r>
      <w:r>
        <w:rPr>
          <w:rStyle w:val="fontstyle01"/>
          <w:rFonts w:ascii="Times New Roman" w:eastAsia="等线" w:hAnsi="Times New Roman" w:cs="Times New Roman" w:hint="eastAsia"/>
          <w:sz w:val="22"/>
          <w:szCs w:val="22"/>
        </w:rPr>
        <w:t xml:space="preserve">. </w:t>
      </w:r>
    </w:p>
    <w:p w14:paraId="38112E86" w14:textId="77777777" w:rsidR="005A24E3" w:rsidRDefault="0072164A">
      <w:pPr>
        <w:spacing w:line="360" w:lineRule="auto"/>
        <w:ind w:firstLine="420"/>
        <w:rPr>
          <w:rStyle w:val="fontstyle01"/>
          <w:rFonts w:ascii="Times New Roman" w:eastAsia="等线" w:hAnsi="Times New Roman" w:cs="Times New Roman"/>
          <w:sz w:val="22"/>
          <w:szCs w:val="22"/>
        </w:rPr>
      </w:pPr>
      <w:r>
        <w:rPr>
          <w:rStyle w:val="fontstyle01"/>
          <w:rFonts w:ascii="Times New Roman" w:eastAsia="等线" w:hAnsi="Times New Roman" w:cs="Times New Roman" w:hint="eastAsia"/>
          <w:sz w:val="22"/>
          <w:szCs w:val="22"/>
        </w:rPr>
        <w:t>According to</w:t>
      </w:r>
      <w:r>
        <w:rPr>
          <w:rStyle w:val="fontstyle01"/>
          <w:rFonts w:ascii="Times New Roman" w:eastAsia="等线" w:hAnsi="Times New Roman" w:cs="Times New Roman"/>
          <w:sz w:val="22"/>
          <w:szCs w:val="22"/>
        </w:rPr>
        <w:t xml:space="preserve"> the </w:t>
      </w:r>
      <w:proofErr w:type="spellStart"/>
      <w:r>
        <w:rPr>
          <w:rStyle w:val="fontstyle01"/>
          <w:rFonts w:ascii="Times New Roman" w:eastAsia="等线" w:hAnsi="Times New Roman" w:cs="Times New Roman" w:hint="eastAsia"/>
          <w:sz w:val="22"/>
          <w:szCs w:val="22"/>
        </w:rPr>
        <w:t>firn</w:t>
      </w:r>
      <w:proofErr w:type="spellEnd"/>
      <w:r>
        <w:rPr>
          <w:rStyle w:val="fontstyle01"/>
          <w:rFonts w:ascii="Times New Roman" w:eastAsia="等线" w:hAnsi="Times New Roman" w:cs="Times New Roman" w:hint="eastAsia"/>
          <w:sz w:val="22"/>
          <w:szCs w:val="22"/>
        </w:rPr>
        <w:t xml:space="preserve"> densification</w:t>
      </w:r>
      <w:r>
        <w:rPr>
          <w:rStyle w:val="fontstyle01"/>
          <w:rFonts w:ascii="Times New Roman" w:eastAsia="等线" w:hAnsi="Times New Roman" w:cs="Times New Roman"/>
          <w:sz w:val="22"/>
          <w:szCs w:val="22"/>
        </w:rPr>
        <w:t xml:space="preserve"> curve (</w:t>
      </w:r>
      <w:r>
        <w:rPr>
          <w:rStyle w:val="fontstyle01"/>
          <w:rFonts w:ascii="Times New Roman" w:eastAsia="等线" w:hAnsi="Times New Roman" w:cs="Times New Roman" w:hint="eastAsia"/>
          <w:sz w:val="22"/>
          <w:szCs w:val="22"/>
        </w:rPr>
        <w:t>Figure</w:t>
      </w:r>
      <w:r>
        <w:rPr>
          <w:rStyle w:val="fontstyle01"/>
          <w:rFonts w:ascii="Times New Roman" w:eastAsia="等线" w:hAnsi="Times New Roman" w:cs="Times New Roman"/>
          <w:sz w:val="22"/>
          <w:szCs w:val="22"/>
        </w:rPr>
        <w:t xml:space="preserve"> 2a), </w:t>
      </w:r>
      <w:r>
        <w:rPr>
          <w:rStyle w:val="fontstyle01"/>
          <w:rFonts w:ascii="Times New Roman" w:eastAsia="等线" w:hAnsi="Times New Roman" w:cs="Times New Roman" w:hint="eastAsia"/>
          <w:sz w:val="22"/>
          <w:szCs w:val="22"/>
        </w:rPr>
        <w:t>transition</w:t>
      </w:r>
      <w:r>
        <w:rPr>
          <w:rStyle w:val="fontstyle01"/>
          <w:rFonts w:ascii="Times New Roman" w:eastAsia="等线" w:hAnsi="Times New Roman" w:cs="Times New Roman"/>
          <w:sz w:val="22"/>
          <w:szCs w:val="22"/>
        </w:rPr>
        <w:t xml:space="preserve"> depth </w:t>
      </w:r>
      <w:r>
        <w:rPr>
          <w:rStyle w:val="fontstyle01"/>
          <w:rFonts w:ascii="Times New Roman" w:eastAsia="等线" w:hAnsi="Times New Roman" w:cs="Times New Roman" w:hint="eastAsia"/>
          <w:sz w:val="22"/>
          <w:szCs w:val="22"/>
        </w:rPr>
        <w:t>from</w:t>
      </w:r>
      <w:r>
        <w:rPr>
          <w:rStyle w:val="fontstyle01"/>
          <w:rFonts w:ascii="Times New Roman" w:eastAsia="等线" w:hAnsi="Times New Roman" w:cs="Times New Roman"/>
          <w:sz w:val="22"/>
          <w:szCs w:val="22"/>
        </w:rPr>
        <w:t xml:space="preserve"> </w:t>
      </w:r>
      <w:proofErr w:type="spellStart"/>
      <w:r>
        <w:rPr>
          <w:rStyle w:val="fontstyle01"/>
          <w:rFonts w:ascii="Times New Roman" w:eastAsia="等线" w:hAnsi="Times New Roman" w:cs="Times New Roman"/>
          <w:sz w:val="22"/>
          <w:szCs w:val="22"/>
        </w:rPr>
        <w:t>firn</w:t>
      </w:r>
      <w:proofErr w:type="spellEnd"/>
      <w:r>
        <w:rPr>
          <w:rStyle w:val="fontstyle01"/>
          <w:rFonts w:ascii="Times New Roman" w:eastAsia="等线" w:hAnsi="Times New Roman" w:cs="Times New Roman" w:hint="eastAsia"/>
          <w:sz w:val="22"/>
          <w:szCs w:val="22"/>
        </w:rPr>
        <w:t xml:space="preserve"> to </w:t>
      </w:r>
      <w:r>
        <w:rPr>
          <w:rStyle w:val="fontstyle01"/>
          <w:rFonts w:ascii="Times New Roman" w:eastAsia="等线" w:hAnsi="Times New Roman" w:cs="Times New Roman"/>
          <w:sz w:val="22"/>
          <w:szCs w:val="22"/>
        </w:rPr>
        <w:t xml:space="preserve">ice </w:t>
      </w:r>
      <w:r>
        <w:rPr>
          <w:rStyle w:val="fontstyle01"/>
          <w:rFonts w:ascii="Times New Roman" w:eastAsia="等线" w:hAnsi="Times New Roman" w:cs="Times New Roman" w:hint="eastAsia"/>
          <w:sz w:val="22"/>
          <w:szCs w:val="22"/>
        </w:rPr>
        <w:t>was</w:t>
      </w:r>
      <w:r>
        <w:rPr>
          <w:rStyle w:val="fontstyle01"/>
          <w:rFonts w:ascii="Times New Roman" w:eastAsia="等线" w:hAnsi="Times New Roman" w:cs="Times New Roman"/>
          <w:sz w:val="22"/>
          <w:szCs w:val="22"/>
        </w:rPr>
        <w:t xml:space="preserve"> estimated </w:t>
      </w:r>
      <w:r>
        <w:rPr>
          <w:rStyle w:val="fontstyle01"/>
          <w:rFonts w:ascii="Times New Roman" w:eastAsia="等线" w:hAnsi="Times New Roman" w:cs="Times New Roman" w:hint="eastAsia"/>
          <w:sz w:val="22"/>
          <w:szCs w:val="22"/>
        </w:rPr>
        <w:t>to be</w:t>
      </w:r>
      <w:r>
        <w:rPr>
          <w:rStyle w:val="fontstyle01"/>
          <w:rFonts w:ascii="Times New Roman" w:eastAsia="等线" w:hAnsi="Times New Roman" w:cs="Times New Roman"/>
          <w:sz w:val="22"/>
          <w:szCs w:val="22"/>
        </w:rPr>
        <w:t xml:space="preserve"> 29.</w:t>
      </w:r>
      <w:r>
        <w:rPr>
          <w:rStyle w:val="fontstyle01"/>
          <w:rFonts w:ascii="Times New Roman" w:eastAsia="等线" w:hAnsi="Times New Roman" w:cs="Times New Roman" w:hint="eastAsia"/>
          <w:sz w:val="22"/>
          <w:szCs w:val="22"/>
        </w:rPr>
        <w:t>79</w:t>
      </w:r>
      <w:r>
        <w:rPr>
          <w:rStyle w:val="fontstyle01"/>
          <w:rFonts w:ascii="Times New Roman" w:eastAsia="等线" w:hAnsi="Times New Roman" w:cs="Times New Roman"/>
          <w:sz w:val="22"/>
          <w:szCs w:val="22"/>
        </w:rPr>
        <w:t xml:space="preserve"> m</w:t>
      </w:r>
      <w:r>
        <w:rPr>
          <w:rStyle w:val="fontstyle01"/>
          <w:rFonts w:ascii="Times New Roman" w:eastAsia="等线" w:hAnsi="Times New Roman" w:cs="Times New Roman" w:hint="eastAsia"/>
          <w:sz w:val="22"/>
          <w:szCs w:val="22"/>
        </w:rPr>
        <w:t>,</w:t>
      </w:r>
      <w:r>
        <w:rPr>
          <w:rStyle w:val="fontstyle01"/>
          <w:rFonts w:ascii="Times New Roman" w:eastAsia="等线" w:hAnsi="Times New Roman" w:cs="Times New Roman"/>
          <w:sz w:val="22"/>
          <w:szCs w:val="22"/>
        </w:rPr>
        <w:t xml:space="preserve"> </w:t>
      </w:r>
      <w:r>
        <w:rPr>
          <w:rStyle w:val="fontstyle01"/>
          <w:rFonts w:ascii="Times New Roman" w:eastAsia="等线" w:hAnsi="Times New Roman" w:cs="Times New Roman" w:hint="eastAsia"/>
          <w:sz w:val="22"/>
          <w:szCs w:val="22"/>
        </w:rPr>
        <w:t>where</w:t>
      </w:r>
      <w:r>
        <w:rPr>
          <w:rStyle w:val="fontstyle01"/>
          <w:rFonts w:ascii="Times New Roman" w:eastAsia="等线" w:hAnsi="Times New Roman" w:cs="Times New Roman"/>
          <w:sz w:val="22"/>
          <w:szCs w:val="22"/>
        </w:rPr>
        <w:t xml:space="preserve"> the </w:t>
      </w:r>
      <w:r>
        <w:rPr>
          <w:rStyle w:val="fontstyle01"/>
          <w:rFonts w:ascii="Times New Roman" w:eastAsia="等线" w:hAnsi="Times New Roman" w:cs="Times New Roman" w:hint="eastAsia"/>
          <w:sz w:val="22"/>
          <w:szCs w:val="22"/>
        </w:rPr>
        <w:t xml:space="preserve">ice </w:t>
      </w:r>
      <w:r>
        <w:rPr>
          <w:rStyle w:val="fontstyle01"/>
          <w:rFonts w:ascii="Times New Roman" w:eastAsia="等线" w:hAnsi="Times New Roman" w:cs="Times New Roman"/>
          <w:sz w:val="22"/>
          <w:szCs w:val="22"/>
        </w:rPr>
        <w:t xml:space="preserve">density </w:t>
      </w:r>
      <w:r>
        <w:rPr>
          <w:rStyle w:val="fontstyle01"/>
          <w:rFonts w:ascii="Times New Roman" w:eastAsia="等线" w:hAnsi="Times New Roman" w:cs="Times New Roman" w:hint="eastAsia"/>
          <w:sz w:val="22"/>
          <w:szCs w:val="22"/>
        </w:rPr>
        <w:t xml:space="preserve">reaches </w:t>
      </w:r>
      <w:r>
        <w:rPr>
          <w:rStyle w:val="fontstyle01"/>
          <w:rFonts w:ascii="Times New Roman" w:eastAsia="等线" w:hAnsi="Times New Roman" w:cs="Times New Roman"/>
          <w:sz w:val="22"/>
          <w:szCs w:val="22"/>
        </w:rPr>
        <w:t>8</w:t>
      </w:r>
      <w:r>
        <w:rPr>
          <w:rStyle w:val="fontstyle01"/>
          <w:rFonts w:ascii="Times New Roman" w:eastAsia="等线" w:hAnsi="Times New Roman" w:cs="Times New Roman" w:hint="eastAsia"/>
          <w:sz w:val="22"/>
          <w:szCs w:val="22"/>
        </w:rPr>
        <w:t>30</w:t>
      </w:r>
      <w:r>
        <w:rPr>
          <w:rStyle w:val="fontstyle01"/>
          <w:rFonts w:ascii="Times New Roman" w:eastAsia="等线" w:hAnsi="Times New Roman" w:cs="Times New Roman"/>
          <w:sz w:val="22"/>
          <w:szCs w:val="22"/>
        </w:rPr>
        <w:t xml:space="preserve"> kg m</w:t>
      </w:r>
      <w:r>
        <w:rPr>
          <w:rStyle w:val="fontstyle01"/>
          <w:rFonts w:ascii="Times New Roman" w:eastAsia="等线" w:hAnsi="Times New Roman" w:cs="Times New Roman"/>
          <w:sz w:val="22"/>
          <w:szCs w:val="22"/>
          <w:vertAlign w:val="superscript"/>
        </w:rPr>
        <w:t>-3</w:t>
      </w:r>
      <w:r>
        <w:rPr>
          <w:rStyle w:val="fontstyle01"/>
          <w:rFonts w:ascii="Times New Roman" w:eastAsia="等线" w:hAnsi="Times New Roman" w:cs="Times New Roman"/>
          <w:sz w:val="22"/>
          <w:szCs w:val="22"/>
        </w:rPr>
        <w:t>.</w:t>
      </w:r>
      <w:r>
        <w:rPr>
          <w:rStyle w:val="fontstyle01"/>
          <w:rFonts w:ascii="Times New Roman" w:eastAsia="等线" w:hAnsi="Times New Roman" w:cs="Times New Roman" w:hint="eastAsia"/>
          <w:sz w:val="22"/>
          <w:szCs w:val="22"/>
        </w:rPr>
        <w:t xml:space="preserve"> Because </w:t>
      </w:r>
      <w:proofErr w:type="spellStart"/>
      <w:r>
        <w:rPr>
          <w:rStyle w:val="fontstyle01"/>
          <w:rFonts w:ascii="Times New Roman" w:eastAsia="等线" w:hAnsi="Times New Roman" w:cs="Times New Roman" w:hint="eastAsia"/>
          <w:sz w:val="22"/>
          <w:szCs w:val="22"/>
        </w:rPr>
        <w:t>f</w:t>
      </w:r>
      <w:r>
        <w:rPr>
          <w:rStyle w:val="fontstyle01"/>
          <w:rFonts w:ascii="Times New Roman" w:eastAsia="等线" w:hAnsi="Times New Roman" w:cs="Times New Roman"/>
          <w:sz w:val="22"/>
          <w:szCs w:val="22"/>
        </w:rPr>
        <w:t>irn</w:t>
      </w:r>
      <w:proofErr w:type="spellEnd"/>
      <w:r>
        <w:rPr>
          <w:rStyle w:val="fontstyle01"/>
          <w:rFonts w:ascii="Times New Roman" w:eastAsia="等线" w:hAnsi="Times New Roman" w:cs="Times New Roman"/>
          <w:sz w:val="22"/>
          <w:szCs w:val="22"/>
        </w:rPr>
        <w:t xml:space="preserve"> </w:t>
      </w:r>
      <w:r>
        <w:rPr>
          <w:rStyle w:val="fontstyle01"/>
          <w:rFonts w:ascii="Times New Roman" w:eastAsia="等线" w:hAnsi="Times New Roman" w:cs="Times New Roman" w:hint="eastAsia"/>
          <w:sz w:val="22"/>
          <w:szCs w:val="22"/>
        </w:rPr>
        <w:t>layer has a relative low density that</w:t>
      </w:r>
      <w:r>
        <w:rPr>
          <w:rStyle w:val="fontstyle01"/>
          <w:rFonts w:ascii="Times New Roman" w:eastAsia="等线" w:hAnsi="Times New Roman" w:cs="Times New Roman"/>
          <w:sz w:val="22"/>
          <w:szCs w:val="22"/>
        </w:rPr>
        <w:t xml:space="preserve"> fragile </w:t>
      </w:r>
      <w:r>
        <w:rPr>
          <w:rStyle w:val="fontstyle01"/>
          <w:rFonts w:ascii="Times New Roman" w:eastAsia="等线" w:hAnsi="Times New Roman" w:cs="Times New Roman" w:hint="eastAsia"/>
          <w:sz w:val="22"/>
          <w:szCs w:val="22"/>
        </w:rPr>
        <w:t>to</w:t>
      </w:r>
      <w:r>
        <w:rPr>
          <w:rStyle w:val="fontstyle01"/>
          <w:rFonts w:ascii="Times New Roman" w:eastAsia="等线" w:hAnsi="Times New Roman" w:cs="Times New Roman"/>
          <w:sz w:val="22"/>
          <w:szCs w:val="22"/>
        </w:rPr>
        <w:t xml:space="preserve"> cut </w:t>
      </w:r>
      <w:r>
        <w:rPr>
          <w:rStyle w:val="fontstyle01"/>
          <w:rFonts w:ascii="Times New Roman" w:eastAsia="等线" w:hAnsi="Times New Roman" w:cs="Times New Roman" w:hint="eastAsia"/>
          <w:sz w:val="22"/>
          <w:szCs w:val="22"/>
        </w:rPr>
        <w:t>or</w:t>
      </w:r>
      <w:r>
        <w:rPr>
          <w:rStyle w:val="fontstyle01"/>
          <w:rFonts w:ascii="Times New Roman" w:eastAsia="等线" w:hAnsi="Times New Roman" w:cs="Times New Roman"/>
          <w:sz w:val="22"/>
          <w:szCs w:val="22"/>
        </w:rPr>
        <w:t xml:space="preserve"> shipment</w:t>
      </w:r>
      <w:r>
        <w:rPr>
          <w:rStyle w:val="fontstyle01"/>
          <w:rFonts w:ascii="Times New Roman" w:eastAsia="等线" w:hAnsi="Times New Roman" w:cs="Times New Roman" w:hint="eastAsia"/>
          <w:sz w:val="22"/>
          <w:szCs w:val="22"/>
        </w:rPr>
        <w:t>,</w:t>
      </w:r>
      <w:r>
        <w:rPr>
          <w:rStyle w:val="fontstyle01"/>
          <w:rFonts w:ascii="Times New Roman" w:eastAsia="等线" w:hAnsi="Times New Roman" w:cs="Times New Roman"/>
          <w:sz w:val="22"/>
          <w:szCs w:val="22"/>
        </w:rPr>
        <w:t xml:space="preserve"> </w:t>
      </w:r>
      <w:r>
        <w:rPr>
          <w:rStyle w:val="fontstyle01"/>
          <w:rFonts w:ascii="Times New Roman" w:eastAsia="等线" w:hAnsi="Times New Roman" w:cs="Times New Roman" w:hint="eastAsia"/>
          <w:sz w:val="22"/>
          <w:szCs w:val="22"/>
        </w:rPr>
        <w:t xml:space="preserve">the top 29.79 m was not performed on measurements. The deepest 51 cm of the ice core was also not used for the measurement because it contains a large amount of dirty layer, which would not applicable to CFA.  </w:t>
      </w:r>
    </w:p>
    <w:p w14:paraId="06329DEE" w14:textId="77777777" w:rsidR="005A24E3" w:rsidRDefault="0072164A">
      <w:pPr>
        <w:spacing w:line="360" w:lineRule="auto"/>
        <w:ind w:firstLine="420"/>
        <w:rPr>
          <w:rStyle w:val="fontstyle01"/>
          <w:rFonts w:ascii="Times New Roman" w:eastAsiaTheme="minorEastAsia" w:hAnsi="Times New Roman" w:cs="Times New Roman"/>
          <w:sz w:val="22"/>
          <w:szCs w:val="22"/>
        </w:rPr>
      </w:pPr>
      <w:bookmarkStart w:id="18" w:name="OLE_LINK39"/>
      <w:bookmarkStart w:id="19" w:name="OLE_LINK46"/>
      <w:r>
        <w:rPr>
          <w:rStyle w:val="fontstyle01"/>
          <w:rFonts w:ascii="Times New Roman" w:eastAsia="等线" w:hAnsi="Times New Roman" w:cs="Times New Roman" w:hint="eastAsia"/>
          <w:sz w:val="22"/>
          <w:szCs w:val="22"/>
        </w:rPr>
        <w:lastRenderedPageBreak/>
        <w:t xml:space="preserve">In the study, ice core segments with a depth ranging from 29.76 m to 216.10 m were collected and further used for gas analysis. </w:t>
      </w:r>
      <w:r>
        <w:rPr>
          <w:rStyle w:val="fontstyle01"/>
          <w:rFonts w:ascii="Times New Roman" w:eastAsia="等线" w:hAnsi="Times New Roman" w:cs="Times New Roman"/>
          <w:sz w:val="22"/>
          <w:szCs w:val="22"/>
        </w:rPr>
        <w:t xml:space="preserve">Further analysis </w:t>
      </w:r>
      <w:r>
        <w:rPr>
          <w:rStyle w:val="fontstyle01"/>
          <w:rFonts w:ascii="Times New Roman" w:eastAsia="等线" w:hAnsi="Times New Roman" w:cs="Times New Roman" w:hint="eastAsia"/>
          <w:sz w:val="22"/>
          <w:szCs w:val="22"/>
        </w:rPr>
        <w:t>of</w:t>
      </w:r>
      <w:r>
        <w:rPr>
          <w:rStyle w:val="fontstyle01"/>
          <w:rFonts w:ascii="Times New Roman" w:eastAsia="等线" w:hAnsi="Times New Roman" w:cs="Times New Roman"/>
          <w:sz w:val="22"/>
          <w:szCs w:val="22"/>
        </w:rPr>
        <w:t xml:space="preserve"> summer temperature variation</w:t>
      </w:r>
      <w:r>
        <w:rPr>
          <w:rStyle w:val="fontstyle01"/>
          <w:rFonts w:ascii="Times New Roman" w:eastAsia="等线" w:hAnsi="Times New Roman" w:cs="Times New Roman" w:hint="eastAsia"/>
          <w:sz w:val="22"/>
          <w:szCs w:val="22"/>
        </w:rPr>
        <w:t xml:space="preserve"> (see 3.5)</w:t>
      </w:r>
      <w:r>
        <w:rPr>
          <w:rStyle w:val="fontstyle01"/>
          <w:rFonts w:ascii="Times New Roman" w:eastAsia="等线" w:hAnsi="Times New Roman" w:cs="Times New Roman"/>
          <w:sz w:val="22"/>
          <w:szCs w:val="22"/>
        </w:rPr>
        <w:t xml:space="preserve"> </w:t>
      </w:r>
      <w:r>
        <w:rPr>
          <w:rStyle w:val="fontstyle01"/>
          <w:rFonts w:ascii="Times New Roman" w:eastAsia="等线" w:hAnsi="Times New Roman" w:cs="Times New Roman" w:hint="eastAsia"/>
          <w:sz w:val="22"/>
          <w:szCs w:val="22"/>
        </w:rPr>
        <w:t>was</w:t>
      </w:r>
      <w:r>
        <w:rPr>
          <w:rStyle w:val="fontstyle01"/>
          <w:rFonts w:ascii="Times New Roman" w:eastAsia="等线" w:hAnsi="Times New Roman" w:cs="Times New Roman"/>
          <w:sz w:val="22"/>
          <w:szCs w:val="22"/>
        </w:rPr>
        <w:t xml:space="preserve"> mainly focused on the depth range of </w:t>
      </w:r>
      <w:r>
        <w:rPr>
          <w:rFonts w:ascii="Times New Roman" w:eastAsiaTheme="minorEastAsia" w:hAnsi="Times New Roman" w:cs="Times New Roman"/>
          <w:sz w:val="22"/>
        </w:rPr>
        <w:t>29.76 m to 195.63 m</w:t>
      </w:r>
      <w:r>
        <w:rPr>
          <w:rStyle w:val="fontstyle01"/>
          <w:rFonts w:ascii="Times New Roman" w:eastAsia="等线" w:hAnsi="Times New Roman" w:cs="Times New Roman"/>
          <w:sz w:val="22"/>
          <w:szCs w:val="22"/>
        </w:rPr>
        <w:t xml:space="preserve">, which corresponding to the ages ranging from 200 AD to 1917 AD. </w:t>
      </w:r>
      <w:r>
        <w:rPr>
          <w:rStyle w:val="fontstyle01"/>
          <w:rFonts w:ascii="Times New Roman" w:eastAsia="等线" w:hAnsi="Times New Roman" w:cs="Times New Roman" w:hint="eastAsia"/>
          <w:sz w:val="22"/>
          <w:szCs w:val="22"/>
        </w:rPr>
        <w:t xml:space="preserve">The age scale was based on a two parameter (2p) ice flow model. </w:t>
      </w:r>
      <w:r>
        <w:rPr>
          <w:rStyle w:val="fontstyle01"/>
          <w:rFonts w:ascii="Times New Roman" w:eastAsiaTheme="minorEastAsia" w:hAnsi="Times New Roman" w:cs="Times New Roman" w:hint="eastAsia"/>
          <w:sz w:val="22"/>
          <w:szCs w:val="22"/>
        </w:rPr>
        <w:t>Absolute dating of</w:t>
      </w:r>
      <w:r>
        <w:rPr>
          <w:rStyle w:val="fontstyle01"/>
          <w:rFonts w:ascii="Times New Roman" w:eastAsia="等线" w:hAnsi="Times New Roman" w:cs="Times New Roman" w:hint="eastAsia"/>
          <w:sz w:val="22"/>
          <w:szCs w:val="22"/>
        </w:rPr>
        <w:t xml:space="preserve"> </w:t>
      </w:r>
      <w:r>
        <w:rPr>
          <w:rStyle w:val="fontstyle01"/>
          <w:rFonts w:ascii="Times New Roman" w:eastAsiaTheme="minorEastAsia" w:hAnsi="Times New Roman" w:cs="Times New Roman"/>
          <w:sz w:val="22"/>
          <w:szCs w:val="22"/>
          <w:vertAlign w:val="superscript"/>
        </w:rPr>
        <w:t>14</w:t>
      </w:r>
      <w:r>
        <w:rPr>
          <w:rStyle w:val="fontstyle01"/>
          <w:rFonts w:ascii="Times New Roman" w:eastAsiaTheme="minorEastAsia" w:hAnsi="Times New Roman" w:cs="Times New Roman"/>
          <w:sz w:val="22"/>
          <w:szCs w:val="22"/>
        </w:rPr>
        <w:t xml:space="preserve">C, </w:t>
      </w:r>
      <w:r>
        <w:rPr>
          <w:rStyle w:val="fontstyle01"/>
          <w:rFonts w:ascii="Times New Roman" w:eastAsiaTheme="minorEastAsia" w:hAnsi="Times New Roman" w:cs="Times New Roman"/>
          <w:sz w:val="22"/>
          <w:szCs w:val="22"/>
          <w:vertAlign w:val="superscript"/>
        </w:rPr>
        <w:t>210</w:t>
      </w:r>
      <w:r>
        <w:rPr>
          <w:rStyle w:val="fontstyle01"/>
          <w:rFonts w:ascii="Times New Roman" w:eastAsiaTheme="minorEastAsia" w:hAnsi="Times New Roman" w:cs="Times New Roman"/>
          <w:sz w:val="22"/>
          <w:szCs w:val="22"/>
        </w:rPr>
        <w:t xml:space="preserve">Pb, tritium, and </w:t>
      </w:r>
      <w:r>
        <w:rPr>
          <w:rStyle w:val="fontstyle01"/>
          <w:rFonts w:ascii="Times New Roman" w:eastAsia="等线" w:hAnsi="Times New Roman" w:cs="Times New Roman"/>
          <w:sz w:val="22"/>
          <w:szCs w:val="22"/>
        </w:rPr>
        <w:t>β</w:t>
      </w:r>
      <w:r>
        <w:rPr>
          <w:rStyle w:val="fontstyle01"/>
          <w:rFonts w:ascii="Times New Roman" w:eastAsiaTheme="minorEastAsia" w:hAnsi="Times New Roman" w:cs="Times New Roman"/>
          <w:sz w:val="22"/>
          <w:szCs w:val="22"/>
        </w:rPr>
        <w:t xml:space="preserve"> activity</w:t>
      </w:r>
      <w:r>
        <w:rPr>
          <w:rStyle w:val="fontstyle01"/>
          <w:rFonts w:ascii="Times New Roman" w:eastAsiaTheme="minorEastAsia" w:hAnsi="Times New Roman" w:cs="Times New Roman" w:hint="eastAsia"/>
          <w:sz w:val="22"/>
          <w:szCs w:val="22"/>
        </w:rPr>
        <w:t xml:space="preserve"> were also derived. The age at the </w:t>
      </w:r>
      <w:r>
        <w:rPr>
          <w:rStyle w:val="fontstyle01"/>
          <w:rFonts w:ascii="Times New Roman" w:eastAsiaTheme="minorEastAsia" w:hAnsi="Times New Roman" w:cs="Times New Roman"/>
          <w:sz w:val="22"/>
          <w:szCs w:val="22"/>
        </w:rPr>
        <w:t>ice-bedrock interface</w:t>
      </w:r>
      <w:r>
        <w:rPr>
          <w:rStyle w:val="fontstyle01"/>
          <w:rFonts w:ascii="Times New Roman" w:eastAsiaTheme="minorEastAsia" w:hAnsi="Times New Roman" w:cs="Times New Roman" w:hint="eastAsia"/>
          <w:sz w:val="22"/>
          <w:szCs w:val="22"/>
        </w:rPr>
        <w:t xml:space="preserve"> was estimated of</w:t>
      </w:r>
      <w:r>
        <w:rPr>
          <w:rStyle w:val="fontstyle01"/>
          <w:rFonts w:ascii="Times New Roman" w:eastAsiaTheme="minorEastAsia" w:hAnsi="Times New Roman" w:cs="Times New Roman"/>
          <w:sz w:val="22"/>
          <w:szCs w:val="22"/>
        </w:rPr>
        <w:t xml:space="preserve"> </w:t>
      </w:r>
      <m:oMath>
        <m:r>
          <m:rPr>
            <m:sty m:val="p"/>
          </m:rPr>
          <w:rPr>
            <w:rStyle w:val="fontstyle01"/>
            <w:rFonts w:ascii="Cambria Math" w:eastAsiaTheme="minorEastAsia" w:hAnsi="Cambria Math" w:cs="Times New Roman"/>
            <w:sz w:val="22"/>
            <w:szCs w:val="22"/>
          </w:rPr>
          <m:t>8.3</m:t>
        </m:r>
        <m:sSubSup>
          <m:sSubSupPr>
            <m:ctrlPr>
              <w:rPr>
                <w:rStyle w:val="fontstyle01"/>
                <w:rFonts w:ascii="Cambria Math" w:eastAsiaTheme="minorEastAsia" w:hAnsi="Cambria Math" w:cs="Times New Roman"/>
                <w:sz w:val="22"/>
                <w:szCs w:val="22"/>
              </w:rPr>
            </m:ctrlPr>
          </m:sSubSupPr>
          <m:e>
            <m:r>
              <w:rPr>
                <w:rStyle w:val="fontstyle01"/>
                <w:rFonts w:ascii="Cambria Math" w:eastAsiaTheme="minorEastAsia" w:hAnsi="Cambria Math" w:cs="Times New Roman"/>
                <w:sz w:val="22"/>
                <w:szCs w:val="22"/>
              </w:rPr>
              <m:t>±</m:t>
            </m:r>
          </m:e>
          <m:sub>
            <m:r>
              <w:rPr>
                <w:rStyle w:val="fontstyle01"/>
                <w:rFonts w:ascii="Cambria Math" w:eastAsiaTheme="minorEastAsia" w:hAnsi="Cambria Math" w:cs="Times New Roman"/>
                <w:sz w:val="22"/>
                <w:szCs w:val="22"/>
              </w:rPr>
              <m:t>3.6</m:t>
            </m:r>
          </m:sub>
          <m:sup>
            <m:r>
              <w:rPr>
                <w:rStyle w:val="fontstyle01"/>
                <w:rFonts w:ascii="Cambria Math" w:eastAsiaTheme="minorEastAsia" w:hAnsi="Cambria Math" w:cs="Times New Roman"/>
                <w:sz w:val="22"/>
                <w:szCs w:val="22"/>
              </w:rPr>
              <m:t>6.2</m:t>
            </m:r>
          </m:sup>
        </m:sSubSup>
      </m:oMath>
      <w:r>
        <w:rPr>
          <w:rStyle w:val="fontstyle01"/>
          <w:rFonts w:ascii="Times New Roman" w:eastAsiaTheme="minorEastAsia" w:hAnsi="Times New Roman" w:cs="Times New Roman"/>
          <w:sz w:val="22"/>
          <w:szCs w:val="22"/>
        </w:rPr>
        <w:t xml:space="preserve"> ka BP</w:t>
      </w:r>
      <w:r>
        <w:rPr>
          <w:rStyle w:val="fontstyle01"/>
          <w:rFonts w:ascii="Times New Roman" w:eastAsiaTheme="minorEastAsia" w:hAnsi="Times New Roman" w:cs="Times New Roman" w:hint="eastAsia"/>
          <w:sz w:val="22"/>
          <w:szCs w:val="22"/>
        </w:rPr>
        <w:t>,</w:t>
      </w:r>
      <w:bookmarkEnd w:id="18"/>
      <w:bookmarkEnd w:id="19"/>
      <w:r>
        <w:rPr>
          <w:rStyle w:val="fontstyle01"/>
          <w:rFonts w:ascii="Times New Roman" w:eastAsiaTheme="minorEastAsia" w:hAnsi="Times New Roman" w:cs="Times New Roman"/>
          <w:sz w:val="22"/>
          <w:szCs w:val="22"/>
        </w:rPr>
        <w:t xml:space="preserve"> which agrees well with the age scale of most TP ice cores </w:t>
      </w:r>
      <w:r>
        <w:rPr>
          <w:rStyle w:val="fontstyle01"/>
          <w:rFonts w:ascii="Times New Roman" w:eastAsiaTheme="minorEastAsia" w:hAnsi="Times New Roman" w:cs="Times New Roman"/>
          <w:sz w:val="22"/>
          <w:szCs w:val="22"/>
        </w:rPr>
        <w:fldChar w:fldCharType="begin"/>
      </w:r>
      <w:r>
        <w:rPr>
          <w:rStyle w:val="fontstyle01"/>
          <w:rFonts w:ascii="Times New Roman" w:eastAsiaTheme="minorEastAsia" w:hAnsi="Times New Roman" w:cs="Times New Roman"/>
          <w:sz w:val="22"/>
          <w:szCs w:val="22"/>
        </w:rPr>
        <w:instrText xml:space="preserve"> ADDIN EN.CITE &lt;EndNote&gt;&lt;Cite&gt;&lt;Author&gt;Hou&lt;/Author&gt;&lt;Year&gt;2018&lt;/Year&gt;&lt;RecNum&gt;27&lt;/RecNum&gt;&lt;DisplayText&gt;(&lt;style face="italic"&gt;Hou et al.&lt;/style&gt;, 2018)&lt;/DisplayText&gt;&lt;record&gt;&lt;rec-number&gt;27&lt;/rec-number&gt;&lt;foreign-keys&gt;&lt;key app="EN" db-id="5r0tp0tvmxx5sqee9f7xx2a30sxpe0dfz9z5" timestamp="1580916767"&gt;27&lt;/key&gt;&lt;/foreign-keys&gt;&lt;ref-type name="Journal Article"&gt;17&lt;/ref-type&gt;&lt;contributors&gt;&lt;authors&gt;&lt;author&gt;Hou,  Shugui&lt;/author&gt;&lt;author&gt;Jenk,  Theo M&lt;/author&gt;&lt;author&gt;Zhang,  Wangbin&lt;/author&gt;&lt;author&gt;Wang,  Chaomin&lt;/author&gt;&lt;author&gt;Wu,  Shuangye&lt;/author&gt;&lt;author&gt;Wang,  Yetang&lt;/author&gt;&lt;author&gt;Pang,  Hongxi&lt;/author&gt;&lt;author&gt;Schwikowski,  Margit&lt;/author&gt;&lt;/authors&gt;&lt;/contributors&gt;&lt;titles&gt;&lt;title&gt;Age ranges of the Tibetan ice cores with emphasis on the Chongce ice cores, western Kunlun Mountains&lt;/title&gt;&lt;secondary-title&gt;The Cryosphere&lt;/secondary-title&gt;&lt;/titles&gt;&lt;periodical&gt;&lt;full-title&gt;The Cryosphere&lt;/full-title&gt;&lt;/periodical&gt;&lt;pages&gt;2341-2348&lt;/pages&gt;&lt;volume&gt;12&lt;/volume&gt;&lt;number&gt;7&lt;/number&gt;&lt;dates&gt;&lt;year&gt;2018&lt;/year&gt;&lt;/dates&gt;&lt;isbn&gt;1994-0416&lt;/isbn&gt;&lt;urls&gt;&lt;/urls&gt;&lt;/record&gt;&lt;/Cite&gt;&lt;/EndNote&gt;</w:instrText>
      </w:r>
      <w:r>
        <w:rPr>
          <w:rStyle w:val="fontstyle01"/>
          <w:rFonts w:ascii="Times New Roman" w:eastAsiaTheme="minorEastAsia" w:hAnsi="Times New Roman" w:cs="Times New Roman"/>
          <w:sz w:val="22"/>
          <w:szCs w:val="22"/>
        </w:rPr>
        <w:fldChar w:fldCharType="separate"/>
      </w:r>
      <w:r>
        <w:rPr>
          <w:rStyle w:val="fontstyle01"/>
          <w:rFonts w:ascii="Times New Roman" w:eastAsiaTheme="minorEastAsia" w:hAnsi="Times New Roman" w:cs="Times New Roman"/>
          <w:sz w:val="22"/>
          <w:szCs w:val="22"/>
        </w:rPr>
        <w:t>(</w:t>
      </w:r>
      <w:r>
        <w:rPr>
          <w:rStyle w:val="fontstyle01"/>
          <w:rFonts w:ascii="Times New Roman" w:eastAsiaTheme="minorEastAsia" w:hAnsi="Times New Roman" w:cs="Times New Roman"/>
          <w:i/>
          <w:sz w:val="22"/>
          <w:szCs w:val="22"/>
        </w:rPr>
        <w:t>Hou et al.</w:t>
      </w:r>
      <w:r>
        <w:rPr>
          <w:rStyle w:val="fontstyle01"/>
          <w:rFonts w:ascii="Times New Roman" w:eastAsiaTheme="minorEastAsia" w:hAnsi="Times New Roman" w:cs="Times New Roman"/>
          <w:sz w:val="22"/>
          <w:szCs w:val="22"/>
        </w:rPr>
        <w:t>, 2018)</w:t>
      </w:r>
      <w:r>
        <w:rPr>
          <w:rStyle w:val="fontstyle01"/>
          <w:rFonts w:ascii="Times New Roman" w:eastAsiaTheme="minorEastAsia" w:hAnsi="Times New Roman" w:cs="Times New Roman"/>
          <w:sz w:val="22"/>
          <w:szCs w:val="22"/>
        </w:rPr>
        <w:fldChar w:fldCharType="end"/>
      </w:r>
      <w:r>
        <w:rPr>
          <w:rStyle w:val="fontstyle01"/>
          <w:rFonts w:ascii="Times New Roman" w:eastAsiaTheme="minorEastAsia" w:hAnsi="Times New Roman" w:cs="Times New Roman"/>
          <w:sz w:val="22"/>
          <w:szCs w:val="22"/>
        </w:rPr>
        <w:t xml:space="preserve">. Since </w:t>
      </w:r>
      <w:r>
        <w:rPr>
          <w:rStyle w:val="fontstyle01"/>
          <w:rFonts w:ascii="Times New Roman" w:eastAsiaTheme="minorEastAsia" w:hAnsi="Times New Roman" w:cs="Times New Roman" w:hint="eastAsia"/>
          <w:sz w:val="22"/>
          <w:szCs w:val="22"/>
        </w:rPr>
        <w:t xml:space="preserve">TAC is related to </w:t>
      </w:r>
      <w:r>
        <w:rPr>
          <w:rStyle w:val="fontstyle01"/>
          <w:rFonts w:ascii="Times New Roman" w:eastAsiaTheme="minorEastAsia" w:hAnsi="Times New Roman" w:cs="Times New Roman"/>
          <w:sz w:val="22"/>
          <w:szCs w:val="22"/>
        </w:rPr>
        <w:t>the ice age</w:t>
      </w:r>
      <w:r>
        <w:rPr>
          <w:rStyle w:val="fontstyle01"/>
          <w:rFonts w:ascii="Times New Roman" w:eastAsiaTheme="minorEastAsia" w:hAnsi="Times New Roman" w:cs="Times New Roman" w:hint="eastAsia"/>
          <w:sz w:val="22"/>
          <w:szCs w:val="22"/>
        </w:rPr>
        <w:t>s</w:t>
      </w:r>
      <w:r>
        <w:rPr>
          <w:rStyle w:val="fontstyle01"/>
          <w:rFonts w:ascii="Times New Roman" w:eastAsiaTheme="minorEastAsia" w:hAnsi="Times New Roman" w:cs="Times New Roman"/>
          <w:sz w:val="22"/>
          <w:szCs w:val="22"/>
        </w:rPr>
        <w:t xml:space="preserve">, </w:t>
      </w:r>
      <w:r>
        <w:rPr>
          <w:rStyle w:val="fontstyle01"/>
          <w:rFonts w:ascii="Times New Roman" w:eastAsiaTheme="minorEastAsia" w:hAnsi="Times New Roman" w:cs="Times New Roman" w:hint="eastAsia"/>
          <w:sz w:val="22"/>
          <w:szCs w:val="22"/>
        </w:rPr>
        <w:t xml:space="preserve">here we adopted </w:t>
      </w:r>
      <w:r>
        <w:rPr>
          <w:rStyle w:val="fontstyle01"/>
          <w:rFonts w:ascii="Times New Roman" w:eastAsiaTheme="minorEastAsia" w:hAnsi="Times New Roman" w:cs="Times New Roman"/>
          <w:sz w:val="22"/>
          <w:szCs w:val="22"/>
        </w:rPr>
        <w:t xml:space="preserve">the </w:t>
      </w:r>
      <w:r>
        <w:rPr>
          <w:rStyle w:val="fontstyle01"/>
          <w:rFonts w:ascii="Times New Roman" w:eastAsiaTheme="minorEastAsia" w:hAnsi="Times New Roman" w:cs="Times New Roman" w:hint="eastAsia"/>
          <w:sz w:val="22"/>
          <w:szCs w:val="22"/>
        </w:rPr>
        <w:t xml:space="preserve">ice </w:t>
      </w:r>
      <w:r>
        <w:rPr>
          <w:rStyle w:val="fontstyle01"/>
          <w:rFonts w:ascii="Times New Roman" w:eastAsiaTheme="minorEastAsia" w:hAnsi="Times New Roman" w:cs="Times New Roman"/>
          <w:sz w:val="22"/>
          <w:szCs w:val="22"/>
        </w:rPr>
        <w:t xml:space="preserve">chronology </w:t>
      </w:r>
      <w:r>
        <w:rPr>
          <w:rStyle w:val="fontstyle01"/>
          <w:rFonts w:ascii="Times New Roman" w:eastAsiaTheme="minorEastAsia" w:hAnsi="Times New Roman" w:cs="Times New Roman" w:hint="eastAsia"/>
          <w:sz w:val="22"/>
          <w:szCs w:val="22"/>
        </w:rPr>
        <w:t>from</w:t>
      </w:r>
      <w:r>
        <w:rPr>
          <w:rStyle w:val="fontstyle01"/>
          <w:rFonts w:ascii="Times New Roman" w:eastAsiaTheme="minorEastAsia" w:hAnsi="Times New Roman" w:cs="Times New Roman"/>
          <w:sz w:val="22"/>
          <w:szCs w:val="22"/>
        </w:rPr>
        <w:t xml:space="preserve"> 2p model </w:t>
      </w:r>
      <w:r>
        <w:rPr>
          <w:rStyle w:val="fontstyle01"/>
          <w:rFonts w:ascii="Times New Roman" w:eastAsiaTheme="minorEastAsia" w:hAnsi="Times New Roman" w:cs="Times New Roman"/>
          <w:sz w:val="22"/>
          <w:szCs w:val="22"/>
        </w:rPr>
        <w:fldChar w:fldCharType="begin">
          <w:fldData xml:space="preserve">PEVuZE5vdGU+PENpdGU+PEF1dGhvcj5Ib3U8L0F1dGhvcj48WWVhcj4yMDA3PC9ZZWFyPjxSZWNO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==
</w:fldData>
        </w:fldChar>
      </w:r>
      <w:r>
        <w:rPr>
          <w:rStyle w:val="fontstyle01"/>
          <w:rFonts w:ascii="Times New Roman" w:eastAsiaTheme="minorEastAsia" w:hAnsi="Times New Roman" w:cs="Times New Roman"/>
          <w:sz w:val="22"/>
          <w:szCs w:val="22"/>
        </w:rPr>
        <w:instrText xml:space="preserve"> ADDIN EN.CITE </w:instrText>
      </w:r>
      <w:r>
        <w:rPr>
          <w:rStyle w:val="fontstyle01"/>
          <w:rFonts w:ascii="Times New Roman" w:eastAsiaTheme="minorEastAsia" w:hAnsi="Times New Roman" w:cs="Times New Roman"/>
          <w:sz w:val="22"/>
          <w:szCs w:val="22"/>
        </w:rPr>
        <w:fldChar w:fldCharType="begin">
          <w:fldData xml:space="preserve">PEVuZE5vdGU+PENpdGU+PEF1dGhvcj5Ib3U8L0F1dGhvcj48WWVhcj4yMDA3PC9ZZWFyPjxSZWNO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==
</w:fldData>
        </w:fldChar>
      </w:r>
      <w:r>
        <w:rPr>
          <w:rStyle w:val="fontstyle01"/>
          <w:rFonts w:ascii="Times New Roman" w:eastAsiaTheme="minorEastAsia" w:hAnsi="Times New Roman" w:cs="Times New Roman"/>
          <w:sz w:val="22"/>
          <w:szCs w:val="22"/>
        </w:rPr>
        <w:instrText xml:space="preserve"> ADDIN EN.CITE.DATA </w:instrText>
      </w:r>
      <w:r>
        <w:rPr>
          <w:rStyle w:val="fontstyle01"/>
          <w:rFonts w:ascii="Times New Roman" w:eastAsiaTheme="minorEastAsia" w:hAnsi="Times New Roman" w:cs="Times New Roman"/>
          <w:sz w:val="22"/>
          <w:szCs w:val="22"/>
        </w:rPr>
      </w:r>
      <w:r>
        <w:rPr>
          <w:rStyle w:val="fontstyle01"/>
          <w:rFonts w:ascii="Times New Roman" w:eastAsiaTheme="minorEastAsia" w:hAnsi="Times New Roman" w:cs="Times New Roman"/>
          <w:sz w:val="22"/>
          <w:szCs w:val="22"/>
        </w:rPr>
        <w:fldChar w:fldCharType="end"/>
      </w:r>
      <w:r>
        <w:rPr>
          <w:rStyle w:val="fontstyle01"/>
          <w:rFonts w:ascii="Times New Roman" w:eastAsiaTheme="minorEastAsia" w:hAnsi="Times New Roman" w:cs="Times New Roman"/>
          <w:sz w:val="22"/>
          <w:szCs w:val="22"/>
        </w:rPr>
      </w:r>
      <w:r>
        <w:rPr>
          <w:rStyle w:val="fontstyle01"/>
          <w:rFonts w:ascii="Times New Roman" w:eastAsiaTheme="minorEastAsia" w:hAnsi="Times New Roman" w:cs="Times New Roman"/>
          <w:sz w:val="22"/>
          <w:szCs w:val="22"/>
        </w:rPr>
        <w:fldChar w:fldCharType="separate"/>
      </w:r>
      <w:r>
        <w:rPr>
          <w:rStyle w:val="fontstyle01"/>
          <w:rFonts w:ascii="Times New Roman" w:eastAsiaTheme="minorEastAsia" w:hAnsi="Times New Roman" w:cs="Times New Roman"/>
          <w:sz w:val="22"/>
          <w:szCs w:val="22"/>
        </w:rPr>
        <w:t>(</w:t>
      </w:r>
      <w:r>
        <w:rPr>
          <w:rStyle w:val="fontstyle01"/>
          <w:rFonts w:ascii="Times New Roman" w:eastAsiaTheme="minorEastAsia" w:hAnsi="Times New Roman" w:cs="Times New Roman"/>
          <w:i/>
          <w:sz w:val="22"/>
          <w:szCs w:val="22"/>
        </w:rPr>
        <w:t>Hou et al.</w:t>
      </w:r>
      <w:r>
        <w:rPr>
          <w:rStyle w:val="fontstyle01"/>
          <w:rFonts w:ascii="Times New Roman" w:eastAsiaTheme="minorEastAsia" w:hAnsi="Times New Roman" w:cs="Times New Roman"/>
          <w:sz w:val="22"/>
          <w:szCs w:val="22"/>
        </w:rPr>
        <w:t xml:space="preserve">, 2007; </w:t>
      </w:r>
      <w:r>
        <w:rPr>
          <w:rStyle w:val="fontstyle01"/>
          <w:rFonts w:ascii="Times New Roman" w:eastAsiaTheme="minorEastAsia" w:hAnsi="Times New Roman" w:cs="Times New Roman"/>
          <w:i/>
          <w:sz w:val="22"/>
          <w:szCs w:val="22"/>
        </w:rPr>
        <w:t>Li et al.</w:t>
      </w:r>
      <w:r>
        <w:rPr>
          <w:rStyle w:val="fontstyle01"/>
          <w:rFonts w:ascii="Times New Roman" w:eastAsiaTheme="minorEastAsia" w:hAnsi="Times New Roman" w:cs="Times New Roman"/>
          <w:sz w:val="22"/>
          <w:szCs w:val="22"/>
        </w:rPr>
        <w:t>, 2011)</w:t>
      </w:r>
      <w:r>
        <w:rPr>
          <w:rStyle w:val="fontstyle01"/>
          <w:rFonts w:ascii="Times New Roman" w:eastAsiaTheme="minorEastAsia" w:hAnsi="Times New Roman" w:cs="Times New Roman"/>
          <w:sz w:val="22"/>
          <w:szCs w:val="22"/>
        </w:rPr>
        <w:fldChar w:fldCharType="end"/>
      </w:r>
      <w:r>
        <w:rPr>
          <w:rStyle w:val="fontstyle01"/>
          <w:rFonts w:ascii="Times New Roman" w:eastAsiaTheme="minorEastAsia" w:hAnsi="Times New Roman" w:cs="Times New Roman"/>
          <w:sz w:val="22"/>
          <w:szCs w:val="22"/>
        </w:rPr>
        <w:t>.</w:t>
      </w:r>
    </w:p>
    <w:p w14:paraId="5EE15F5E" w14:textId="77777777" w:rsidR="005A24E3" w:rsidRDefault="0072164A">
      <w:pPr>
        <w:pStyle w:val="3"/>
      </w:pPr>
      <w:r>
        <w:t>2.2 Continuous Flow Analysis (CFA)</w:t>
      </w:r>
    </w:p>
    <w:p w14:paraId="071483ED" w14:textId="2D0EDD34" w:rsidR="005A24E3" w:rsidRDefault="0072164A">
      <w:pPr>
        <w:spacing w:line="360" w:lineRule="auto"/>
        <w:ind w:firstLineChars="200" w:firstLine="440"/>
        <w:rPr>
          <w:rStyle w:val="fontstyle01"/>
          <w:rFonts w:ascii="Times New Roman" w:hAnsi="Times New Roman"/>
          <w:sz w:val="22"/>
        </w:rPr>
      </w:pPr>
      <w:bookmarkStart w:id="20" w:name="OLE_LINK54"/>
      <w:bookmarkStart w:id="21" w:name="OLE_LINK50"/>
      <w:bookmarkStart w:id="22" w:name="OLE_LINK27"/>
      <w:bookmarkStart w:id="23" w:name="OLE_LINK45"/>
      <w:bookmarkStart w:id="24" w:name="OLE_LINK44"/>
      <w:r>
        <w:rPr>
          <w:rStyle w:val="fontstyle01"/>
          <w:rFonts w:ascii="Times New Roman" w:eastAsiaTheme="minorEastAsia" w:hAnsi="Times New Roman"/>
          <w:sz w:val="22"/>
        </w:rPr>
        <w:t xml:space="preserve">Continuous TAC data were extracted from </w:t>
      </w:r>
      <w:r>
        <w:rPr>
          <w:rStyle w:val="fontstyle01"/>
          <w:rFonts w:ascii="Times New Roman" w:eastAsiaTheme="minorEastAsia" w:hAnsi="Times New Roman" w:hint="eastAsia"/>
          <w:sz w:val="22"/>
        </w:rPr>
        <w:t>t</w:t>
      </w:r>
      <w:r>
        <w:rPr>
          <w:rStyle w:val="fontstyle01"/>
          <w:rFonts w:ascii="Times New Roman" w:eastAsiaTheme="minorEastAsia" w:hAnsi="Times New Roman"/>
          <w:sz w:val="22"/>
        </w:rPr>
        <w:t xml:space="preserve">he </w:t>
      </w:r>
      <w:proofErr w:type="spellStart"/>
      <w:r>
        <w:rPr>
          <w:rStyle w:val="fontstyle01"/>
          <w:rFonts w:ascii="Times New Roman" w:eastAsiaTheme="minorEastAsia" w:hAnsi="Times New Roman"/>
          <w:sz w:val="22"/>
        </w:rPr>
        <w:t>Chongce</w:t>
      </w:r>
      <w:proofErr w:type="spellEnd"/>
      <w:r>
        <w:rPr>
          <w:rStyle w:val="fontstyle01"/>
          <w:rFonts w:ascii="Times New Roman" w:eastAsiaTheme="minorEastAsia" w:hAnsi="Times New Roman"/>
          <w:sz w:val="22"/>
        </w:rPr>
        <w:t xml:space="preserve"> ice core using the CFA setup available at the </w:t>
      </w:r>
      <w:proofErr w:type="spellStart"/>
      <w:r>
        <w:rPr>
          <w:rStyle w:val="fontstyle01"/>
          <w:rFonts w:ascii="Times New Roman" w:eastAsiaTheme="minorEastAsia" w:hAnsi="Times New Roman"/>
          <w:sz w:val="22"/>
        </w:rPr>
        <w:t>Institut</w:t>
      </w:r>
      <w:proofErr w:type="spellEnd"/>
      <w:r>
        <w:rPr>
          <w:rStyle w:val="fontstyle01"/>
          <w:rFonts w:ascii="Times New Roman" w:eastAsiaTheme="minorEastAsia" w:hAnsi="Times New Roman"/>
          <w:sz w:val="22"/>
        </w:rPr>
        <w:t xml:space="preserve"> des Geos</w:t>
      </w:r>
      <w:r>
        <w:rPr>
          <w:rStyle w:val="fontstyle01"/>
          <w:rFonts w:ascii="Times New Roman" w:eastAsiaTheme="minorEastAsia" w:hAnsi="Times New Roman" w:hint="eastAsia"/>
          <w:sz w:val="22"/>
        </w:rPr>
        <w:t>c</w:t>
      </w:r>
      <w:r>
        <w:rPr>
          <w:rStyle w:val="fontstyle01"/>
          <w:rFonts w:ascii="Times New Roman" w:eastAsiaTheme="minorEastAsia" w:hAnsi="Times New Roman"/>
          <w:sz w:val="22"/>
        </w:rPr>
        <w:t xml:space="preserve">iences de </w:t>
      </w:r>
      <w:proofErr w:type="spellStart"/>
      <w:r>
        <w:rPr>
          <w:rStyle w:val="fontstyle01"/>
          <w:rFonts w:ascii="Times New Roman" w:eastAsiaTheme="minorEastAsia" w:hAnsi="Times New Roman"/>
          <w:sz w:val="22"/>
        </w:rPr>
        <w:t>l’Environnement</w:t>
      </w:r>
      <w:proofErr w:type="spellEnd"/>
      <w:r>
        <w:rPr>
          <w:rStyle w:val="fontstyle01"/>
          <w:rFonts w:ascii="Times New Roman" w:eastAsiaTheme="minorEastAsia" w:hAnsi="Times New Roman"/>
          <w:sz w:val="22"/>
        </w:rPr>
        <w:t xml:space="preserve"> (IGE, Grenoble, France; formerly LGGE). General description of this method is provided by</w:t>
      </w:r>
      <w:r>
        <w:rPr>
          <w:rStyle w:val="fontstyle01"/>
          <w:rFonts w:ascii="Times New Roman" w:eastAsiaTheme="minorEastAsia" w:hAnsi="Times New Roman" w:hint="eastAsia"/>
          <w:sz w:val="22"/>
        </w:rPr>
        <w:t xml:space="preserve"> </w:t>
      </w:r>
      <w:r>
        <w:rPr>
          <w:rStyle w:val="fontstyle01"/>
          <w:rFonts w:ascii="Times New Roman" w:eastAsiaTheme="minorEastAsia" w:hAnsi="Times New Roman"/>
          <w:sz w:val="22"/>
        </w:rPr>
        <w:fldChar w:fldCharType="begin"/>
      </w:r>
      <w:r>
        <w:rPr>
          <w:rStyle w:val="fontstyle01"/>
          <w:rFonts w:ascii="Times New Roman" w:eastAsiaTheme="minorEastAsia" w:hAnsi="Times New Roman"/>
          <w:sz w:val="22"/>
        </w:rPr>
        <w:instrText xml:space="preserve"> ADDIN EN.CITE &lt;EndNote&gt;&lt;Cite&gt;&lt;Author&gt;Stowasser&lt;/Author&gt;&lt;Year&gt;2013&lt;/Year&gt;&lt;RecNum&gt;33&lt;/RecNum&gt;&lt;DisplayText&gt;(&lt;style face="italic"&gt;Stowasser&lt;/style&gt;, 2013)&lt;/DisplayText&gt;&lt;record&gt;&lt;rec-number&gt;33&lt;/rec-number&gt;&lt;foreign-keys&gt;&lt;key app="EN" db-id="5r0tp0tvmxx5sqee9f7xx2a30sxpe0dfz9z5" timestamp="1581687435"&gt;33&lt;/key&gt;&lt;/foreign-keys&gt;&lt;ref-type name="Thesis"&gt;32&lt;/ref-type&gt;&lt;contributors&gt;&lt;authors&gt;&lt;author&gt;Stowasser, Christopher&lt;/author&gt;&lt;/authors&gt;&lt;/contributors&gt;&lt;titles&gt;&lt;title&gt;Continuous greenhouse gas measurements from ice cores&lt;/title&gt;&lt;/titles&gt;&lt;dates&gt;&lt;year&gt;2013&lt;/year&gt;&lt;/dates&gt;&lt;pub-location&gt;The Niels Bohr Institute, Faculty of Science, University of Copenhagen, 2013&lt;/pub-location&gt;&lt;publisher&gt;The Niels Bohr Institute, Faculty of Science, University of Copenhagen&lt;/publisher&gt;&lt;work-type&gt;Thesis PhD&lt;/work-type&gt;&lt;urls&gt;&lt;/urls&gt;&lt;electronic-resource-num&gt;2398290074&lt;/electronic-resource-num&gt;&lt;/record&gt;&lt;/Cite&gt;&lt;/EndNote&gt;</w:instrText>
      </w:r>
      <w:r>
        <w:rPr>
          <w:rStyle w:val="fontstyle01"/>
          <w:rFonts w:ascii="Times New Roman" w:eastAsiaTheme="minorEastAsia" w:hAnsi="Times New Roman"/>
          <w:sz w:val="22"/>
        </w:rPr>
        <w:fldChar w:fldCharType="separate"/>
      </w:r>
      <w:r>
        <w:rPr>
          <w:rStyle w:val="fontstyle01"/>
          <w:rFonts w:ascii="Times New Roman" w:eastAsiaTheme="minorEastAsia" w:hAnsi="Times New Roman"/>
          <w:sz w:val="22"/>
        </w:rPr>
        <w:t>(</w:t>
      </w:r>
      <w:r>
        <w:rPr>
          <w:rStyle w:val="fontstyle01"/>
          <w:rFonts w:ascii="Times New Roman" w:eastAsiaTheme="minorEastAsia" w:hAnsi="Times New Roman"/>
          <w:i/>
          <w:sz w:val="22"/>
        </w:rPr>
        <w:t>Stowasser</w:t>
      </w:r>
      <w:r>
        <w:rPr>
          <w:rStyle w:val="fontstyle01"/>
          <w:rFonts w:ascii="Times New Roman" w:eastAsiaTheme="minorEastAsia" w:hAnsi="Times New Roman"/>
          <w:sz w:val="22"/>
        </w:rPr>
        <w:t>, 2013)</w:t>
      </w:r>
      <w:r>
        <w:rPr>
          <w:rStyle w:val="fontstyle01"/>
          <w:rFonts w:ascii="Times New Roman" w:eastAsiaTheme="minorEastAsia" w:hAnsi="Times New Roman"/>
          <w:sz w:val="22"/>
        </w:rPr>
        <w:fldChar w:fldCharType="end"/>
      </w:r>
      <w:r>
        <w:rPr>
          <w:rStyle w:val="fontstyle01"/>
          <w:rFonts w:ascii="Times New Roman" w:eastAsiaTheme="minorEastAsia" w:hAnsi="Times New Roman"/>
          <w:sz w:val="22"/>
        </w:rPr>
        <w:t xml:space="preserve">, and a specific description of the IGE CFA setup, specifically designed for continuous gas measurements, is reported by </w:t>
      </w:r>
      <w:r>
        <w:rPr>
          <w:rStyle w:val="fontstyle01"/>
          <w:rFonts w:ascii="Times New Roman" w:eastAsiaTheme="minorEastAsia" w:hAnsi="Times New Roman"/>
          <w:sz w:val="22"/>
        </w:rPr>
        <w:fldChar w:fldCharType="begin"/>
      </w:r>
      <w:r>
        <w:rPr>
          <w:rStyle w:val="fontstyle01"/>
          <w:rFonts w:ascii="Times New Roman" w:eastAsiaTheme="minorEastAsia" w:hAnsi="Times New Roman"/>
          <w:sz w:val="22"/>
        </w:rPr>
        <w:instrText xml:space="preserve"> ADDIN EN.CITE &lt;EndNote&gt;&lt;Cite&gt;&lt;Author&gt;Fourteau&lt;/Author&gt;&lt;Year&gt;2017&lt;/Year&gt;&lt;RecNum&gt;32&lt;/RecNum&gt;&lt;DisplayText&gt;(&lt;style face="italic"&gt;Fourteau et al.&lt;/style&gt;, 2017)&lt;/DisplayText&gt;&lt;record&gt;&lt;rec-number&gt;32&lt;/rec-number&gt;&lt;foreign-keys&gt;&lt;key app="EN" db-id="5r0tp0tvmxx5sqee9f7xx2a30sxpe0dfz9z5" timestamp="1580988684"&gt;32&lt;/key&gt;&lt;/foreign-keys&gt;&lt;ref-type name="Journal Article"&gt;17&lt;/ref-type&gt;&lt;contributors&gt;&lt;authors&gt;&lt;author&gt;Fourteau, Kévin&lt;/author&gt;&lt;author&gt;Faïn, Xavier&lt;/author&gt;&lt;author&gt;Martinerie, Patricia&lt;/author&gt;&lt;author&gt;Landais, Amaëlle&lt;/author&gt;&lt;author&gt;Ekaykin, Alexey A&lt;/author&gt;&lt;author&gt;Lipenkov, Vladimir Y&lt;/author&gt;&lt;author&gt;Chappellaz, Jérôme&lt;/author&gt;&lt;/authors&gt;&lt;/contributors&gt;&lt;titles&gt;&lt;title&gt;Analytical constraints on layered gas trapping and smoothing of atmospheric variability in ice under low-accumulation conditions&lt;/title&gt;&lt;secondary-title&gt;Climate of the Past&lt;/secondary-title&gt;&lt;/titles&gt;&lt;periodical&gt;&lt;full-title&gt;Climate of the Past&lt;/full-title&gt;&lt;/periodical&gt;&lt;pages&gt;1815-1830&lt;/pages&gt;&lt;volume&gt;13&lt;/volume&gt;&lt;number&gt;12&lt;/number&gt;&lt;dates&gt;&lt;year&gt;2017&lt;/year&gt;&lt;/dates&gt;&lt;isbn&gt;1814-9324&lt;/isbn&gt;&lt;urls&gt;&lt;/urls&gt;&lt;electronic-resource-num&gt;10.5194/cp-13-1815-2017&lt;/electronic-resource-num&gt;&lt;/record&gt;&lt;/Cite&gt;&lt;/EndNote&gt;</w:instrText>
      </w:r>
      <w:r>
        <w:rPr>
          <w:rStyle w:val="fontstyle01"/>
          <w:rFonts w:ascii="Times New Roman" w:eastAsiaTheme="minorEastAsia" w:hAnsi="Times New Roman"/>
          <w:sz w:val="22"/>
        </w:rPr>
        <w:fldChar w:fldCharType="separate"/>
      </w:r>
      <w:r>
        <w:rPr>
          <w:rStyle w:val="fontstyle01"/>
          <w:rFonts w:ascii="Times New Roman" w:eastAsiaTheme="minorEastAsia" w:hAnsi="Times New Roman"/>
          <w:sz w:val="22"/>
        </w:rPr>
        <w:t>(</w:t>
      </w:r>
      <w:r>
        <w:rPr>
          <w:rStyle w:val="fontstyle01"/>
          <w:rFonts w:ascii="Times New Roman" w:eastAsiaTheme="minorEastAsia" w:hAnsi="Times New Roman"/>
          <w:i/>
          <w:sz w:val="22"/>
        </w:rPr>
        <w:t>Fourteau et al.</w:t>
      </w:r>
      <w:r>
        <w:rPr>
          <w:rStyle w:val="fontstyle01"/>
          <w:rFonts w:ascii="Times New Roman" w:eastAsiaTheme="minorEastAsia" w:hAnsi="Times New Roman"/>
          <w:sz w:val="22"/>
        </w:rPr>
        <w:t>, 2017)</w:t>
      </w:r>
      <w:r>
        <w:rPr>
          <w:rStyle w:val="fontstyle01"/>
          <w:rFonts w:ascii="Times New Roman" w:eastAsiaTheme="minorEastAsia" w:hAnsi="Times New Roman"/>
          <w:sz w:val="22"/>
        </w:rPr>
        <w:fldChar w:fldCharType="end"/>
      </w:r>
      <w:r>
        <w:rPr>
          <w:rStyle w:val="fontstyle01"/>
          <w:rFonts w:ascii="Times New Roman" w:eastAsiaTheme="minorEastAsia" w:hAnsi="Times New Roman"/>
          <w:sz w:val="22"/>
        </w:rPr>
        <w:t>.</w:t>
      </w:r>
      <w:r>
        <w:rPr>
          <w:rStyle w:val="fontstyle01"/>
          <w:rFonts w:ascii="Times New Roman" w:hAnsi="Times New Roman" w:hint="eastAsia"/>
          <w:sz w:val="22"/>
        </w:rPr>
        <w:t xml:space="preserve"> </w:t>
      </w:r>
      <w:r>
        <w:rPr>
          <w:rStyle w:val="fontstyle01"/>
          <w:rFonts w:ascii="Times New Roman" w:eastAsiaTheme="minorEastAsia" w:hAnsi="Times New Roman"/>
          <w:sz w:val="22"/>
        </w:rPr>
        <w:t xml:space="preserve">In this study, we analyzed 186 sticks of </w:t>
      </w:r>
      <w:r>
        <w:rPr>
          <w:rStyle w:val="fontstyle01"/>
          <w:rFonts w:ascii="Times New Roman" w:hAnsi="Times New Roman" w:hint="eastAsia"/>
          <w:sz w:val="22"/>
        </w:rPr>
        <w:t>~</w:t>
      </w:r>
      <w:r>
        <w:rPr>
          <w:rStyle w:val="fontstyle01"/>
          <w:rFonts w:ascii="Times New Roman" w:eastAsiaTheme="minorEastAsia" w:hAnsi="Times New Roman"/>
          <w:sz w:val="22"/>
        </w:rPr>
        <w:t>1</w:t>
      </w:r>
      <w:r>
        <w:rPr>
          <w:rStyle w:val="fontstyle01"/>
          <w:rFonts w:ascii="Times New Roman" w:hAnsi="Times New Roman" w:hint="eastAsia"/>
          <w:sz w:val="22"/>
        </w:rPr>
        <w:t xml:space="preserve"> </w:t>
      </w:r>
      <w:r>
        <w:rPr>
          <w:rStyle w:val="fontstyle01"/>
          <w:rFonts w:ascii="Times New Roman" w:eastAsiaTheme="minorEastAsia" w:hAnsi="Times New Roman"/>
          <w:sz w:val="22"/>
        </w:rPr>
        <w:t>m long ice core for depth ranging 29.</w:t>
      </w:r>
      <w:r>
        <w:rPr>
          <w:rStyle w:val="fontstyle01"/>
          <w:rFonts w:ascii="Times New Roman" w:eastAsiaTheme="minorEastAsia" w:hAnsi="Times New Roman" w:hint="eastAsia"/>
          <w:sz w:val="22"/>
        </w:rPr>
        <w:t>76</w:t>
      </w:r>
      <w:r>
        <w:rPr>
          <w:rStyle w:val="fontstyle01"/>
          <w:rFonts w:ascii="Times New Roman" w:hAnsi="Times New Roman" w:hint="eastAsia"/>
          <w:sz w:val="22"/>
        </w:rPr>
        <w:t xml:space="preserve"> </w:t>
      </w:r>
      <w:r>
        <w:rPr>
          <w:rStyle w:val="fontstyle01"/>
          <w:rFonts w:ascii="Times New Roman" w:eastAsiaTheme="minorEastAsia" w:hAnsi="Times New Roman"/>
          <w:sz w:val="22"/>
        </w:rPr>
        <w:t xml:space="preserve">m to </w:t>
      </w:r>
      <w:r>
        <w:rPr>
          <w:rStyle w:val="fontstyle01"/>
          <w:rFonts w:ascii="Times New Roman" w:hAnsi="Times New Roman" w:hint="eastAsia"/>
          <w:sz w:val="22"/>
        </w:rPr>
        <w:t>216.</w:t>
      </w:r>
      <w:r>
        <w:rPr>
          <w:rStyle w:val="fontstyle01"/>
          <w:rFonts w:ascii="Times New Roman" w:eastAsia="宋体" w:hAnsi="Times New Roman" w:hint="eastAsia"/>
          <w:sz w:val="22"/>
        </w:rPr>
        <w:t>10</w:t>
      </w:r>
      <w:r>
        <w:rPr>
          <w:rStyle w:val="fontstyle01"/>
          <w:rFonts w:ascii="Times New Roman" w:hAnsi="Times New Roman" w:hint="eastAsia"/>
          <w:sz w:val="22"/>
        </w:rPr>
        <w:t xml:space="preserve"> </w:t>
      </w:r>
      <w:r>
        <w:rPr>
          <w:rStyle w:val="fontstyle01"/>
          <w:rFonts w:ascii="Times New Roman" w:eastAsiaTheme="minorEastAsia" w:hAnsi="Times New Roman"/>
          <w:sz w:val="22"/>
        </w:rPr>
        <w:t xml:space="preserve">m of the </w:t>
      </w:r>
      <w:proofErr w:type="spellStart"/>
      <w:r>
        <w:rPr>
          <w:rStyle w:val="fontstyle01"/>
          <w:rFonts w:ascii="Times New Roman" w:eastAsiaTheme="minorEastAsia" w:hAnsi="Times New Roman"/>
          <w:sz w:val="22"/>
        </w:rPr>
        <w:t>Chongce</w:t>
      </w:r>
      <w:proofErr w:type="spellEnd"/>
      <w:r>
        <w:rPr>
          <w:rStyle w:val="fontstyle01"/>
          <w:rFonts w:ascii="Times New Roman" w:eastAsiaTheme="minorEastAsia" w:hAnsi="Times New Roman"/>
          <w:sz w:val="22"/>
        </w:rPr>
        <w:t xml:space="preserve"> ice</w:t>
      </w:r>
      <w:r>
        <w:rPr>
          <w:rStyle w:val="fontstyle01"/>
          <w:rFonts w:ascii="Times New Roman" w:eastAsiaTheme="minorEastAsia" w:hAnsi="Times New Roman" w:hint="eastAsia"/>
          <w:sz w:val="22"/>
        </w:rPr>
        <w:t xml:space="preserve"> </w:t>
      </w:r>
      <w:r>
        <w:rPr>
          <w:rStyle w:val="fontstyle01"/>
          <w:rFonts w:ascii="Times New Roman" w:eastAsiaTheme="minorEastAsia" w:hAnsi="Times New Roman"/>
          <w:sz w:val="22"/>
        </w:rPr>
        <w:t>core. Ice sticks were cut i</w:t>
      </w:r>
      <w:r>
        <w:rPr>
          <w:rStyle w:val="fontstyle01"/>
          <w:rFonts w:ascii="Times New Roman" w:eastAsiaTheme="minorEastAsia" w:hAnsi="Times New Roman" w:cs="Times New Roman" w:hint="eastAsia"/>
          <w:sz w:val="22"/>
        </w:rPr>
        <w:t xml:space="preserve">n the </w:t>
      </w:r>
      <w:r w:rsidR="00AE6C08">
        <w:rPr>
          <w:rStyle w:val="fontstyle01"/>
          <w:rFonts w:ascii="Times New Roman" w:eastAsiaTheme="minorEastAsia" w:hAnsi="Times New Roman" w:cs="Times New Roman" w:hint="eastAsia"/>
          <w:sz w:val="22"/>
        </w:rPr>
        <w:t>cool</w:t>
      </w:r>
      <w:r>
        <w:rPr>
          <w:rStyle w:val="fontstyle01"/>
          <w:rFonts w:ascii="Times New Roman" w:eastAsiaTheme="minorEastAsia" w:hAnsi="Times New Roman" w:cs="Times New Roman" w:hint="eastAsia"/>
          <w:sz w:val="22"/>
        </w:rPr>
        <w:t xml:space="preserve"> room of </w:t>
      </w:r>
      <w:r>
        <w:rPr>
          <w:rStyle w:val="fontstyle01"/>
          <w:rFonts w:ascii="Times New Roman" w:eastAsiaTheme="minorEastAsia" w:hAnsi="Times New Roman" w:cs="Times New Roman"/>
          <w:sz w:val="22"/>
        </w:rPr>
        <w:t xml:space="preserve">Nanjing University (about -15 </w:t>
      </w:r>
      <w:r>
        <w:rPr>
          <w:rStyle w:val="fontstyle01"/>
          <w:rFonts w:ascii="Times New Roman" w:eastAsia="等线" w:hAnsi="Times New Roman" w:cs="Times New Roman"/>
          <w:sz w:val="22"/>
        </w:rPr>
        <w:t>°C, similar to temperature observed at the drilling site</w:t>
      </w:r>
      <w:r>
        <w:rPr>
          <w:rStyle w:val="fontstyle01"/>
          <w:rFonts w:ascii="Times New Roman" w:eastAsiaTheme="minorEastAsia" w:hAnsi="Times New Roman" w:cs="Times New Roman"/>
          <w:sz w:val="22"/>
        </w:rPr>
        <w:t xml:space="preserve">), and </w:t>
      </w:r>
      <w:r>
        <w:rPr>
          <w:rStyle w:val="fontstyle01"/>
          <w:rFonts w:ascii="Times New Roman" w:eastAsiaTheme="minorEastAsia" w:hAnsi="Times New Roman"/>
          <w:sz w:val="22"/>
        </w:rPr>
        <w:t xml:space="preserve">melted at IGE during a 13 days analytical campaign in February 2018. </w:t>
      </w:r>
      <w:r>
        <w:rPr>
          <w:rStyle w:val="fontstyle01"/>
          <w:rFonts w:ascii="Times New Roman" w:eastAsiaTheme="minorEastAsia" w:hAnsi="Times New Roman" w:hint="eastAsia"/>
          <w:sz w:val="22"/>
        </w:rPr>
        <w:t>The</w:t>
      </w:r>
      <w:r>
        <w:rPr>
          <w:rStyle w:val="fontstyle01"/>
          <w:rFonts w:ascii="Times New Roman" w:eastAsiaTheme="minorEastAsia" w:hAnsi="Times New Roman"/>
          <w:sz w:val="22"/>
        </w:rPr>
        <w:t xml:space="preserve"> </w:t>
      </w:r>
      <w:proofErr w:type="spellStart"/>
      <w:r>
        <w:rPr>
          <w:rStyle w:val="fontstyle01"/>
          <w:rFonts w:ascii="Times New Roman" w:eastAsiaTheme="minorEastAsia" w:hAnsi="Times New Roman"/>
          <w:sz w:val="22"/>
        </w:rPr>
        <w:t>Chongce</w:t>
      </w:r>
      <w:proofErr w:type="spellEnd"/>
      <w:r>
        <w:rPr>
          <w:rStyle w:val="fontstyle01"/>
          <w:rFonts w:ascii="Times New Roman" w:eastAsiaTheme="minorEastAsia" w:hAnsi="Times New Roman"/>
          <w:sz w:val="22"/>
        </w:rPr>
        <w:t xml:space="preserve"> ice stick</w:t>
      </w:r>
      <w:r>
        <w:rPr>
          <w:rStyle w:val="fontstyle01"/>
          <w:rFonts w:ascii="Times New Roman" w:eastAsiaTheme="minorEastAsia" w:hAnsi="Times New Roman" w:hint="eastAsia"/>
          <w:sz w:val="22"/>
        </w:rPr>
        <w:t>s</w:t>
      </w:r>
      <w:r>
        <w:rPr>
          <w:rStyle w:val="fontstyle01"/>
          <w:rFonts w:ascii="Times New Roman" w:eastAsiaTheme="minorEastAsia" w:hAnsi="Times New Roman"/>
          <w:sz w:val="22"/>
        </w:rPr>
        <w:t xml:space="preserve"> were measured</w:t>
      </w:r>
      <w:r>
        <w:rPr>
          <w:rStyle w:val="fontstyle01"/>
          <w:rFonts w:ascii="Times New Roman" w:hAnsi="Times New Roman" w:hint="eastAsia"/>
          <w:sz w:val="22"/>
        </w:rPr>
        <w:t xml:space="preserve"> </w:t>
      </w:r>
      <w:r>
        <w:rPr>
          <w:rStyle w:val="fontstyle01"/>
          <w:rFonts w:ascii="Times New Roman" w:eastAsiaTheme="minorEastAsia" w:hAnsi="Times New Roman"/>
          <w:sz w:val="22"/>
        </w:rPr>
        <w:t>sequentially from 1</w:t>
      </w:r>
      <w:r>
        <w:rPr>
          <w:rStyle w:val="fontstyle01"/>
          <w:rFonts w:ascii="Times New Roman" w:eastAsiaTheme="minorEastAsia" w:hAnsi="Times New Roman" w:hint="eastAsia"/>
          <w:sz w:val="22"/>
        </w:rPr>
        <w:t>78.0</w:t>
      </w:r>
      <w:r>
        <w:rPr>
          <w:rStyle w:val="fontstyle01"/>
          <w:rFonts w:ascii="Times New Roman" w:eastAsiaTheme="minorEastAsia" w:hAnsi="Times New Roman"/>
          <w:sz w:val="22"/>
        </w:rPr>
        <w:t xml:space="preserve"> m to 29.</w:t>
      </w:r>
      <w:r>
        <w:rPr>
          <w:rStyle w:val="fontstyle01"/>
          <w:rFonts w:ascii="Times New Roman" w:eastAsiaTheme="minorEastAsia" w:hAnsi="Times New Roman" w:hint="eastAsia"/>
          <w:sz w:val="22"/>
        </w:rPr>
        <w:t>76</w:t>
      </w:r>
      <w:r>
        <w:rPr>
          <w:rStyle w:val="fontstyle01"/>
          <w:rFonts w:ascii="Times New Roman" w:eastAsiaTheme="minorEastAsia" w:hAnsi="Times New Roman"/>
          <w:sz w:val="22"/>
        </w:rPr>
        <w:t xml:space="preserve"> m depth </w:t>
      </w:r>
      <w:r>
        <w:rPr>
          <w:rStyle w:val="fontstyle01"/>
          <w:rFonts w:ascii="Times New Roman" w:hAnsi="Times New Roman" w:hint="eastAsia"/>
          <w:sz w:val="22"/>
        </w:rPr>
        <w:t xml:space="preserve">for </w:t>
      </w:r>
      <w:r>
        <w:rPr>
          <w:rStyle w:val="fontstyle01"/>
          <w:rFonts w:ascii="Times New Roman" w:eastAsiaTheme="minorEastAsia" w:hAnsi="Times New Roman"/>
          <w:sz w:val="22"/>
        </w:rPr>
        <w:t>9 days, and finished the campaign by melting from 21</w:t>
      </w:r>
      <w:r>
        <w:rPr>
          <w:rStyle w:val="fontstyle01"/>
          <w:rFonts w:ascii="Times New Roman" w:eastAsiaTheme="minorEastAsia" w:hAnsi="Times New Roman" w:hint="eastAsia"/>
          <w:sz w:val="22"/>
        </w:rPr>
        <w:t>6.10</w:t>
      </w:r>
      <w:r>
        <w:rPr>
          <w:rStyle w:val="fontstyle01"/>
          <w:rFonts w:ascii="Times New Roman" w:hAnsi="Times New Roman" w:hint="eastAsia"/>
          <w:sz w:val="22"/>
        </w:rPr>
        <w:t xml:space="preserve"> </w:t>
      </w:r>
      <w:r>
        <w:rPr>
          <w:rStyle w:val="fontstyle01"/>
          <w:rFonts w:ascii="Times New Roman" w:eastAsiaTheme="minorEastAsia" w:hAnsi="Times New Roman"/>
          <w:sz w:val="22"/>
        </w:rPr>
        <w:t>m to 1</w:t>
      </w:r>
      <w:r>
        <w:rPr>
          <w:rStyle w:val="fontstyle01"/>
          <w:rFonts w:ascii="Times New Roman" w:eastAsiaTheme="minorEastAsia" w:hAnsi="Times New Roman" w:hint="eastAsia"/>
          <w:sz w:val="22"/>
        </w:rPr>
        <w:t>78.0</w:t>
      </w:r>
      <w:r>
        <w:rPr>
          <w:rStyle w:val="fontstyle01"/>
          <w:rFonts w:ascii="Times New Roman" w:hAnsi="Times New Roman" w:hint="eastAsia"/>
          <w:sz w:val="22"/>
        </w:rPr>
        <w:t xml:space="preserve"> </w:t>
      </w:r>
      <w:r>
        <w:rPr>
          <w:rStyle w:val="fontstyle01"/>
          <w:rFonts w:ascii="Times New Roman" w:eastAsiaTheme="minorEastAsia" w:hAnsi="Times New Roman"/>
          <w:sz w:val="22"/>
        </w:rPr>
        <w:t>m depth, with an average melting rate of 5.4 cm min</w:t>
      </w:r>
      <w:r>
        <w:rPr>
          <w:rStyle w:val="fontstyle01"/>
          <w:rFonts w:ascii="Times New Roman" w:eastAsiaTheme="minorEastAsia" w:hAnsi="Times New Roman"/>
          <w:sz w:val="22"/>
          <w:vertAlign w:val="superscript"/>
        </w:rPr>
        <w:t>-1</w:t>
      </w:r>
      <w:r>
        <w:rPr>
          <w:rStyle w:val="fontstyle01"/>
          <w:rFonts w:ascii="Times New Roman" w:eastAsiaTheme="minorEastAsia" w:hAnsi="Times New Roman"/>
          <w:sz w:val="22"/>
        </w:rPr>
        <w:t>.</w:t>
      </w:r>
      <w:r>
        <w:rPr>
          <w:rStyle w:val="fontstyle01"/>
          <w:rFonts w:ascii="Times New Roman" w:eastAsiaTheme="minorEastAsia" w:hAnsi="Times New Roman" w:hint="eastAsia"/>
          <w:sz w:val="22"/>
        </w:rPr>
        <w:t xml:space="preserve"> Th</w:t>
      </w:r>
      <w:r>
        <w:rPr>
          <w:rStyle w:val="fontstyle01"/>
          <w:rFonts w:ascii="Times New Roman" w:eastAsiaTheme="minorEastAsia" w:hAnsi="Times New Roman"/>
          <w:sz w:val="22"/>
        </w:rPr>
        <w:t xml:space="preserve">e first melted Ambient air </w:t>
      </w:r>
      <w:r>
        <w:rPr>
          <w:rStyle w:val="fontstyle01"/>
          <w:rFonts w:ascii="Times New Roman" w:hAnsi="Times New Roman" w:hint="eastAsia"/>
          <w:sz w:val="22"/>
        </w:rPr>
        <w:t>infiltration</w:t>
      </w:r>
      <w:r>
        <w:rPr>
          <w:rStyle w:val="fontstyle01"/>
          <w:rFonts w:ascii="Times New Roman" w:eastAsiaTheme="minorEastAsia" w:hAnsi="Times New Roman"/>
          <w:sz w:val="22"/>
        </w:rPr>
        <w:t xml:space="preserve"> can potentially contaminate the gaseous sample flow when ice sections with cracks or ice stick ends reach the </w:t>
      </w:r>
      <w:proofErr w:type="spellStart"/>
      <w:r>
        <w:rPr>
          <w:rStyle w:val="fontstyle01"/>
          <w:rFonts w:ascii="Times New Roman" w:eastAsiaTheme="minorEastAsia" w:hAnsi="Times New Roman"/>
          <w:sz w:val="22"/>
        </w:rPr>
        <w:t>melter</w:t>
      </w:r>
      <w:proofErr w:type="spellEnd"/>
      <w:r>
        <w:rPr>
          <w:rStyle w:val="fontstyle01"/>
          <w:rFonts w:ascii="Times New Roman" w:eastAsiaTheme="minorEastAsia" w:hAnsi="Times New Roman"/>
          <w:sz w:val="22"/>
        </w:rPr>
        <w:t xml:space="preserve">. To limit such </w:t>
      </w:r>
      <w:r>
        <w:rPr>
          <w:rStyle w:val="fontstyle01"/>
          <w:rFonts w:ascii="Times New Roman" w:hAnsi="Times New Roman" w:hint="eastAsia"/>
          <w:sz w:val="22"/>
        </w:rPr>
        <w:t>contamination</w:t>
      </w:r>
      <w:r>
        <w:rPr>
          <w:rStyle w:val="fontstyle01"/>
          <w:rFonts w:ascii="Times New Roman" w:eastAsiaTheme="minorEastAsia" w:hAnsi="Times New Roman"/>
          <w:sz w:val="22"/>
        </w:rPr>
        <w:t xml:space="preserve">, both top and bottom ends of each ice stick were flattened so as to create a </w:t>
      </w:r>
      <w:proofErr w:type="gramStart"/>
      <w:r>
        <w:rPr>
          <w:rStyle w:val="fontstyle01"/>
          <w:rFonts w:ascii="Times New Roman" w:eastAsiaTheme="minorEastAsia" w:hAnsi="Times New Roman"/>
          <w:sz w:val="22"/>
        </w:rPr>
        <w:t>flat surfaces</w:t>
      </w:r>
      <w:proofErr w:type="gramEnd"/>
      <w:r>
        <w:rPr>
          <w:rStyle w:val="fontstyle01"/>
          <w:rFonts w:ascii="Times New Roman" w:eastAsiaTheme="minorEastAsia" w:hAnsi="Times New Roman"/>
          <w:sz w:val="22"/>
        </w:rPr>
        <w:t xml:space="preserve"> to fit the two consecutive core stick</w:t>
      </w:r>
      <w:r>
        <w:rPr>
          <w:rStyle w:val="fontstyle01"/>
          <w:rFonts w:ascii="Times New Roman" w:eastAsiaTheme="minorEastAsia" w:hAnsi="Times New Roman" w:hint="eastAsia"/>
          <w:sz w:val="22"/>
        </w:rPr>
        <w:t>s</w:t>
      </w:r>
      <w:r>
        <w:rPr>
          <w:rStyle w:val="fontstyle01"/>
          <w:rFonts w:ascii="Times New Roman" w:eastAsiaTheme="minorEastAsia" w:hAnsi="Times New Roman"/>
          <w:sz w:val="22"/>
        </w:rPr>
        <w:t xml:space="preserve"> on the </w:t>
      </w:r>
      <w:proofErr w:type="spellStart"/>
      <w:r>
        <w:rPr>
          <w:rStyle w:val="fontstyle01"/>
          <w:rFonts w:ascii="Times New Roman" w:eastAsiaTheme="minorEastAsia" w:hAnsi="Times New Roman"/>
          <w:sz w:val="22"/>
        </w:rPr>
        <w:t>melter</w:t>
      </w:r>
      <w:proofErr w:type="spellEnd"/>
      <w:r>
        <w:rPr>
          <w:rStyle w:val="fontstyle01"/>
          <w:rFonts w:ascii="Times New Roman" w:eastAsiaTheme="minorEastAsia" w:hAnsi="Times New Roman"/>
          <w:sz w:val="22"/>
        </w:rPr>
        <w:t xml:space="preserve"> as closely as possible.</w:t>
      </w:r>
    </w:p>
    <w:p w14:paraId="3915C85B" w14:textId="3F1FAD3E" w:rsidR="005A24E3" w:rsidRDefault="0072164A">
      <w:pPr>
        <w:spacing w:line="360" w:lineRule="auto"/>
        <w:ind w:firstLineChars="200" w:firstLine="440"/>
        <w:rPr>
          <w:rStyle w:val="fontstyle01"/>
          <w:rFonts w:ascii="Times New Roman" w:eastAsia="宋体" w:hAnsi="Times New Roman"/>
          <w:sz w:val="22"/>
        </w:rPr>
      </w:pPr>
      <w:r>
        <w:rPr>
          <w:rFonts w:ascii="Times New Roman" w:hAnsi="Times New Roman" w:cs="Times New Roman"/>
          <w:sz w:val="22"/>
        </w:rPr>
        <w:t xml:space="preserve">Briefly, ice core sticks </w:t>
      </w:r>
      <w:r>
        <w:rPr>
          <w:rFonts w:ascii="Times New Roman" w:eastAsia="宋体" w:hAnsi="Times New Roman" w:cs="Times New Roman" w:hint="eastAsia"/>
          <w:sz w:val="22"/>
        </w:rPr>
        <w:t>were</w:t>
      </w:r>
      <w:r>
        <w:rPr>
          <w:rFonts w:ascii="Times New Roman" w:hAnsi="Times New Roman" w:cs="Times New Roman"/>
          <w:sz w:val="22"/>
        </w:rPr>
        <w:t xml:space="preserve"> cut at a 34 mm × 34 mm cross section and processed on a melt</w:t>
      </w:r>
      <w:r>
        <w:rPr>
          <w:rFonts w:ascii="Times New Roman" w:hAnsi="Times New Roman" w:cs="Times New Roman" w:hint="eastAsia"/>
          <w:sz w:val="22"/>
        </w:rPr>
        <w:t xml:space="preserve"> </w:t>
      </w:r>
      <w:r>
        <w:rPr>
          <w:rFonts w:ascii="Times New Roman" w:hAnsi="Times New Roman" w:cs="Times New Roman"/>
          <w:sz w:val="22"/>
        </w:rPr>
        <w:t xml:space="preserve">head located in a </w:t>
      </w:r>
      <w:r w:rsidR="00AE6C08">
        <w:rPr>
          <w:rFonts w:ascii="Times New Roman" w:hAnsi="Times New Roman" w:cs="Times New Roman"/>
          <w:sz w:val="22"/>
        </w:rPr>
        <w:t>cool</w:t>
      </w:r>
      <w:r>
        <w:rPr>
          <w:rFonts w:ascii="Times New Roman" w:hAnsi="Times New Roman" w:cs="Times New Roman"/>
          <w:sz w:val="22"/>
        </w:rPr>
        <w:t xml:space="preserve"> room. The melt</w:t>
      </w:r>
      <w:r>
        <w:rPr>
          <w:rFonts w:ascii="Times New Roman" w:hAnsi="Times New Roman" w:cs="Times New Roman" w:hint="eastAsia"/>
          <w:sz w:val="22"/>
        </w:rPr>
        <w:t xml:space="preserve"> </w:t>
      </w:r>
      <w:r>
        <w:rPr>
          <w:rFonts w:ascii="Times New Roman" w:hAnsi="Times New Roman" w:cs="Times New Roman"/>
          <w:sz w:val="22"/>
        </w:rPr>
        <w:t>head is composed of inner and outer collection areas. Inner area is dedicated to collect sample, wh</w:t>
      </w:r>
      <w:r>
        <w:rPr>
          <w:rFonts w:ascii="Times New Roman" w:eastAsia="宋体" w:hAnsi="Times New Roman" w:cs="Times New Roman" w:hint="eastAsia"/>
          <w:sz w:val="22"/>
        </w:rPr>
        <w:t>ile</w:t>
      </w:r>
      <w:r>
        <w:rPr>
          <w:rFonts w:ascii="Times New Roman" w:hAnsi="Times New Roman" w:cs="Times New Roman"/>
          <w:sz w:val="22"/>
        </w:rPr>
        <w:t xml:space="preserve"> the outer area allow</w:t>
      </w:r>
      <w:r>
        <w:rPr>
          <w:rFonts w:ascii="Times New Roman" w:eastAsia="宋体" w:hAnsi="Times New Roman" w:cs="Times New Roman" w:hint="eastAsia"/>
          <w:sz w:val="22"/>
        </w:rPr>
        <w:t>s</w:t>
      </w:r>
      <w:r>
        <w:rPr>
          <w:rFonts w:ascii="Times New Roman" w:hAnsi="Times New Roman" w:cs="Times New Roman"/>
          <w:sz w:val="22"/>
        </w:rPr>
        <w:t xml:space="preserve"> to exclude the surface of the ice stick which can be potentially contaminated. The water and gas bubble mixture </w:t>
      </w:r>
      <w:proofErr w:type="gramStart"/>
      <w:r>
        <w:rPr>
          <w:rFonts w:ascii="Times New Roman" w:hAnsi="Times New Roman" w:cs="Times New Roman"/>
          <w:sz w:val="22"/>
        </w:rPr>
        <w:t>is</w:t>
      </w:r>
      <w:proofErr w:type="gramEnd"/>
      <w:r>
        <w:rPr>
          <w:rFonts w:ascii="Times New Roman" w:hAnsi="Times New Roman" w:cs="Times New Roman"/>
          <w:sz w:val="22"/>
        </w:rPr>
        <w:t xml:space="preserve"> continuously pumped via a </w:t>
      </w:r>
      <w:proofErr w:type="spellStart"/>
      <w:r>
        <w:rPr>
          <w:rFonts w:ascii="Times New Roman" w:hAnsi="Times New Roman" w:cs="Times New Roman"/>
          <w:sz w:val="22"/>
        </w:rPr>
        <w:t>debubbler</w:t>
      </w:r>
      <w:proofErr w:type="spellEnd"/>
      <w:r>
        <w:rPr>
          <w:rFonts w:ascii="Times New Roman" w:hAnsi="Times New Roman" w:cs="Times New Roman"/>
          <w:sz w:val="22"/>
        </w:rPr>
        <w:t xml:space="preserve"> into a temperature-controlled gas extraction unit </w:t>
      </w:r>
      <w:r>
        <w:rPr>
          <w:rFonts w:ascii="Times New Roman" w:hAnsi="Times New Roman" w:cs="Times New Roman"/>
          <w:sz w:val="22"/>
        </w:rPr>
        <w:lastRenderedPageBreak/>
        <w:t>maintained at 30°C. The gas is extracted by applying a pressure gradient across a Transfer-Line (</w:t>
      </w:r>
      <w:proofErr w:type="spellStart"/>
      <w:r>
        <w:rPr>
          <w:rFonts w:ascii="Times New Roman" w:hAnsi="Times New Roman" w:cs="Times New Roman"/>
          <w:sz w:val="22"/>
        </w:rPr>
        <w:t>Idex</w:t>
      </w:r>
      <w:proofErr w:type="spellEnd"/>
      <w:r>
        <w:rPr>
          <w:rFonts w:ascii="Times New Roman" w:hAnsi="Times New Roman" w:cs="Times New Roman"/>
          <w:sz w:val="22"/>
        </w:rPr>
        <w:t xml:space="preserve"> degasser) gas-permeable membrane. Then, the gas is dried by a </w:t>
      </w:r>
      <w:proofErr w:type="spellStart"/>
      <w:r>
        <w:rPr>
          <w:rFonts w:ascii="Times New Roman" w:hAnsi="Times New Roman" w:cs="Times New Roman"/>
          <w:sz w:val="22"/>
        </w:rPr>
        <w:t>Nafion</w:t>
      </w:r>
      <w:proofErr w:type="spellEnd"/>
      <w:r>
        <w:rPr>
          <w:rFonts w:ascii="Times New Roman" w:hAnsi="Times New Roman" w:cs="Times New Roman"/>
          <w:sz w:val="22"/>
        </w:rPr>
        <w:t xml:space="preserve"> (</w:t>
      </w:r>
      <w:proofErr w:type="spellStart"/>
      <w:r>
        <w:rPr>
          <w:rFonts w:ascii="Times New Roman" w:hAnsi="Times New Roman" w:cs="Times New Roman"/>
          <w:sz w:val="22"/>
        </w:rPr>
        <w:t>Perma</w:t>
      </w:r>
      <w:proofErr w:type="spellEnd"/>
      <w:r>
        <w:rPr>
          <w:rFonts w:ascii="Times New Roman" w:hAnsi="Times New Roman" w:cs="Times New Roman"/>
          <w:sz w:val="22"/>
        </w:rPr>
        <w:t xml:space="preserve"> Pure) dryer before being transfer</w:t>
      </w:r>
      <w:r>
        <w:rPr>
          <w:rFonts w:ascii="Times New Roman" w:eastAsia="宋体" w:hAnsi="Times New Roman" w:cs="Times New Roman" w:hint="eastAsia"/>
          <w:sz w:val="22"/>
        </w:rPr>
        <w:t>red</w:t>
      </w:r>
      <w:r>
        <w:rPr>
          <w:rFonts w:ascii="Times New Roman" w:hAnsi="Times New Roman" w:cs="Times New Roman"/>
          <w:sz w:val="22"/>
        </w:rPr>
        <w:t xml:space="preserve"> to a laser spectrometer (SARA analyzer, based on optical feedback cavity enhanced absorption spectrometry). </w:t>
      </w:r>
      <w:r>
        <w:rPr>
          <w:rStyle w:val="fontstyle01"/>
          <w:rFonts w:ascii="Times New Roman" w:eastAsiaTheme="minorEastAsia" w:hAnsi="Times New Roman"/>
          <w:sz w:val="22"/>
        </w:rPr>
        <w:t>The system operation was kept unchanged during the entire analytical campaign, with pump tubing replaced every 3 days.</w:t>
      </w:r>
      <w:r>
        <w:rPr>
          <w:rStyle w:val="fontstyle01"/>
          <w:rFonts w:ascii="Times New Roman" w:eastAsiaTheme="minorEastAsia" w:hAnsi="Times New Roman" w:hint="eastAsia"/>
          <w:sz w:val="22"/>
        </w:rPr>
        <w:t xml:space="preserve"> </w:t>
      </w:r>
      <w:r>
        <w:rPr>
          <w:rFonts w:ascii="Times New Roman" w:hAnsi="Times New Roman" w:cs="Times New Roman"/>
          <w:sz w:val="22"/>
        </w:rPr>
        <w:t>The laser spectrometer allows for continuous detection of methane and carbon monoxide mixing ratios, but it also records continuously the sample gas flow (STP) through its optical cavity.</w:t>
      </w:r>
      <w:r>
        <w:rPr>
          <w:rFonts w:ascii="Times New Roman" w:eastAsia="宋体" w:hAnsi="Times New Roman" w:cs="Times New Roman" w:hint="eastAsia"/>
          <w:sz w:val="22"/>
        </w:rPr>
        <w:t xml:space="preserve"> </w:t>
      </w:r>
      <w:r>
        <w:rPr>
          <w:rStyle w:val="fontstyle01"/>
          <w:rFonts w:ascii="Times New Roman" w:hAnsi="Times New Roman"/>
          <w:sz w:val="22"/>
        </w:rPr>
        <w:t xml:space="preserve">The </w:t>
      </w:r>
      <w:r>
        <w:rPr>
          <w:rStyle w:val="fontstyle01"/>
          <w:rFonts w:ascii="Times New Roman" w:eastAsia="宋体" w:hAnsi="Times New Roman" w:hint="eastAsia"/>
          <w:sz w:val="22"/>
        </w:rPr>
        <w:t xml:space="preserve">pressure of the </w:t>
      </w:r>
      <w:r>
        <w:rPr>
          <w:rStyle w:val="fontstyle01"/>
          <w:rFonts w:ascii="Times New Roman" w:hAnsi="Times New Roman"/>
          <w:sz w:val="22"/>
        </w:rPr>
        <w:t>optical cavity is maintained at</w:t>
      </w:r>
      <w:r>
        <w:rPr>
          <w:rStyle w:val="fontstyle01"/>
          <w:rFonts w:ascii="Times New Roman" w:eastAsia="宋体" w:hAnsi="Times New Roman" w:hint="eastAsia"/>
          <w:sz w:val="22"/>
        </w:rPr>
        <w:t xml:space="preserve"> </w:t>
      </w:r>
      <w:r>
        <w:rPr>
          <w:rStyle w:val="fontstyle01"/>
          <w:rFonts w:ascii="Times New Roman" w:hAnsi="Times New Roman"/>
          <w:sz w:val="22"/>
        </w:rPr>
        <w:t>20</w:t>
      </w:r>
      <w:r>
        <w:rPr>
          <w:rStyle w:val="fontstyle01"/>
          <w:rFonts w:ascii="Times New Roman" w:eastAsia="宋体" w:hAnsi="Times New Roman" w:hint="eastAsia"/>
          <w:sz w:val="22"/>
        </w:rPr>
        <w:t xml:space="preserve"> </w:t>
      </w:r>
      <w:r>
        <w:rPr>
          <w:rStyle w:val="fontstyle01"/>
          <w:rFonts w:ascii="Times New Roman" w:hAnsi="Times New Roman"/>
          <w:sz w:val="22"/>
        </w:rPr>
        <w:t xml:space="preserve">mbar by using a </w:t>
      </w:r>
      <w:r>
        <w:rPr>
          <w:rStyle w:val="fontstyle01"/>
          <w:rFonts w:ascii="Times New Roman" w:hAnsi="Times New Roman" w:hint="eastAsia"/>
          <w:sz w:val="22"/>
        </w:rPr>
        <w:t>Photoionization</w:t>
      </w:r>
      <w:r>
        <w:rPr>
          <w:rStyle w:val="fontstyle01"/>
          <w:rFonts w:ascii="Times New Roman" w:eastAsia="宋体" w:hAnsi="Times New Roman" w:hint="eastAsia"/>
          <w:sz w:val="22"/>
        </w:rPr>
        <w:t xml:space="preserve"> </w:t>
      </w:r>
      <w:r>
        <w:rPr>
          <w:rStyle w:val="fontstyle01"/>
          <w:rFonts w:ascii="Times New Roman" w:hAnsi="Times New Roman" w:hint="eastAsia"/>
          <w:sz w:val="22"/>
        </w:rPr>
        <w:t>Detection</w:t>
      </w:r>
      <w:r>
        <w:rPr>
          <w:rStyle w:val="fontstyle01"/>
          <w:rFonts w:ascii="Times New Roman" w:eastAsia="宋体" w:hAnsi="Times New Roman" w:hint="eastAsia"/>
          <w:sz w:val="22"/>
        </w:rPr>
        <w:t xml:space="preserve"> (</w:t>
      </w:r>
      <w:r>
        <w:rPr>
          <w:rStyle w:val="fontstyle01"/>
          <w:rFonts w:ascii="Times New Roman" w:hAnsi="Times New Roman"/>
          <w:sz w:val="22"/>
        </w:rPr>
        <w:t>PID</w:t>
      </w:r>
      <w:r>
        <w:rPr>
          <w:rStyle w:val="fontstyle01"/>
          <w:rFonts w:ascii="Times New Roman" w:eastAsia="宋体" w:hAnsi="Times New Roman" w:hint="eastAsia"/>
          <w:sz w:val="22"/>
        </w:rPr>
        <w:t>)</w:t>
      </w:r>
      <w:r>
        <w:rPr>
          <w:rStyle w:val="fontstyle01"/>
          <w:rFonts w:ascii="Times New Roman" w:hAnsi="Times New Roman"/>
          <w:sz w:val="22"/>
        </w:rPr>
        <w:t xml:space="preserve"> regulated by electro-valve</w:t>
      </w:r>
      <w:r>
        <w:rPr>
          <w:rStyle w:val="fontstyle01"/>
          <w:rFonts w:ascii="Times New Roman" w:eastAsia="宋体" w:hAnsi="Times New Roman" w:hint="eastAsia"/>
          <w:sz w:val="22"/>
        </w:rPr>
        <w:t xml:space="preserve"> (</w:t>
      </w:r>
      <w:r>
        <w:rPr>
          <w:rStyle w:val="fontstyle01"/>
          <w:rFonts w:ascii="Times New Roman" w:hAnsi="Times New Roman" w:hint="eastAsia"/>
          <w:sz w:val="22"/>
        </w:rPr>
        <w:t xml:space="preserve">from </w:t>
      </w:r>
      <w:proofErr w:type="spellStart"/>
      <w:r>
        <w:rPr>
          <w:rStyle w:val="fontstyle01"/>
          <w:rFonts w:ascii="Times New Roman" w:hAnsi="Times New Roman" w:hint="eastAsia"/>
          <w:sz w:val="22"/>
        </w:rPr>
        <w:t>Bronkhorst</w:t>
      </w:r>
      <w:proofErr w:type="spellEnd"/>
      <w:r>
        <w:rPr>
          <w:rStyle w:val="fontstyle01"/>
          <w:rFonts w:ascii="Times New Roman" w:eastAsia="宋体" w:hAnsi="Times New Roman" w:hint="eastAsia"/>
          <w:sz w:val="22"/>
        </w:rPr>
        <w:t xml:space="preserve">, </w:t>
      </w:r>
      <w:proofErr w:type="spellStart"/>
      <w:r>
        <w:rPr>
          <w:rStyle w:val="fontstyle01"/>
          <w:rFonts w:ascii="Times New Roman" w:hAnsi="Times New Roman" w:hint="eastAsia"/>
          <w:sz w:val="22"/>
        </w:rPr>
        <w:t>Montigny</w:t>
      </w:r>
      <w:proofErr w:type="spellEnd"/>
      <w:r>
        <w:rPr>
          <w:rStyle w:val="fontstyle01"/>
          <w:rFonts w:ascii="Times New Roman" w:hAnsi="Times New Roman" w:hint="eastAsia"/>
          <w:sz w:val="22"/>
        </w:rPr>
        <w:t xml:space="preserve"> les </w:t>
      </w:r>
      <w:proofErr w:type="spellStart"/>
      <w:r>
        <w:rPr>
          <w:rStyle w:val="fontstyle01"/>
          <w:rFonts w:ascii="Times New Roman" w:hAnsi="Times New Roman" w:hint="eastAsia"/>
          <w:sz w:val="22"/>
        </w:rPr>
        <w:t>Cormeilles</w:t>
      </w:r>
      <w:proofErr w:type="spellEnd"/>
      <w:r>
        <w:rPr>
          <w:rStyle w:val="fontstyle01"/>
          <w:rFonts w:ascii="Times New Roman" w:hAnsi="Times New Roman" w:hint="eastAsia"/>
          <w:sz w:val="22"/>
        </w:rPr>
        <w:t>, France)</w:t>
      </w:r>
      <w:r>
        <w:rPr>
          <w:rStyle w:val="fontstyle01"/>
          <w:rFonts w:ascii="Times New Roman" w:eastAsia="宋体" w:hAnsi="Times New Roman" w:hint="eastAsia"/>
          <w:sz w:val="22"/>
        </w:rPr>
        <w:t xml:space="preserve"> </w:t>
      </w:r>
      <w:r>
        <w:rPr>
          <w:rStyle w:val="fontstyle01"/>
          <w:rFonts w:ascii="Times New Roman" w:hAnsi="Times New Roman"/>
          <w:sz w:val="22"/>
        </w:rPr>
        <w:t xml:space="preserve">located at its outlet. A needle valve that is located at the inlet of the </w:t>
      </w:r>
      <w:r>
        <w:rPr>
          <w:rStyle w:val="fontstyle01"/>
          <w:rFonts w:ascii="Times New Roman" w:eastAsiaTheme="minorEastAsia" w:hAnsi="Times New Roman"/>
          <w:sz w:val="22"/>
        </w:rPr>
        <w:t>spectrometer allow</w:t>
      </w:r>
      <w:r>
        <w:rPr>
          <w:rStyle w:val="fontstyle01"/>
          <w:rFonts w:ascii="Times New Roman" w:eastAsiaTheme="minorEastAsia" w:hAnsi="Times New Roman" w:hint="eastAsia"/>
          <w:sz w:val="22"/>
        </w:rPr>
        <w:t>s</w:t>
      </w:r>
      <w:r>
        <w:rPr>
          <w:rStyle w:val="fontstyle01"/>
          <w:rFonts w:ascii="Times New Roman" w:eastAsiaTheme="minorEastAsia" w:hAnsi="Times New Roman"/>
          <w:sz w:val="22"/>
        </w:rPr>
        <w:t xml:space="preserve"> to set up the </w:t>
      </w:r>
      <w:r>
        <w:rPr>
          <w:rStyle w:val="fontstyle01"/>
          <w:rFonts w:ascii="Times New Roman" w:hAnsi="Times New Roman" w:hint="eastAsia"/>
          <w:sz w:val="22"/>
        </w:rPr>
        <w:t xml:space="preserve">pressure </w:t>
      </w:r>
      <w:r>
        <w:rPr>
          <w:rStyle w:val="fontstyle01"/>
          <w:rFonts w:ascii="Times New Roman" w:hAnsi="Times New Roman"/>
          <w:sz w:val="22"/>
        </w:rPr>
        <w:t xml:space="preserve">at the outlet of the </w:t>
      </w:r>
      <w:r>
        <w:rPr>
          <w:rStyle w:val="fontstyle01"/>
          <w:rFonts w:ascii="Times New Roman" w:hAnsi="Times New Roman" w:hint="eastAsia"/>
          <w:sz w:val="22"/>
        </w:rPr>
        <w:t>degasser</w:t>
      </w:r>
      <w:r>
        <w:rPr>
          <w:rStyle w:val="fontstyle01"/>
          <w:rFonts w:ascii="Times New Roman" w:eastAsia="宋体" w:hAnsi="Times New Roman" w:hint="eastAsia"/>
          <w:sz w:val="22"/>
        </w:rPr>
        <w:t xml:space="preserve">. </w:t>
      </w:r>
      <w:r>
        <w:rPr>
          <w:rStyle w:val="fontstyle01"/>
          <w:rFonts w:ascii="Times New Roman" w:hAnsi="Times New Roman"/>
          <w:sz w:val="22"/>
        </w:rPr>
        <w:t>While this extraction pressure was</w:t>
      </w:r>
      <w:r>
        <w:rPr>
          <w:rStyle w:val="fontstyle01"/>
          <w:rFonts w:ascii="Times New Roman" w:eastAsia="宋体" w:hAnsi="Times New Roman" w:hint="eastAsia"/>
          <w:sz w:val="22"/>
        </w:rPr>
        <w:t xml:space="preserve"> </w:t>
      </w:r>
      <w:r>
        <w:rPr>
          <w:rStyle w:val="fontstyle01"/>
          <w:rFonts w:ascii="Times New Roman" w:hAnsi="Times New Roman"/>
          <w:sz w:val="22"/>
        </w:rPr>
        <w:t xml:space="preserve">usually maintained at </w:t>
      </w:r>
      <w:r>
        <w:rPr>
          <w:rStyle w:val="fontstyle01"/>
          <w:rFonts w:ascii="Times New Roman" w:eastAsia="宋体" w:hAnsi="Times New Roman" w:hint="eastAsia"/>
          <w:sz w:val="22"/>
        </w:rPr>
        <w:t>400 mbar</w:t>
      </w:r>
      <w:r>
        <w:rPr>
          <w:rStyle w:val="fontstyle01"/>
          <w:rFonts w:ascii="Times New Roman" w:hAnsi="Times New Roman"/>
          <w:sz w:val="22"/>
        </w:rPr>
        <w:t>, it regularly fall</w:t>
      </w:r>
      <w:r>
        <w:rPr>
          <w:rStyle w:val="fontstyle01"/>
          <w:rFonts w:ascii="Times New Roman" w:eastAsia="宋体" w:hAnsi="Times New Roman" w:hint="eastAsia"/>
          <w:sz w:val="22"/>
        </w:rPr>
        <w:t>s</w:t>
      </w:r>
      <w:r>
        <w:rPr>
          <w:rStyle w:val="fontstyle01"/>
          <w:rFonts w:ascii="Times New Roman" w:hAnsi="Times New Roman"/>
          <w:sz w:val="22"/>
        </w:rPr>
        <w:t xml:space="preserve"> to lower value when a bubble-free ice layer was measured, i.e., when no gas was available for extraction.</w:t>
      </w:r>
      <w:r>
        <w:rPr>
          <w:rStyle w:val="fontstyle01"/>
          <w:rFonts w:ascii="Times New Roman" w:eastAsia="宋体" w:hAnsi="Times New Roman" w:hint="eastAsia"/>
          <w:sz w:val="22"/>
        </w:rPr>
        <w:t xml:space="preserve"> </w:t>
      </w:r>
      <w:r>
        <w:rPr>
          <w:rStyle w:val="fontstyle01"/>
          <w:rFonts w:ascii="Times New Roman" w:hAnsi="Times New Roman"/>
          <w:sz w:val="22"/>
        </w:rPr>
        <w:t>In these specific situations, we observed a decreas</w:t>
      </w:r>
      <w:r>
        <w:rPr>
          <w:rStyle w:val="fontstyle01"/>
          <w:rFonts w:ascii="Times New Roman" w:eastAsia="宋体" w:hAnsi="Times New Roman" w:hint="eastAsia"/>
          <w:sz w:val="22"/>
        </w:rPr>
        <w:t>e</w:t>
      </w:r>
      <w:r>
        <w:rPr>
          <w:rStyle w:val="fontstyle01"/>
          <w:rFonts w:ascii="Times New Roman" w:hAnsi="Times New Roman"/>
          <w:sz w:val="22"/>
        </w:rPr>
        <w:t xml:space="preserve"> in pressure in the optical cavity of the spectrometer.</w:t>
      </w:r>
      <w:r>
        <w:rPr>
          <w:rStyle w:val="fontstyle01"/>
          <w:rFonts w:ascii="Times New Roman" w:eastAsia="宋体" w:hAnsi="Times New Roman" w:hint="eastAsia"/>
          <w:sz w:val="22"/>
        </w:rPr>
        <w:t xml:space="preserve"> We interpret such decreases to the fact that the electro-valve does not fully close (with a leak rate of about 0.3 ml min</w:t>
      </w:r>
      <w:r>
        <w:rPr>
          <w:rStyle w:val="fontstyle01"/>
          <w:rFonts w:ascii="Times New Roman" w:eastAsia="宋体" w:hAnsi="Times New Roman" w:hint="eastAsia"/>
          <w:sz w:val="22"/>
          <w:vertAlign w:val="superscript"/>
        </w:rPr>
        <w:t>-1</w:t>
      </w:r>
      <w:r>
        <w:rPr>
          <w:rStyle w:val="fontstyle01"/>
          <w:rFonts w:ascii="Times New Roman" w:eastAsia="宋体" w:hAnsi="Times New Roman" w:hint="eastAsia"/>
          <w:sz w:val="22"/>
        </w:rPr>
        <w:t xml:space="preserve">), and </w:t>
      </w:r>
      <w:r>
        <w:rPr>
          <w:rStyle w:val="fontstyle01"/>
          <w:rFonts w:ascii="Times New Roman" w:hAnsi="Times New Roman"/>
          <w:sz w:val="22"/>
        </w:rPr>
        <w:t>thus the external pump keep</w:t>
      </w:r>
      <w:r>
        <w:rPr>
          <w:rStyle w:val="fontstyle01"/>
          <w:rFonts w:ascii="Times New Roman" w:eastAsia="宋体" w:hAnsi="Times New Roman" w:hint="eastAsia"/>
          <w:sz w:val="22"/>
        </w:rPr>
        <w:t>s</w:t>
      </w:r>
      <w:r>
        <w:rPr>
          <w:rStyle w:val="fontstyle01"/>
          <w:rFonts w:ascii="Times New Roman" w:hAnsi="Times New Roman"/>
          <w:sz w:val="22"/>
        </w:rPr>
        <w:t xml:space="preserve"> vacuuming the optical cavity when no more gas is available at the inlet</w:t>
      </w:r>
      <w:r>
        <w:rPr>
          <w:rStyle w:val="fontstyle01"/>
          <w:rFonts w:ascii="Times New Roman" w:eastAsia="宋体" w:hAnsi="Times New Roman" w:hint="eastAsia"/>
          <w:sz w:val="22"/>
        </w:rPr>
        <w:t xml:space="preserve">. </w:t>
      </w:r>
      <w:r>
        <w:rPr>
          <w:rStyle w:val="fontstyle01"/>
          <w:rFonts w:ascii="Times New Roman" w:hAnsi="Times New Roman"/>
          <w:sz w:val="22"/>
        </w:rPr>
        <w:t>Such effect result</w:t>
      </w:r>
      <w:r>
        <w:rPr>
          <w:rStyle w:val="fontstyle01"/>
          <w:rFonts w:ascii="Times New Roman" w:eastAsia="宋体" w:hAnsi="Times New Roman" w:hint="eastAsia"/>
          <w:sz w:val="22"/>
        </w:rPr>
        <w:t>ed</w:t>
      </w:r>
      <w:r>
        <w:rPr>
          <w:rStyle w:val="fontstyle01"/>
          <w:rFonts w:ascii="Times New Roman" w:hAnsi="Times New Roman"/>
          <w:sz w:val="22"/>
        </w:rPr>
        <w:t xml:space="preserve"> in a non-zero flow observed when bubble-free ice </w:t>
      </w:r>
      <w:r>
        <w:rPr>
          <w:rStyle w:val="fontstyle01"/>
          <w:rFonts w:ascii="Times New Roman" w:eastAsia="宋体" w:hAnsi="Times New Roman" w:hint="eastAsia"/>
          <w:sz w:val="22"/>
        </w:rPr>
        <w:t>was</w:t>
      </w:r>
      <w:r>
        <w:rPr>
          <w:rStyle w:val="fontstyle01"/>
          <w:rFonts w:ascii="Times New Roman" w:hAnsi="Times New Roman"/>
          <w:sz w:val="22"/>
        </w:rPr>
        <w:t xml:space="preserve"> measured. In this study, </w:t>
      </w:r>
      <w:bookmarkStart w:id="25" w:name="OLE_LINK29"/>
      <w:bookmarkStart w:id="26" w:name="OLE_LINK24"/>
      <w:r>
        <w:rPr>
          <w:rStyle w:val="fontstyle01"/>
          <w:rFonts w:ascii="Times New Roman" w:hAnsi="Times New Roman"/>
          <w:sz w:val="22"/>
        </w:rPr>
        <w:t xml:space="preserve">the pressure of the optical cavity </w:t>
      </w:r>
      <w:r>
        <w:rPr>
          <w:rStyle w:val="fontstyle01"/>
          <w:rFonts w:ascii="Times New Roman" w:eastAsia="宋体" w:hAnsi="Times New Roman" w:hint="eastAsia"/>
          <w:sz w:val="22"/>
        </w:rPr>
        <w:t xml:space="preserve">has been used to set criteria </w:t>
      </w:r>
      <w:r>
        <w:rPr>
          <w:rStyle w:val="fontstyle01"/>
          <w:rFonts w:ascii="Times New Roman" w:hAnsi="Times New Roman"/>
          <w:sz w:val="22"/>
        </w:rPr>
        <w:t>to identify period where no gas was available</w:t>
      </w:r>
      <w:bookmarkEnd w:id="25"/>
      <w:r>
        <w:rPr>
          <w:rStyle w:val="fontstyle01"/>
          <w:rFonts w:ascii="Times New Roman" w:eastAsia="宋体" w:hAnsi="Times New Roman" w:hint="eastAsia"/>
          <w:sz w:val="22"/>
        </w:rPr>
        <w:t xml:space="preserve"> </w:t>
      </w:r>
      <w:bookmarkEnd w:id="26"/>
      <w:r>
        <w:rPr>
          <w:rStyle w:val="fontstyle01"/>
          <w:rFonts w:ascii="Times New Roman" w:eastAsia="宋体" w:hAnsi="Times New Roman" w:hint="eastAsia"/>
          <w:sz w:val="22"/>
        </w:rPr>
        <w:t>(Figure S1)</w:t>
      </w:r>
      <w:r>
        <w:rPr>
          <w:rStyle w:val="fontstyle01"/>
          <w:rFonts w:ascii="Times New Roman" w:hAnsi="Times New Roman"/>
          <w:sz w:val="22"/>
        </w:rPr>
        <w:t>.</w:t>
      </w:r>
      <w:r>
        <w:rPr>
          <w:rStyle w:val="fontstyle01"/>
          <w:rFonts w:ascii="Times New Roman" w:eastAsia="宋体" w:hAnsi="Times New Roman" w:hint="eastAsia"/>
          <w:sz w:val="22"/>
        </w:rPr>
        <w:t xml:space="preserve"> </w:t>
      </w:r>
    </w:p>
    <w:p w14:paraId="13B419D0" w14:textId="77777777" w:rsidR="005A24E3" w:rsidRDefault="0072164A">
      <w:pPr>
        <w:spacing w:line="360" w:lineRule="auto"/>
        <w:ind w:firstLineChars="200" w:firstLine="440"/>
        <w:rPr>
          <w:rFonts w:ascii="Times New Roman" w:hAnsi="Times New Roman"/>
          <w:color w:val="000000"/>
          <w:sz w:val="22"/>
          <w:szCs w:val="20"/>
        </w:rPr>
      </w:pPr>
      <w:r>
        <w:rPr>
          <w:rStyle w:val="fontstyle01"/>
          <w:rFonts w:ascii="Times New Roman" w:eastAsia="宋体" w:hAnsi="Times New Roman" w:hint="eastAsia"/>
          <w:sz w:val="22"/>
        </w:rPr>
        <w:t xml:space="preserve">In order to calculate the continuous TAC from the gas flow rate, we introduce a scaling factor between gas flow rate and TAC. According to the ratios between discrete TAC and overlapped mean values of continuous gas flow rate, the factor was determined to be </w:t>
      </w:r>
      <w:bookmarkStart w:id="27" w:name="OLE_LINK32"/>
      <w:r>
        <w:rPr>
          <w:rStyle w:val="fontstyle01"/>
          <w:rFonts w:ascii="Times New Roman" w:eastAsia="宋体" w:hAnsi="Times New Roman" w:hint="eastAsia"/>
          <w:sz w:val="22"/>
        </w:rPr>
        <w:t xml:space="preserve">42.68 </w:t>
      </w:r>
      <w:bookmarkStart w:id="28" w:name="OLE_LINK6"/>
      <w:r>
        <w:rPr>
          <w:rStyle w:val="fontstyle01"/>
          <w:rFonts w:ascii="Times New Roman" w:eastAsia="宋体" w:hAnsi="Times New Roman" w:hint="eastAsia"/>
          <w:sz w:val="22"/>
        </w:rPr>
        <w:t>±</w:t>
      </w:r>
      <w:bookmarkEnd w:id="28"/>
      <w:r>
        <w:rPr>
          <w:rStyle w:val="fontstyle01"/>
          <w:rFonts w:ascii="Times New Roman" w:eastAsia="宋体" w:hAnsi="Times New Roman" w:hint="eastAsia"/>
          <w:sz w:val="22"/>
        </w:rPr>
        <w:t xml:space="preserve"> 8.</w:t>
      </w:r>
      <w:bookmarkEnd w:id="27"/>
      <w:r>
        <w:rPr>
          <w:rStyle w:val="fontstyle01"/>
          <w:rFonts w:ascii="Times New Roman" w:eastAsia="宋体" w:hAnsi="Times New Roman" w:hint="eastAsia"/>
          <w:sz w:val="22"/>
        </w:rPr>
        <w:t xml:space="preserve">62 (Figure S2). According to equation S (1) that described the intrinsically physical relationship between the gas flow rate and TAC, a scaling factor of 42.89 was also derived, with uncertainty intervals estimated to be 35.45 and 53.40. The similarity of the two independent results suggests that both estimation about the scaling factors were reasonable (Figure S3). Here the value of 42.68 </w:t>
      </w:r>
      <w:r>
        <w:rPr>
          <w:rStyle w:val="fontstyle01"/>
          <w:rFonts w:ascii="Times New Roman" w:eastAsia="宋体" w:hAnsi="Times New Roman" w:hint="eastAsia"/>
          <w:sz w:val="22"/>
        </w:rPr>
        <w:t>±</w:t>
      </w:r>
      <w:r>
        <w:rPr>
          <w:rStyle w:val="fontstyle01"/>
          <w:rFonts w:ascii="Times New Roman" w:eastAsia="宋体" w:hAnsi="Times New Roman" w:hint="eastAsia"/>
          <w:sz w:val="22"/>
        </w:rPr>
        <w:t xml:space="preserve"> 8.62 derived from the first calculation was then used for continuous TAC calculation, because a fraction of gas dissolves in the liquid sample stream was not extracted </w:t>
      </w:r>
      <w:r>
        <w:rPr>
          <w:rStyle w:val="fontstyle01"/>
          <w:rFonts w:ascii="Times New Roman" w:eastAsia="宋体" w:hAnsi="Times New Roman" w:hint="eastAsia"/>
          <w:sz w:val="22"/>
        </w:rPr>
        <w:lastRenderedPageBreak/>
        <w:t xml:space="preserve">by the In Line </w:t>
      </w:r>
      <w:proofErr w:type="spellStart"/>
      <w:r>
        <w:rPr>
          <w:rStyle w:val="fontstyle01"/>
          <w:rFonts w:ascii="Times New Roman" w:eastAsia="宋体" w:hAnsi="Times New Roman" w:hint="eastAsia"/>
          <w:sz w:val="22"/>
        </w:rPr>
        <w:t>Idex</w:t>
      </w:r>
      <w:proofErr w:type="spellEnd"/>
      <w:r>
        <w:rPr>
          <w:rStyle w:val="fontstyle01"/>
          <w:rFonts w:ascii="Times New Roman" w:eastAsia="宋体" w:hAnsi="Times New Roman" w:hint="eastAsia"/>
          <w:sz w:val="22"/>
        </w:rPr>
        <w:t xml:space="preserve"> degasser of CFA system </w:t>
      </w:r>
      <w:r>
        <w:rPr>
          <w:rStyle w:val="fontstyle01"/>
          <w:rFonts w:ascii="Times New Roman" w:eastAsia="宋体" w:hAnsi="Times New Roman"/>
          <w:sz w:val="22"/>
        </w:rPr>
        <w:fldChar w:fldCharType="begin"/>
      </w:r>
      <w:r>
        <w:rPr>
          <w:rStyle w:val="fontstyle01"/>
          <w:rFonts w:ascii="Times New Roman" w:eastAsia="宋体" w:hAnsi="Times New Roman"/>
          <w:sz w:val="22"/>
        </w:rPr>
        <w:instrText xml:space="preserve"> ADDIN EN.CITE &lt;EndNote&gt;&lt;Cite&gt;&lt;Author&gt;Fourteau&lt;/Author&gt;&lt;Year&gt;2017&lt;/Year&gt;&lt;RecNum&gt;32&lt;/RecNum&gt;&lt;DisplayText&gt;(&lt;style face="italic"&gt;Fourteau et al.&lt;/style&gt;, 2017)&lt;/DisplayText&gt;&lt;record&gt;&lt;rec-number&gt;32&lt;/rec-number&gt;&lt;foreign-keys&gt;&lt;key app="EN" db-id="5r0tp0tvmxx5sqee9f7xx2a30sxpe0dfz9z5" timestamp="1580988684"&gt;32&lt;/key&gt;&lt;/foreign-keys&gt;&lt;ref-type name="Journal Article"&gt;17&lt;/ref-type&gt;&lt;contributors&gt;&lt;authors&gt;&lt;author&gt;Fourteau, Kévin&lt;/author&gt;&lt;author&gt;Faïn, Xavier&lt;/author&gt;&lt;author&gt;Martinerie, Patricia&lt;/author&gt;&lt;author&gt;Landais, Amaëlle&lt;/author&gt;&lt;author&gt;Ekaykin, Alexey A&lt;/author&gt;&lt;author&gt;Lipenkov, Vladimir Y&lt;/author&gt;&lt;author&gt;Chappellaz, Jérôme&lt;/author&gt;&lt;/authors&gt;&lt;/contributors&gt;&lt;titles&gt;&lt;title&gt;Analytical constraints on layered gas trapping and smoothing of atmospheric variability in ice under low-accumulation conditions&lt;/title&gt;&lt;secondary-title&gt;Climate of the Past&lt;/secondary-title&gt;&lt;/titles&gt;&lt;periodical&gt;&lt;full-title&gt;Climate of the Past&lt;/full-title&gt;&lt;/periodical&gt;&lt;pages&gt;1815-1830&lt;/pages&gt;&lt;volume&gt;13&lt;/volume&gt;&lt;number&gt;12&lt;/number&gt;&lt;dates&gt;&lt;year&gt;2017&lt;/year&gt;&lt;/dates&gt;&lt;isbn&gt;1814-9324&lt;/isbn&gt;&lt;urls&gt;&lt;/urls&gt;&lt;electronic-resource-num&gt;10.5194/cp-13-1815-2017&lt;/electronic-resource-num&gt;&lt;/record&gt;&lt;/Cite&gt;&lt;/EndNote&gt;</w:instrText>
      </w:r>
      <w:r>
        <w:rPr>
          <w:rStyle w:val="fontstyle01"/>
          <w:rFonts w:ascii="Times New Roman" w:eastAsia="宋体" w:hAnsi="Times New Roman"/>
          <w:sz w:val="22"/>
        </w:rPr>
        <w:fldChar w:fldCharType="separate"/>
      </w:r>
      <w:r>
        <w:rPr>
          <w:rStyle w:val="fontstyle01"/>
          <w:rFonts w:ascii="Times New Roman" w:eastAsia="宋体" w:hAnsi="Times New Roman"/>
          <w:sz w:val="22"/>
        </w:rPr>
        <w:t>(</w:t>
      </w:r>
      <w:r>
        <w:rPr>
          <w:rStyle w:val="fontstyle01"/>
          <w:rFonts w:ascii="Times New Roman" w:eastAsia="宋体" w:hAnsi="Times New Roman"/>
          <w:i/>
          <w:sz w:val="22"/>
        </w:rPr>
        <w:t>Fourteau et al.</w:t>
      </w:r>
      <w:r>
        <w:rPr>
          <w:rStyle w:val="fontstyle01"/>
          <w:rFonts w:ascii="Times New Roman" w:eastAsia="宋体" w:hAnsi="Times New Roman"/>
          <w:sz w:val="22"/>
        </w:rPr>
        <w:t>, 2017)</w:t>
      </w:r>
      <w:r>
        <w:rPr>
          <w:rStyle w:val="fontstyle01"/>
          <w:rFonts w:ascii="Times New Roman" w:eastAsia="宋体" w:hAnsi="Times New Roman"/>
          <w:sz w:val="22"/>
        </w:rPr>
        <w:fldChar w:fldCharType="end"/>
      </w:r>
      <w:r>
        <w:rPr>
          <w:rStyle w:val="fontstyle01"/>
          <w:rFonts w:ascii="Times New Roman" w:eastAsia="宋体" w:hAnsi="Times New Roman" w:hint="eastAsia"/>
          <w:sz w:val="22"/>
        </w:rPr>
        <w:t xml:space="preserve">. </w:t>
      </w:r>
      <w:r>
        <w:rPr>
          <w:rFonts w:ascii="Times New Roman" w:eastAsiaTheme="minorEastAsia" w:hAnsi="Times New Roman" w:cs="Times New Roman" w:hint="eastAsia"/>
          <w:sz w:val="22"/>
        </w:rPr>
        <w:t>In this work, a</w:t>
      </w:r>
      <w:r>
        <w:rPr>
          <w:rFonts w:ascii="Times New Roman" w:eastAsiaTheme="minorEastAsia" w:hAnsi="Times New Roman" w:cs="Times New Roman"/>
          <w:sz w:val="22"/>
        </w:rPr>
        <w:t xml:space="preserve"> total number of </w:t>
      </w:r>
      <w:r>
        <w:rPr>
          <w:rFonts w:ascii="Times New Roman" w:eastAsiaTheme="minorEastAsia" w:hAnsi="Times New Roman" w:cs="Times New Roman" w:hint="eastAsia"/>
          <w:sz w:val="22"/>
        </w:rPr>
        <w:t>201,699</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continuous TAC </w:t>
      </w:r>
      <w:r>
        <w:rPr>
          <w:rFonts w:ascii="Times New Roman" w:eastAsiaTheme="minorEastAsia" w:hAnsi="Times New Roman" w:cs="Times New Roman"/>
          <w:sz w:val="22"/>
        </w:rPr>
        <w:t xml:space="preserve">data obtained from </w:t>
      </w:r>
      <w:r>
        <w:rPr>
          <w:rFonts w:ascii="Times New Roman" w:eastAsiaTheme="minorEastAsia" w:hAnsi="Times New Roman" w:cs="Times New Roman" w:hint="eastAsia"/>
          <w:sz w:val="22"/>
        </w:rPr>
        <w:t xml:space="preserve">the </w:t>
      </w:r>
      <w:r>
        <w:rPr>
          <w:rFonts w:ascii="Times New Roman" w:eastAsiaTheme="minorEastAsia" w:hAnsi="Times New Roman" w:cs="Times New Roman"/>
          <w:sz w:val="22"/>
        </w:rPr>
        <w:t>CFA</w:t>
      </w:r>
      <w:r>
        <w:rPr>
          <w:rFonts w:ascii="Times New Roman" w:eastAsiaTheme="minorEastAsia" w:hAnsi="Times New Roman" w:cs="Times New Roman" w:hint="eastAsia"/>
          <w:sz w:val="22"/>
        </w:rPr>
        <w:t xml:space="preserve"> measurements</w:t>
      </w:r>
      <w:r>
        <w:rPr>
          <w:rFonts w:ascii="Times New Roman" w:eastAsiaTheme="minorEastAsia" w:hAnsi="Times New Roman" w:cs="Times New Roman"/>
          <w:sz w:val="22"/>
        </w:rPr>
        <w:t>.</w:t>
      </w:r>
      <w:r>
        <w:rPr>
          <w:rFonts w:ascii="Times New Roman" w:eastAsiaTheme="minorEastAsia" w:hAnsi="Times New Roman" w:cs="Times New Roman" w:hint="eastAsia"/>
          <w:sz w:val="22"/>
        </w:rPr>
        <w:t xml:space="preserve"> Duplicate measurements of the bottom core segment yield with the standard deviation of the TAC differences to be 3.50</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hint="eastAsia"/>
          <w:sz w:val="22"/>
        </w:rPr>
        <w:t xml:space="preserve"> (Figure S4). We took this value as the precision of the continuous TAC measurement, but it could be underestimated a little because no bubble-free layers contained in the duplicate core segments.</w:t>
      </w:r>
    </w:p>
    <w:bookmarkEnd w:id="20"/>
    <w:bookmarkEnd w:id="21"/>
    <w:bookmarkEnd w:id="22"/>
    <w:bookmarkEnd w:id="23"/>
    <w:bookmarkEnd w:id="24"/>
    <w:p w14:paraId="7F4EF05D" w14:textId="77777777" w:rsidR="005A24E3" w:rsidRDefault="0072164A">
      <w:pPr>
        <w:pStyle w:val="3"/>
      </w:pPr>
      <w:r>
        <w:t xml:space="preserve">2.3 Discrete TAC analysis </w:t>
      </w:r>
    </w:p>
    <w:p w14:paraId="12681BA5" w14:textId="77777777" w:rsidR="005A24E3" w:rsidRDefault="0072164A">
      <w:pPr>
        <w:spacing w:line="360" w:lineRule="auto"/>
        <w:ind w:firstLineChars="250" w:firstLine="550"/>
        <w:rPr>
          <w:rFonts w:ascii="Times New Roman" w:eastAsia="宋体" w:hAnsi="Times New Roman" w:cs="Times New Roman"/>
          <w:sz w:val="22"/>
        </w:rPr>
      </w:pPr>
      <w:r>
        <w:rPr>
          <w:rFonts w:ascii="Times New Roman" w:eastAsiaTheme="minorEastAsia" w:hAnsi="Times New Roman" w:cs="Times New Roman" w:hint="eastAsia"/>
          <w:sz w:val="22"/>
        </w:rPr>
        <w:t>Here we also measured ice core TAC at the</w:t>
      </w:r>
      <w:r>
        <w:rPr>
          <w:rFonts w:ascii="Times New Roman" w:eastAsiaTheme="minorEastAsia" w:hAnsi="Times New Roman" w:cs="Times New Roman"/>
          <w:sz w:val="22"/>
        </w:rPr>
        <w:t xml:space="preserve"> laboratory of the University of Bern. Compared </w:t>
      </w:r>
      <w:r>
        <w:rPr>
          <w:rFonts w:ascii="Times New Roman" w:eastAsiaTheme="minorEastAsia" w:hAnsi="Times New Roman" w:cs="Times New Roman" w:hint="eastAsia"/>
          <w:sz w:val="22"/>
        </w:rPr>
        <w:t xml:space="preserve">to continuous measurement, this method had a better efficiency in gas extraction from ice core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&lt;EndNote&gt;&lt;Cite&gt;&lt;Author&gt;Stowasser&lt;/Author&gt;&lt;Year&gt;2013&lt;/Year&gt;&lt;RecNum&gt;33&lt;/RecNum&gt;&lt;DisplayText&gt;(&lt;style face="italic"&gt;Stowasser&lt;/style&gt;, 2013)&lt;/DisplayText&gt;&lt;record&gt;&lt;rec-number&gt;33&lt;/rec-number&gt;&lt;foreign-keys&gt;&lt;key app="EN" db-id="5r0tp0tvmxx5sqee9f7xx2a30sxpe0dfz9z5" timestamp="1581687435"&gt;33&lt;/key&gt;&lt;/foreign-keys&gt;&lt;ref-type name="Thesis"&gt;32&lt;/ref-type&gt;&lt;contributors&gt;&lt;authors&gt;&lt;author&gt;Stowasser, Christopher&lt;/author&gt;&lt;/authors&gt;&lt;/contributors&gt;&lt;titles&gt;&lt;title&gt;Continuous greenhouse gas measurements from ice cores&lt;/title&gt;&lt;/titles&gt;&lt;dates&gt;&lt;year&gt;2013&lt;/year&gt;&lt;/dates&gt;&lt;pub-location&gt;The Niels Bohr Institute, Faculty of Science, University of Copenhagen, 2013&lt;/pub-location&gt;&lt;publisher&gt;The Niels Bohr Institute, Faculty of Science, University of Copenhagen&lt;/publisher&gt;&lt;work-type&gt;Thesis PhD&lt;/work-type&gt;&lt;urls&gt;&lt;/urls&gt;&lt;electronic-resource-num&gt;2398290074&lt;/electronic-resource-num&gt;&lt;/record&gt;&lt;/Cite&gt;&lt;Cite&gt;&lt;Author&gt;Stowasser&lt;/Author&gt;&lt;Year&gt;2013&lt;/Year&gt;&lt;RecNum&gt;33&lt;/RecNum&gt;&lt;record&gt;&lt;rec-number&gt;33&lt;/rec-number&gt;&lt;foreign-keys&gt;&lt;key app="EN" db-id="5r0tp0tvmxx5sqee9f7xx2a30sxpe0dfz9z5" timestamp="1581687435"&gt;33&lt;/key&gt;&lt;/foreign-keys&gt;&lt;ref-type name="Thesis"&gt;32&lt;/ref-type&gt;&lt;contributors&gt;&lt;authors&gt;&lt;author&gt;Stowasser, Christopher&lt;/author&gt;&lt;/authors&gt;&lt;/contributors&gt;&lt;titles&gt;&lt;title&gt;Continuous greenhouse gas measurements from ice cores&lt;/title&gt;&lt;/titles&gt;&lt;dates&gt;&lt;year&gt;2013&lt;/year&gt;&lt;/dates&gt;&lt;pub-location&gt;The Niels Bohr Institute, Faculty of Science, University of Copenhagen, 2013&lt;/pub-location&gt;&lt;publisher&gt;The Niels Bohr Institute, Faculty of Science, University of Copenhagen&lt;/publisher&gt;&lt;work-type&gt;Thesis PhD&lt;/work-type&gt;&lt;urls&gt;&lt;/urls&gt;&lt;electronic-resource-num&gt;2398290074&lt;/electronic-resource-num&gt;&lt;/record&gt;&lt;/Cite&gt;&lt;/EndNote&gt;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Stowasser</w:t>
      </w:r>
      <w:r>
        <w:rPr>
          <w:rFonts w:ascii="Times New Roman" w:eastAsiaTheme="minorEastAsia" w:hAnsi="Times New Roman" w:cs="Times New Roman"/>
          <w:sz w:val="22"/>
        </w:rPr>
        <w:t>, 2013)</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In this work,</w:t>
      </w:r>
      <w:r>
        <w:rPr>
          <w:rFonts w:ascii="Times New Roman" w:eastAsiaTheme="minorEastAsia" w:hAnsi="Times New Roman" w:cs="Times New Roman"/>
          <w:sz w:val="22"/>
        </w:rPr>
        <w:t xml:space="preserve"> the discrete </w:t>
      </w:r>
      <w:r>
        <w:rPr>
          <w:rFonts w:ascii="Times New Roman" w:eastAsiaTheme="minorEastAsia" w:hAnsi="Times New Roman" w:cs="Times New Roman" w:hint="eastAsia"/>
          <w:sz w:val="22"/>
        </w:rPr>
        <w:t xml:space="preserve">TAC </w:t>
      </w:r>
      <w:r>
        <w:rPr>
          <w:rFonts w:ascii="Times New Roman" w:eastAsiaTheme="minorEastAsia" w:hAnsi="Times New Roman" w:cs="Times New Roman"/>
          <w:sz w:val="22"/>
        </w:rPr>
        <w:t xml:space="preserve">series </w:t>
      </w:r>
      <w:r>
        <w:rPr>
          <w:rFonts w:ascii="Times New Roman" w:eastAsiaTheme="minorEastAsia" w:hAnsi="Times New Roman" w:cs="Times New Roman" w:hint="eastAsia"/>
          <w:sz w:val="22"/>
        </w:rPr>
        <w:t>was</w:t>
      </w:r>
      <w:r>
        <w:rPr>
          <w:rFonts w:ascii="Times New Roman" w:eastAsiaTheme="minorEastAsia" w:hAnsi="Times New Roman" w:cs="Times New Roman"/>
          <w:sz w:val="22"/>
        </w:rPr>
        <w:t xml:space="preserve"> mainly used for </w:t>
      </w:r>
      <w:r>
        <w:rPr>
          <w:rFonts w:ascii="Times New Roman" w:eastAsiaTheme="minorEastAsia" w:hAnsi="Times New Roman" w:cs="Times New Roman" w:hint="eastAsia"/>
          <w:sz w:val="22"/>
        </w:rPr>
        <w:t xml:space="preserve">scaling continuous gas flow rate to ice core TAC. </w:t>
      </w:r>
      <w:r>
        <w:rPr>
          <w:rFonts w:ascii="Times New Roman" w:eastAsiaTheme="minorEastAsia" w:hAnsi="Times New Roman" w:cs="Times New Roman"/>
          <w:sz w:val="22"/>
        </w:rPr>
        <w:t xml:space="preserve">For better </w:t>
      </w:r>
      <w:r>
        <w:rPr>
          <w:rFonts w:ascii="Times New Roman" w:eastAsiaTheme="minorEastAsia" w:hAnsi="Times New Roman" w:cs="Times New Roman" w:hint="eastAsia"/>
          <w:sz w:val="22"/>
        </w:rPr>
        <w:t>resolution</w:t>
      </w:r>
      <w:r>
        <w:rPr>
          <w:rFonts w:ascii="Times New Roman" w:eastAsiaTheme="minorEastAsia" w:hAnsi="Times New Roman" w:cs="Times New Roman"/>
          <w:sz w:val="22"/>
        </w:rPr>
        <w:t xml:space="preserve">, measurements performed </w:t>
      </w:r>
      <w:r>
        <w:rPr>
          <w:rFonts w:ascii="Times New Roman" w:eastAsiaTheme="minorEastAsia" w:hAnsi="Times New Roman" w:cs="Times New Roman" w:hint="eastAsia"/>
          <w:sz w:val="22"/>
        </w:rPr>
        <w:t>o</w:t>
      </w:r>
      <w:r>
        <w:rPr>
          <w:rFonts w:ascii="Times New Roman" w:eastAsiaTheme="minorEastAsia" w:hAnsi="Times New Roman" w:cs="Times New Roman"/>
          <w:sz w:val="22"/>
        </w:rPr>
        <w:t xml:space="preserve">n two separate apparatus (a </w:t>
      </w:r>
      <w:r>
        <w:rPr>
          <w:rFonts w:ascii="Times New Roman" w:hAnsi="Times New Roman" w:cs="Times New Roman"/>
          <w:sz w:val="22"/>
        </w:rPr>
        <w:t>melt-refreezing and a new custom-build system)</w:t>
      </w:r>
      <w:r>
        <w:rPr>
          <w:rFonts w:ascii="Times New Roman" w:eastAsia="宋体" w:hAnsi="Times New Roman" w:cs="Times New Roman" w:hint="eastAsia"/>
          <w:sz w:val="22"/>
        </w:rPr>
        <w:t xml:space="preserve"> </w:t>
      </w:r>
      <w:bookmarkStart w:id="29" w:name="OLE_LINK62"/>
      <w:bookmarkStart w:id="30" w:name="OLE_LINK61"/>
      <w:r>
        <w:rPr>
          <w:rFonts w:ascii="Times New Roman" w:eastAsia="宋体" w:hAnsi="Times New Roman" w:cs="Times New Roman" w:hint="eastAsia"/>
          <w:sz w:val="22"/>
        </w:rPr>
        <w:t>were combined together to produce one discrete sequence.</w:t>
      </w:r>
    </w:p>
    <w:bookmarkEnd w:id="29"/>
    <w:bookmarkEnd w:id="30"/>
    <w:p w14:paraId="3EF94629" w14:textId="2FF22AB2" w:rsidR="005A24E3" w:rsidRDefault="0072164A">
      <w:pPr>
        <w:spacing w:line="360" w:lineRule="auto"/>
        <w:ind w:firstLineChars="250" w:firstLine="550"/>
        <w:rPr>
          <w:rFonts w:ascii="Times New Roman" w:hAnsi="Times New Roman" w:cs="Times New Roman"/>
          <w:sz w:val="22"/>
        </w:rPr>
      </w:pPr>
      <w:r>
        <w:rPr>
          <w:rFonts w:ascii="Times New Roman" w:hAnsi="Times New Roman" w:cs="Times New Roman"/>
          <w:sz w:val="22"/>
        </w:rPr>
        <w:t>S</w:t>
      </w:r>
      <w:r>
        <w:rPr>
          <w:rFonts w:ascii="Times New Roman" w:eastAsiaTheme="minorEastAsia" w:hAnsi="Times New Roman" w:cs="Times New Roman"/>
          <w:sz w:val="22"/>
        </w:rPr>
        <w:t xml:space="preserve">ections that </w:t>
      </w:r>
      <w:r>
        <w:rPr>
          <w:rFonts w:ascii="Times New Roman" w:eastAsiaTheme="minorEastAsia" w:hAnsi="Times New Roman" w:cs="Times New Roman" w:hint="eastAsia"/>
          <w:sz w:val="22"/>
        </w:rPr>
        <w:t xml:space="preserve">hold </w:t>
      </w:r>
      <w:r>
        <w:rPr>
          <w:rFonts w:ascii="Times New Roman" w:eastAsiaTheme="minorEastAsia" w:hAnsi="Times New Roman" w:cs="Times New Roman"/>
          <w:sz w:val="22"/>
        </w:rPr>
        <w:t>relatively stable in the CH</w:t>
      </w:r>
      <w:r>
        <w:rPr>
          <w:rFonts w:ascii="Times New Roman" w:eastAsiaTheme="minorEastAsia" w:hAnsi="Times New Roman" w:cs="Times New Roman"/>
          <w:sz w:val="22"/>
          <w:vertAlign w:val="subscript"/>
        </w:rPr>
        <w:t>4</w:t>
      </w:r>
      <w:r>
        <w:rPr>
          <w:rFonts w:ascii="Times New Roman" w:eastAsiaTheme="minorEastAsia" w:hAnsi="Times New Roman" w:cs="Times New Roman"/>
          <w:sz w:val="22"/>
        </w:rPr>
        <w:t xml:space="preserve"> and CO records from CFA, which means no evident core break exists, were selected to use for discrete measurement. In the </w:t>
      </w:r>
      <w:r w:rsidR="00AE6C08">
        <w:rPr>
          <w:rFonts w:ascii="Times New Roman" w:eastAsiaTheme="minorEastAsia" w:hAnsi="Times New Roman" w:cs="Times New Roman"/>
          <w:sz w:val="22"/>
        </w:rPr>
        <w:t>cool</w:t>
      </w:r>
      <w:r>
        <w:rPr>
          <w:rFonts w:ascii="Times New Roman" w:eastAsiaTheme="minorEastAsia" w:hAnsi="Times New Roman" w:cs="Times New Roman"/>
          <w:sz w:val="22"/>
        </w:rPr>
        <w:t xml:space="preserve"> room of Nanjing University, 69 pieces of ice (6.5 cm long, weight about 50 g for each sample) were cut from the selected sections and transported frozen to the </w:t>
      </w:r>
      <w:r w:rsidR="00AE6C08">
        <w:rPr>
          <w:rFonts w:ascii="Times New Roman" w:eastAsiaTheme="minorEastAsia" w:hAnsi="Times New Roman" w:cs="Times New Roman"/>
          <w:sz w:val="22"/>
        </w:rPr>
        <w:t>cool</w:t>
      </w:r>
      <w:r>
        <w:rPr>
          <w:rFonts w:ascii="Times New Roman" w:eastAsiaTheme="minorEastAsia" w:hAnsi="Times New Roman" w:cs="Times New Roman"/>
          <w:sz w:val="22"/>
        </w:rPr>
        <w:t xml:space="preserve"> room of the University of Bern. There were 58 and 11 pieces measured by the melt-refreezing system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&lt;EndNote&gt;&lt;Cite&gt;&lt;Author&gt;Loulergue&lt;/Author&gt;&lt;Year&gt;2008&lt;/Year&gt;&lt;RecNum&gt;57&lt;/RecNum&gt;&lt;DisplayText&gt;(&lt;style face="italic"&gt;Loulergue et al.&lt;/style&gt;, 2008)&lt;/DisplayText&gt;&lt;record&gt;&lt;rec-number&gt;57&lt;/rec-number&gt;&lt;foreign-keys&gt;&lt;key app="EN" db-id="5r0tp0tvmxx5sqee9f7xx2a30sxpe0dfz9z5" timestamp="1582252326"&gt;57&lt;/key&gt;&lt;/foreign-keys&gt;&lt;ref-type name="Journal Article"&gt;17&lt;/ref-type&gt;&lt;contributors&gt;&lt;authors&gt;&lt;author&gt;Loulergue, Laetitia&lt;/author&gt;&lt;author&gt;Schilt, Adrian&lt;/author&gt;&lt;author&gt;Spahni, Renato&lt;/author&gt;&lt;author&gt;Delmotte, Valérie. Masson&lt;/author&gt;&lt;author&gt;Blunier, Thomas&lt;/author&gt;&lt;author&gt;Lemieux, Bénédicte&lt;/author&gt;&lt;author&gt;Barnola, Jean-Marc&lt;/author&gt;&lt;author&gt;Raynaud, Dominique&lt;/author&gt;&lt;author&gt;Stocker, Thomas F&lt;/author&gt;&lt;author&gt;Chappellaz, Jérôme&lt;/author&gt;&lt;/authors&gt;&lt;/contributors&gt;&lt;titles&gt;&lt;title&gt;&lt;style face="normal" font="default" size="100%"&gt;Orbital and millennial-scale features of atmospheric CH&lt;/style&gt;&lt;style face="subscript" font="default" size="100%"&gt;4&lt;/style&gt;&lt;style face="normal" font="default" size="100%"&gt; over the past 800,000 years&lt;/style&gt;&lt;/title&gt;&lt;secondary-title&gt;Nature&lt;/secondary-title&gt;&lt;/titles&gt;&lt;periodical&gt;&lt;full-title&gt;Nature&lt;/full-title&gt;&lt;/periodical&gt;&lt;pages&gt;383-386&lt;/pages&gt;&lt;volume&gt;453&lt;/volume&gt;&lt;number&gt;7193&lt;/number&gt;&lt;dates&gt;&lt;year&gt;2008&lt;/year&gt;&lt;/dates&gt;&lt;isbn&gt;1476-4687&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Loulergue et al.</w:t>
      </w:r>
      <w:r>
        <w:rPr>
          <w:rFonts w:ascii="Times New Roman" w:eastAsiaTheme="minorEastAsia" w:hAnsi="Times New Roman" w:cs="Times New Roman"/>
          <w:sz w:val="22"/>
        </w:rPr>
        <w:t>, 2008)</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 xml:space="preserve"> and the custom-build system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&lt;EndNote&gt;&lt;Cite&gt;&lt;Author&gt;Schmitt&lt;/Author&gt;&lt;Year&gt;2014&lt;/Year&gt;&lt;RecNum&gt;35&lt;/RecNum&gt;&lt;DisplayText&gt;(&lt;style face="italic"&gt;Schmitt et al.&lt;/style&gt;, 2014)&lt;/DisplayText&gt;&lt;record&gt;&lt;rec-number&gt;35&lt;/rec-number&gt;&lt;foreign-keys&gt;&lt;key app="EN" db-id="5r0tp0tvmxx5sqee9f7xx2a30sxpe0dfz9z5" timestamp="1581687699"&gt;35&lt;/key&gt;&lt;/foreign-keys&gt;&lt;ref-type name="Journal Article"&gt;17&lt;/ref-type&gt;&lt;contributors&gt;&lt;authors&gt;&lt;author&gt;Schmitt, Jochen&lt;/author&gt;&lt;author&gt;Seth, Barbara&lt;/author&gt;&lt;author&gt;Bock, Michael&lt;/author&gt;&lt;author&gt;Fischer, Hubertus&lt;/author&gt;&lt;/authors&gt;&lt;/contributors&gt;&lt;titles&gt;&lt;title&gt;&lt;style face="normal" font="default" size="100%"&gt;Online technique for isotope and mixing ratios of CH&lt;/style&gt;&lt;style face="subscript" font="default" size="100%"&gt;4&lt;/style&gt;&lt;style face="normal" font="default" size="100%"&gt;, N&lt;/style&gt;&lt;style face="subscript" font="default" size="100%"&gt;2&lt;/style&gt;&lt;style face="normal" font="default" size="100%"&gt;O, Xe and mixing ratios of organic trace gases on a single ice core sample&lt;/style&gt;&lt;/title&gt;&lt;secondary-title&gt;Atmospheric Measurement Techniques (AMT)&lt;/secondary-title&gt;&lt;/titles&gt;&lt;periodical&gt;&lt;full-title&gt;Atmospheric Measurement Techniques (AMT)&lt;/full-title&gt;&lt;/periodical&gt;&lt;pages&gt;2645-2665&lt;/pages&gt;&lt;volume&gt;7&lt;/volume&gt;&lt;number&gt;8&lt;/number&gt;&lt;dates&gt;&lt;year&gt;2014&lt;/year&gt;&lt;/dates&gt;&lt;isbn&gt;1867-1381&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Schmitt et al.</w:t>
      </w:r>
      <w:r>
        <w:rPr>
          <w:rFonts w:ascii="Times New Roman" w:eastAsiaTheme="minorEastAsia" w:hAnsi="Times New Roman" w:cs="Times New Roman"/>
          <w:sz w:val="22"/>
        </w:rPr>
        <w:t>, 2014)</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 xml:space="preserve">, separately. In case of any repeat tests (if the results from the first test are not promising), samples for the melt-refreezing system were further cut into four equal </w:t>
      </w:r>
      <w:r>
        <w:rPr>
          <w:rFonts w:ascii="Times New Roman" w:eastAsiaTheme="minorEastAsia" w:hAnsi="Times New Roman" w:cs="Times New Roman" w:hint="eastAsia"/>
          <w:sz w:val="22"/>
        </w:rPr>
        <w:t>sections</w:t>
      </w:r>
      <w:r>
        <w:rPr>
          <w:rFonts w:ascii="Times New Roman" w:eastAsiaTheme="minorEastAsia" w:hAnsi="Times New Roman" w:cs="Times New Roman"/>
          <w:sz w:val="22"/>
        </w:rPr>
        <w:t xml:space="preserve">. For detailed steps on the measurements, see previous studies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&lt;EndNote&gt;&lt;Cite&gt;&lt;Author&gt;Schmitt&lt;/Author&gt;&lt;Year&gt;2014&lt;/Year&gt;&lt;RecNum&gt;35&lt;/RecNum&gt;&lt;DisplayText&gt;(&lt;style face="italic"&gt;Schmitt et al.&lt;/style&gt;, 2014)&lt;/DisplayText&gt;&lt;record&gt;&lt;rec-number&gt;35&lt;/rec-number&gt;&lt;foreign-keys&gt;&lt;key app="EN" db-id="5r0tp0tvmxx5sqee9f7xx2a30sxpe0dfz9z5" timestamp="1581687699"&gt;35&lt;/key&gt;&lt;/foreign-keys&gt;&lt;ref-type name="Journal Article"&gt;17&lt;/ref-type&gt;&lt;contributors&gt;&lt;authors&gt;&lt;author&gt;Schmitt, Jochen&lt;/author&gt;&lt;author&gt;Seth, Barbara&lt;/author&gt;&lt;author&gt;Bock, Michael&lt;/author&gt;&lt;author&gt;Fischer, Hubertus&lt;/author&gt;&lt;/authors&gt;&lt;/contributors&gt;&lt;titles&gt;&lt;title&gt;&lt;style face="normal" font="default" size="100%"&gt;Online technique for isotope and mixing ratios of CH&lt;/style&gt;&lt;style face="subscript" font="default" size="100%"&gt;4&lt;/style&gt;&lt;style face="normal" font="default" size="100%"&gt;, N&lt;/style&gt;&lt;style face="subscript" font="default" size="100%"&gt;2&lt;/style&gt;&lt;style face="normal" font="default" size="100%"&gt;O, Xe and mixing ratios of organic trace gases on a single ice core sample&lt;/style&gt;&lt;/title&gt;&lt;secondary-title&gt;Atmospheric Measurement Techniques (AMT)&lt;/secondary-title&gt;&lt;/titles&gt;&lt;periodical&gt;&lt;full-title&gt;Atmospheric Measurement Techniques (AMT)&lt;/full-title&gt;&lt;/periodical&gt;&lt;pages&gt;2645-2665&lt;/pages&gt;&lt;volume&gt;7&lt;/volume&gt;&lt;number&gt;8&lt;/number&gt;&lt;dates&gt;&lt;year&gt;2014&lt;/year&gt;&lt;/dates&gt;&lt;isbn&gt;1867-1381&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Schmitt et al.</w:t>
      </w:r>
      <w:r>
        <w:rPr>
          <w:rFonts w:ascii="Times New Roman" w:eastAsiaTheme="minorEastAsia" w:hAnsi="Times New Roman" w:cs="Times New Roman"/>
          <w:sz w:val="22"/>
        </w:rPr>
        <w:t>, 2014)</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w:t>
      </w:r>
    </w:p>
    <w:p w14:paraId="7C0555BA" w14:textId="77777777" w:rsidR="005A24E3" w:rsidRDefault="0072164A">
      <w:pPr>
        <w:spacing w:line="360" w:lineRule="auto"/>
        <w:ind w:firstLineChars="200" w:firstLine="440"/>
        <w:rPr>
          <w:rFonts w:ascii="Times New Roman" w:eastAsiaTheme="minorEastAsia" w:hAnsi="Times New Roman" w:cs="Times New Roman"/>
          <w:sz w:val="22"/>
        </w:rPr>
      </w:pPr>
      <w:r>
        <w:rPr>
          <w:rFonts w:ascii="Times New Roman" w:eastAsiaTheme="minorEastAsia" w:hAnsi="Times New Roman" w:cs="Times New Roman"/>
          <w:sz w:val="22"/>
        </w:rPr>
        <w:t xml:space="preserve">The TAC can be calculated </w:t>
      </w:r>
      <w:r>
        <w:rPr>
          <w:rFonts w:ascii="Times New Roman" w:eastAsiaTheme="minorEastAsia" w:hAnsi="Times New Roman" w:cs="Times New Roman" w:hint="eastAsia"/>
          <w:sz w:val="22"/>
        </w:rPr>
        <w:t>by</w:t>
      </w:r>
      <w:r>
        <w:rPr>
          <w:rFonts w:ascii="Times New Roman" w:eastAsiaTheme="minorEastAsia" w:hAnsi="Times New Roman" w:cs="Times New Roman"/>
          <w:sz w:val="22"/>
        </w:rPr>
        <w:t xml:space="preserve"> equation (</w:t>
      </w:r>
      <w:r>
        <w:rPr>
          <w:rFonts w:ascii="Times New Roman" w:eastAsiaTheme="minorEastAsia" w:hAnsi="Times New Roman" w:cs="Times New Roman" w:hint="eastAsia"/>
          <w:sz w:val="22"/>
        </w:rPr>
        <w:t>1</w:t>
      </w:r>
      <w:r>
        <w:rPr>
          <w:rFonts w:ascii="Times New Roman" w:eastAsiaTheme="minorEastAsia" w:hAnsi="Times New Roman" w:cs="Times New Roman"/>
          <w:sz w:val="22"/>
        </w:rPr>
        <w:t xml:space="preserve">). Here </w:t>
      </w:r>
      <w:r>
        <w:rPr>
          <w:rFonts w:ascii="Times New Roman" w:hAnsi="Times New Roman" w:cs="Times New Roman"/>
          <w:i/>
          <w:sz w:val="22"/>
        </w:rPr>
        <w:t>P</w:t>
      </w:r>
      <w:r>
        <w:rPr>
          <w:rFonts w:ascii="Times New Roman" w:hAnsi="Times New Roman" w:cs="Times New Roman"/>
          <w:i/>
          <w:sz w:val="22"/>
          <w:vertAlign w:val="subscript"/>
        </w:rPr>
        <w:t>o</w:t>
      </w:r>
      <w:r>
        <w:rPr>
          <w:rFonts w:ascii="Times New Roman" w:hAnsi="Times New Roman" w:cs="Times New Roman"/>
          <w:sz w:val="22"/>
        </w:rPr>
        <w:t xml:space="preserve"> (1013 mbar) and </w:t>
      </w:r>
      <w:proofErr w:type="gramStart"/>
      <w:r>
        <w:rPr>
          <w:rFonts w:ascii="Times New Roman" w:hAnsi="Times New Roman" w:cs="Times New Roman"/>
          <w:i/>
          <w:sz w:val="22"/>
        </w:rPr>
        <w:t>T</w:t>
      </w:r>
      <w:r>
        <w:rPr>
          <w:rFonts w:ascii="Times New Roman" w:hAnsi="Times New Roman" w:cs="Times New Roman"/>
          <w:i/>
          <w:sz w:val="22"/>
          <w:vertAlign w:val="subscript"/>
        </w:rPr>
        <w:t>o</w:t>
      </w:r>
      <w:proofErr w:type="gramEnd"/>
      <w:r>
        <w:rPr>
          <w:rFonts w:ascii="Times New Roman" w:hAnsi="Times New Roman" w:cs="Times New Roman"/>
          <w:i/>
          <w:sz w:val="22"/>
          <w:vertAlign w:val="subscript"/>
        </w:rPr>
        <w:t xml:space="preserve"> </w:t>
      </w:r>
      <w:r>
        <w:rPr>
          <w:rFonts w:ascii="Times New Roman" w:hAnsi="Times New Roman" w:cs="Times New Roman"/>
          <w:sz w:val="22"/>
        </w:rPr>
        <w:t xml:space="preserve">(273 </w:t>
      </w:r>
      <w:r>
        <w:rPr>
          <w:rFonts w:ascii="Times New Roman" w:eastAsiaTheme="minorEastAsia" w:hAnsi="Times New Roman" w:cs="Times New Roman"/>
          <w:sz w:val="22"/>
        </w:rPr>
        <w:t>K</w:t>
      </w:r>
      <w:r>
        <w:rPr>
          <w:rFonts w:ascii="Times New Roman" w:hAnsi="Times New Roman" w:cs="Times New Roman"/>
          <w:sz w:val="22"/>
        </w:rPr>
        <w:t xml:space="preserve">) are the </w:t>
      </w:r>
      <w:bookmarkStart w:id="31" w:name="OLE_LINK65"/>
      <w:bookmarkStart w:id="32" w:name="OLE_LINK66"/>
      <w:r>
        <w:rPr>
          <w:rFonts w:ascii="Times New Roman" w:hAnsi="Times New Roman" w:cs="Times New Roman"/>
          <w:sz w:val="22"/>
        </w:rPr>
        <w:t>standard atmospheric pressure</w:t>
      </w:r>
      <w:bookmarkEnd w:id="31"/>
      <w:bookmarkEnd w:id="32"/>
      <w:r>
        <w:rPr>
          <w:rFonts w:ascii="Times New Roman" w:hAnsi="Times New Roman" w:cs="Times New Roman"/>
          <w:sz w:val="22"/>
        </w:rPr>
        <w:t xml:space="preserve"> and temperature, respectively. </w:t>
      </w:r>
      <w:r>
        <w:rPr>
          <w:rFonts w:ascii="Times New Roman" w:eastAsiaTheme="minorEastAsia" w:hAnsi="Times New Roman" w:cs="Times New Roman"/>
          <w:sz w:val="22"/>
        </w:rPr>
        <w:t xml:space="preserve">The </w:t>
      </w:r>
      <w:r>
        <w:rPr>
          <w:rFonts w:ascii="Times New Roman" w:eastAsiaTheme="minorEastAsia" w:hAnsi="Times New Roman" w:cs="Times New Roman"/>
          <w:i/>
          <w:sz w:val="22"/>
        </w:rPr>
        <w:t>M</w:t>
      </w:r>
      <w:r>
        <w:rPr>
          <w:rFonts w:ascii="Times New Roman" w:eastAsiaTheme="minorEastAsia" w:hAnsi="Times New Roman" w:cs="Times New Roman"/>
          <w:i/>
          <w:sz w:val="22"/>
          <w:vertAlign w:val="subscript"/>
        </w:rPr>
        <w:t>ice</w:t>
      </w:r>
      <w:r>
        <w:rPr>
          <w:rFonts w:ascii="Times New Roman" w:eastAsiaTheme="minorEastAsia" w:hAnsi="Times New Roman" w:cs="Times New Roman"/>
          <w:sz w:val="22"/>
        </w:rPr>
        <w:t xml:space="preserve"> is the weight for each ice sample obtained before the measurements. </w:t>
      </w:r>
      <w:r>
        <w:rPr>
          <w:rFonts w:ascii="Times New Roman" w:hAnsi="Times New Roman" w:cs="Times New Roman"/>
          <w:sz w:val="22"/>
        </w:rPr>
        <w:t>The l</w:t>
      </w:r>
      <w:r>
        <w:rPr>
          <w:rFonts w:ascii="Times New Roman" w:eastAsiaTheme="minorEastAsia" w:hAnsi="Times New Roman" w:cs="Times New Roman"/>
          <w:sz w:val="22"/>
        </w:rPr>
        <w:t>oop volume (</w:t>
      </w:r>
      <w:proofErr w:type="spellStart"/>
      <w:r>
        <w:rPr>
          <w:rFonts w:ascii="Times New Roman" w:eastAsiaTheme="minorEastAsia" w:hAnsi="Times New Roman" w:cs="Times New Roman"/>
          <w:sz w:val="22"/>
        </w:rPr>
        <w:t>P</w:t>
      </w:r>
      <w:r>
        <w:rPr>
          <w:rFonts w:ascii="Times New Roman" w:eastAsiaTheme="minorEastAsia" w:hAnsi="Times New Roman" w:cs="Times New Roman"/>
          <w:sz w:val="22"/>
          <w:vertAlign w:val="subscript"/>
        </w:rPr>
        <w:t>loop</w:t>
      </w:r>
      <w:proofErr w:type="spellEnd"/>
      <w:r>
        <w:rPr>
          <w:rFonts w:ascii="Times New Roman" w:eastAsiaTheme="minorEastAsia" w:hAnsi="Times New Roman" w:cs="Times New Roman"/>
          <w:sz w:val="22"/>
        </w:rPr>
        <w:t>, mbar), loop temperature (</w:t>
      </w:r>
      <w:proofErr w:type="spellStart"/>
      <w:r>
        <w:rPr>
          <w:rFonts w:ascii="Times New Roman" w:eastAsiaTheme="minorEastAsia" w:hAnsi="Times New Roman" w:cs="Times New Roman"/>
          <w:sz w:val="22"/>
        </w:rPr>
        <w:t>T</w:t>
      </w:r>
      <w:r>
        <w:rPr>
          <w:rFonts w:ascii="Times New Roman" w:eastAsiaTheme="minorEastAsia" w:hAnsi="Times New Roman" w:cs="Times New Roman"/>
          <w:sz w:val="22"/>
          <w:vertAlign w:val="subscript"/>
        </w:rPr>
        <w:t>loop</w:t>
      </w:r>
      <w:proofErr w:type="spellEnd"/>
      <w:r>
        <w:rPr>
          <w:rFonts w:ascii="Times New Roman" w:eastAsiaTheme="minorEastAsia" w:hAnsi="Times New Roman" w:cs="Times New Roman"/>
          <w:sz w:val="22"/>
        </w:rPr>
        <w:t>, K) and air pressure (</w:t>
      </w:r>
      <w:proofErr w:type="spellStart"/>
      <w:r>
        <w:rPr>
          <w:rFonts w:ascii="Times New Roman" w:eastAsiaTheme="minorEastAsia" w:hAnsi="Times New Roman" w:cs="Times New Roman"/>
          <w:sz w:val="22"/>
        </w:rPr>
        <w:t>V</w:t>
      </w:r>
      <w:r>
        <w:rPr>
          <w:rFonts w:ascii="Times New Roman" w:eastAsiaTheme="minorEastAsia" w:hAnsi="Times New Roman" w:cs="Times New Roman"/>
          <w:sz w:val="22"/>
          <w:vertAlign w:val="subscript"/>
        </w:rPr>
        <w:t>Air</w:t>
      </w:r>
      <w:proofErr w:type="spellEnd"/>
      <w:r>
        <w:rPr>
          <w:rFonts w:ascii="Times New Roman" w:eastAsiaTheme="minorEastAsia" w:hAnsi="Times New Roman" w:cs="Times New Roman"/>
          <w:sz w:val="22"/>
        </w:rPr>
        <w:t xml:space="preserve">, ml) are system parameters derived from the readout of the system gauge. To calibrate the gas loss </w:t>
      </w:r>
      <w:r>
        <w:rPr>
          <w:rFonts w:ascii="Times New Roman" w:eastAsiaTheme="minorEastAsia" w:hAnsi="Times New Roman" w:cs="Times New Roman" w:hint="eastAsia"/>
          <w:sz w:val="22"/>
        </w:rPr>
        <w:t xml:space="preserve">effect </w:t>
      </w:r>
      <w:r>
        <w:rPr>
          <w:rFonts w:ascii="Times New Roman" w:eastAsiaTheme="minorEastAsia" w:hAnsi="Times New Roman" w:cs="Times New Roman"/>
          <w:sz w:val="22"/>
        </w:rPr>
        <w:t xml:space="preserve">from the measurement system, we introduced a </w:t>
      </w:r>
      <w:r>
        <w:rPr>
          <w:rFonts w:ascii="Times New Roman" w:eastAsiaTheme="minorEastAsia" w:hAnsi="Times New Roman" w:cs="Times New Roman"/>
          <w:sz w:val="22"/>
        </w:rPr>
        <w:lastRenderedPageBreak/>
        <w:t xml:space="preserve">calibration factor </w:t>
      </w:r>
      <w:r>
        <w:rPr>
          <w:rFonts w:ascii="Times New Roman" w:eastAsiaTheme="minorEastAsia" w:hAnsi="Times New Roman" w:cs="Times New Roman"/>
          <w:i/>
          <w:sz w:val="22"/>
        </w:rPr>
        <w:t>f</w:t>
      </w:r>
      <w:r>
        <w:rPr>
          <w:rFonts w:ascii="Times New Roman" w:eastAsiaTheme="minorEastAsia" w:hAnsi="Times New Roman" w:cs="Times New Roman"/>
          <w:sz w:val="22"/>
        </w:rPr>
        <w:t xml:space="preserve"> to the calculation, and the value selection followed the same criteria described in previous research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&lt;EndNote&gt;&lt;Cite&gt;&lt;Author&gt;Schmitt&lt;/Author&gt;&lt;Year&gt;2014&lt;/Year&gt;&lt;RecNum&gt;35&lt;/RecNum&gt;&lt;DisplayText&gt;(&lt;style face="italic"&gt;Schmitt et al.&lt;/style&gt;, 2014)&lt;/DisplayText&gt;&lt;record&gt;&lt;rec-number&gt;35&lt;/rec-number&gt;&lt;foreign-keys&gt;&lt;key app="EN" db-id="5r0tp0tvmxx5sqee9f7xx2a30sxpe0dfz9z5" timestamp="1581687699"&gt;35&lt;/key&gt;&lt;/foreign-keys&gt;&lt;ref-type name="Journal Article"&gt;17&lt;/ref-type&gt;&lt;contributors&gt;&lt;authors&gt;&lt;author&gt;Schmitt, Jochen&lt;/author&gt;&lt;author&gt;Seth, Barbara&lt;/author&gt;&lt;author&gt;Bock, Michael&lt;/author&gt;&lt;author&gt;Fischer, Hubertus&lt;/author&gt;&lt;/authors&gt;&lt;/contributors&gt;&lt;titles&gt;&lt;title&gt;&lt;style face="normal" font="default" size="100%"&gt;Online technique for isotope and mixing ratios of CH&lt;/style&gt;&lt;style face="subscript" font="default" size="100%"&gt;4&lt;/style&gt;&lt;style face="normal" font="default" size="100%"&gt;, N&lt;/style&gt;&lt;style face="subscript" font="default" size="100%"&gt;2&lt;/style&gt;&lt;style face="normal" font="default" size="100%"&gt;O, Xe and mixing ratios of organic trace gases on a single ice core sample&lt;/style&gt;&lt;/title&gt;&lt;secondary-title&gt;Atmospheric Measurement Techniques (AMT)&lt;/secondary-title&gt;&lt;/titles&gt;&lt;periodical&gt;&lt;full-title&gt;Atmospheric Measurement Techniques (AMT)&lt;/full-title&gt;&lt;/periodical&gt;&lt;pages&gt;2645-2665&lt;/pages&gt;&lt;volume&gt;7&lt;/volume&gt;&lt;number&gt;8&lt;/number&gt;&lt;dates&gt;&lt;year&gt;2014&lt;/year&gt;&lt;/dates&gt;&lt;isbn&gt;1867-1381&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Schmitt et al.</w:t>
      </w:r>
      <w:r>
        <w:rPr>
          <w:rFonts w:ascii="Times New Roman" w:eastAsiaTheme="minorEastAsia" w:hAnsi="Times New Roman" w:cs="Times New Roman"/>
          <w:sz w:val="22"/>
        </w:rPr>
        <w:t>, 2014)</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w:t>
      </w:r>
    </w:p>
    <w:bookmarkStart w:id="33" w:name="OLE_LINK84"/>
    <w:bookmarkStart w:id="34" w:name="OLE_LINK3"/>
    <w:bookmarkStart w:id="35" w:name="OLE_LINK1"/>
    <w:bookmarkStart w:id="36" w:name="OLE_LINK85"/>
    <w:p w14:paraId="73B6C1AB" w14:textId="77777777" w:rsidR="005A24E3" w:rsidRDefault="0010704D">
      <w:pPr>
        <w:spacing w:line="360" w:lineRule="auto"/>
        <w:rPr>
          <w:rFonts w:ascii="Times New Roman" w:eastAsiaTheme="minorEastAsia" w:hAnsi="Times New Roman" w:cs="Times New Roman"/>
          <w:sz w:val="22"/>
        </w:rPr>
      </w:pPr>
      <m:oMath>
        <m:sSub>
          <m:sSubPr>
            <m:ctrlPr>
              <w:rPr>
                <w:rFonts w:ascii="Cambria Math" w:eastAsiaTheme="minorEastAsia" w:hAnsi="Cambria Math" w:cs="Times New Roman"/>
                <w:sz w:val="28"/>
              </w:rPr>
            </m:ctrlPr>
          </m:sSubPr>
          <m:e>
            <m:r>
              <m:rPr>
                <m:sty m:val="p"/>
              </m:rPr>
              <w:rPr>
                <w:rFonts w:ascii="Cambria Math" w:eastAsiaTheme="minorEastAsia" w:hAnsi="Cambria Math" w:cs="Times New Roman"/>
                <w:sz w:val="28"/>
              </w:rPr>
              <m:t>TAC</m:t>
            </m:r>
          </m:e>
          <m:sub>
            <m:r>
              <w:rPr>
                <w:rFonts w:ascii="Cambria Math" w:eastAsiaTheme="minorEastAsia" w:hAnsi="Cambria Math" w:cs="Times New Roman"/>
                <w:sz w:val="28"/>
              </w:rPr>
              <m:t>dis</m:t>
            </m:r>
          </m:sub>
        </m:sSub>
        <m:r>
          <m:rPr>
            <m:sty m:val="p"/>
          </m:rPr>
          <w:rPr>
            <w:rFonts w:ascii="Cambria Math" w:eastAsiaTheme="minorEastAsia" w:hAnsi="Cambria Math" w:cs="Times New Roman"/>
            <w:sz w:val="28"/>
          </w:rPr>
          <m:t>=</m:t>
        </m:r>
        <m:f>
          <m:fPr>
            <m:ctrlPr>
              <w:rPr>
                <w:rFonts w:ascii="Cambria Math" w:eastAsiaTheme="minorEastAsia" w:hAnsi="Cambria Math" w:cs="Times New Roman"/>
                <w:i/>
                <w:sz w:val="28"/>
              </w:rPr>
            </m:ctrlPr>
          </m:fPr>
          <m:num>
            <m:r>
              <m:rPr>
                <m:sty m:val="p"/>
              </m:rPr>
              <w:rPr>
                <w:rFonts w:ascii="Cambria Math" w:eastAsiaTheme="minorEastAsia" w:hAnsi="Cambria Math" w:cs="Times New Roman"/>
                <w:sz w:val="28"/>
              </w:rPr>
              <m:t>(</m:t>
            </m:r>
            <m:sSub>
              <m:sSubPr>
                <m:ctrlPr>
                  <w:rPr>
                    <w:rFonts w:ascii="Cambria Math" w:eastAsiaTheme="minorEastAsia" w:hAnsi="Cambria Math" w:cs="Times New Roman"/>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Air</m:t>
                </m:r>
              </m:sub>
            </m:sSub>
            <m:r>
              <m:rPr>
                <m:sty m:val="p"/>
              </m:rPr>
              <w:rPr>
                <w:rFonts w:ascii="Cambria Math" w:eastAsiaTheme="minorEastAsia" w:hAnsi="Cambria Math" w:cs="Times New Roman"/>
                <w:sz w:val="28"/>
              </w:rPr>
              <m:t>×</m:t>
            </m:r>
            <m:f>
              <m:fPr>
                <m:ctrlPr>
                  <w:rPr>
                    <w:rFonts w:ascii="Cambria Math" w:eastAsiaTheme="minorEastAsia" w:hAnsi="Cambria Math" w:cs="Times New Roman"/>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loop</m:t>
                    </m:r>
                  </m:sub>
                </m:sSub>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loop</m:t>
                    </m:r>
                  </m:sub>
                </m:sSub>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o</m:t>
                    </m:r>
                  </m:sub>
                </m:sSub>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o</m:t>
                    </m:r>
                  </m:sub>
                </m:sSub>
              </m:den>
            </m:f>
            <m:r>
              <w:rPr>
                <w:rFonts w:ascii="Cambria Math" w:eastAsiaTheme="minorEastAsia" w:hAnsi="Cambria Math" w:cs="Times New Roman"/>
                <w:sz w:val="28"/>
              </w:rPr>
              <m:t>)</m:t>
            </m:r>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ice</m:t>
                </m:r>
              </m:sub>
            </m:sSub>
          </m:den>
        </m:f>
        <m:r>
          <w:rPr>
            <w:rFonts w:ascii="Cambria Math" w:eastAsiaTheme="minorEastAsia" w:hAnsi="Cambria Math" w:cs="Times New Roman"/>
            <w:sz w:val="28"/>
          </w:rPr>
          <m:t>×f×1000</m:t>
        </m:r>
      </m:oMath>
      <w:r w:rsidR="0072164A">
        <w:rPr>
          <w:rFonts w:ascii="Times New Roman" w:eastAsiaTheme="minorEastAsia" w:hAnsi="Times New Roman" w:cs="Times New Roman"/>
          <w:sz w:val="28"/>
        </w:rPr>
        <w:t xml:space="preserve"> </w:t>
      </w:r>
      <w:r w:rsidR="0072164A">
        <w:rPr>
          <w:rFonts w:ascii="Times New Roman" w:eastAsiaTheme="minorEastAsia" w:hAnsi="Times New Roman" w:cs="Times New Roman"/>
          <w:sz w:val="22"/>
        </w:rPr>
        <w:t xml:space="preserve">              </w:t>
      </w:r>
      <w:r w:rsidR="0072164A">
        <w:rPr>
          <w:rFonts w:ascii="Times New Roman" w:eastAsiaTheme="minorEastAsia" w:hAnsi="Times New Roman" w:cs="Times New Roman" w:hint="eastAsia"/>
          <w:sz w:val="22"/>
        </w:rPr>
        <w:t xml:space="preserve">   </w:t>
      </w:r>
      <w:r w:rsidR="0072164A">
        <w:rPr>
          <w:rFonts w:ascii="Times New Roman" w:eastAsiaTheme="minorEastAsia" w:hAnsi="Times New Roman" w:cs="Times New Roman"/>
          <w:sz w:val="22"/>
        </w:rPr>
        <w:t xml:space="preserve">              </w:t>
      </w:r>
      <w:r w:rsidR="0072164A">
        <w:rPr>
          <w:rFonts w:ascii="Times New Roman" w:eastAsiaTheme="minorEastAsia" w:hAnsi="Times New Roman" w:cs="Times New Roman"/>
          <w:sz w:val="28"/>
        </w:rPr>
        <w:t xml:space="preserve"> </w:t>
      </w:r>
      <w:r w:rsidR="0072164A">
        <w:rPr>
          <w:rFonts w:ascii="Times New Roman" w:eastAsiaTheme="minorEastAsia" w:hAnsi="Times New Roman" w:cs="Times New Roman"/>
          <w:sz w:val="22"/>
        </w:rPr>
        <w:t xml:space="preserve">   (</w:t>
      </w:r>
      <w:r w:rsidR="0072164A">
        <w:rPr>
          <w:rFonts w:ascii="Times New Roman" w:eastAsiaTheme="minorEastAsia" w:hAnsi="Times New Roman" w:cs="Times New Roman" w:hint="eastAsia"/>
          <w:sz w:val="22"/>
        </w:rPr>
        <w:t>1</w:t>
      </w:r>
      <w:r w:rsidR="0072164A">
        <w:rPr>
          <w:rFonts w:ascii="Times New Roman" w:eastAsiaTheme="minorEastAsia" w:hAnsi="Times New Roman" w:cs="Times New Roman"/>
          <w:sz w:val="22"/>
        </w:rPr>
        <w:t>)</w:t>
      </w:r>
    </w:p>
    <w:p w14:paraId="4530BC20" w14:textId="77777777" w:rsidR="005A24E3" w:rsidRDefault="0072164A">
      <w:pPr>
        <w:spacing w:line="360" w:lineRule="auto"/>
        <w:ind w:firstLineChars="200" w:firstLine="440"/>
        <w:rPr>
          <w:rFonts w:ascii="Times New Roman" w:eastAsiaTheme="minorEastAsia" w:hAnsi="Times New Roman" w:cs="Times New Roman"/>
          <w:sz w:val="22"/>
        </w:rPr>
      </w:pPr>
      <w:r>
        <w:rPr>
          <w:rFonts w:ascii="Times New Roman" w:eastAsiaTheme="minorEastAsia" w:hAnsi="Times New Roman" w:cs="Times New Roman"/>
          <w:sz w:val="22"/>
        </w:rPr>
        <w:t xml:space="preserve">The discrete TAC sequence includes 69 data, 58 and 11 </w:t>
      </w:r>
      <w:r>
        <w:rPr>
          <w:rFonts w:ascii="Times New Roman" w:eastAsiaTheme="minorEastAsia" w:hAnsi="Times New Roman" w:cs="Times New Roman" w:hint="eastAsia"/>
          <w:sz w:val="22"/>
        </w:rPr>
        <w:t>data</w:t>
      </w:r>
      <w:r>
        <w:rPr>
          <w:rFonts w:ascii="Times New Roman" w:eastAsiaTheme="minorEastAsia" w:hAnsi="Times New Roman" w:cs="Times New Roman"/>
          <w:sz w:val="22"/>
        </w:rPr>
        <w:t xml:space="preserve"> were measured by two separate systems. The measurements of 16 repeated samples that measured by the melt-refreezing system yield with an averaged standard deviation of 1.147</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 xml:space="preserve">which </w:t>
      </w:r>
      <w:r>
        <w:rPr>
          <w:rFonts w:ascii="Times New Roman" w:eastAsiaTheme="minorEastAsia" w:hAnsi="Times New Roman" w:cs="Times New Roman" w:hint="eastAsia"/>
          <w:sz w:val="22"/>
        </w:rPr>
        <w:t>was</w:t>
      </w:r>
      <w:r>
        <w:rPr>
          <w:rFonts w:ascii="Times New Roman" w:eastAsiaTheme="minorEastAsia" w:hAnsi="Times New Roman" w:cs="Times New Roman"/>
          <w:sz w:val="22"/>
        </w:rPr>
        <w:t xml:space="preserve"> assumed as the analytical uncertainty of the discrete measurements.</w:t>
      </w:r>
    </w:p>
    <w:p w14:paraId="79ADECF7" w14:textId="77777777" w:rsidR="005A24E3" w:rsidRDefault="0072164A">
      <w:pPr>
        <w:pStyle w:val="2"/>
        <w:numPr>
          <w:ilvl w:val="0"/>
          <w:numId w:val="0"/>
        </w:numPr>
        <w:ind w:left="357" w:hanging="357"/>
      </w:pPr>
      <w:r>
        <w:t>3</w:t>
      </w:r>
      <w:r>
        <w:rPr>
          <w:rFonts w:hint="eastAsia"/>
        </w:rPr>
        <w:t xml:space="preserve">. </w:t>
      </w:r>
      <w:r>
        <w:t xml:space="preserve">Results and </w:t>
      </w:r>
      <w:r>
        <w:rPr>
          <w:rFonts w:hint="eastAsia"/>
        </w:rPr>
        <w:t>Discussion</w:t>
      </w:r>
    </w:p>
    <w:p w14:paraId="2068BBAA" w14:textId="77777777" w:rsidR="005A24E3" w:rsidRDefault="0072164A">
      <w:pPr>
        <w:pStyle w:val="3"/>
      </w:pPr>
      <w:bookmarkStart w:id="37" w:name="OLE_LINK70"/>
      <w:r>
        <w:t xml:space="preserve">3.1 The </w:t>
      </w:r>
      <w:proofErr w:type="spellStart"/>
      <w:r>
        <w:t>Chongce</w:t>
      </w:r>
      <w:proofErr w:type="spellEnd"/>
      <w:r>
        <w:t xml:space="preserve"> ice core TAC data</w:t>
      </w:r>
    </w:p>
    <w:bookmarkEnd w:id="37"/>
    <w:p w14:paraId="6CF42D04" w14:textId="77777777" w:rsidR="005A24E3" w:rsidRDefault="0072164A">
      <w:pPr>
        <w:spacing w:line="360" w:lineRule="auto"/>
        <w:ind w:firstLineChars="200" w:firstLine="440"/>
        <w:rPr>
          <w:rFonts w:ascii="Times New Roman" w:eastAsiaTheme="minorEastAsia" w:hAnsi="Times New Roman" w:cs="Times New Roman"/>
          <w:sz w:val="22"/>
        </w:rPr>
      </w:pPr>
      <w:r>
        <w:rPr>
          <w:rFonts w:ascii="Times New Roman" w:eastAsiaTheme="minorEastAsia" w:hAnsi="Times New Roman" w:cs="Times New Roman"/>
          <w:sz w:val="22"/>
        </w:rPr>
        <w:t xml:space="preserve">As shown in </w:t>
      </w:r>
      <w:r>
        <w:rPr>
          <w:rFonts w:ascii="Times New Roman" w:eastAsiaTheme="minorEastAsia" w:hAnsi="Times New Roman" w:cs="Times New Roman" w:hint="eastAsia"/>
          <w:sz w:val="22"/>
        </w:rPr>
        <w:t>Figure</w:t>
      </w:r>
      <w:r>
        <w:rPr>
          <w:rFonts w:ascii="Times New Roman" w:eastAsiaTheme="minorEastAsia" w:hAnsi="Times New Roman" w:cs="Times New Roman"/>
          <w:sz w:val="22"/>
        </w:rPr>
        <w:t xml:space="preserve"> 1b, two groups of TAC data obtained from the depth rang</w:t>
      </w:r>
      <w:r>
        <w:rPr>
          <w:rFonts w:ascii="Times New Roman" w:eastAsiaTheme="minorEastAsia" w:hAnsi="Times New Roman" w:cs="Times New Roman" w:hint="eastAsia"/>
          <w:sz w:val="22"/>
        </w:rPr>
        <w:t>ing</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from</w:t>
      </w:r>
      <w:r>
        <w:rPr>
          <w:rFonts w:ascii="Times New Roman" w:eastAsiaTheme="minorEastAsia" w:hAnsi="Times New Roman" w:cs="Times New Roman"/>
          <w:sz w:val="22"/>
        </w:rPr>
        <w:t xml:space="preserve"> 29.76 to 216.10 m, </w:t>
      </w:r>
      <w:r>
        <w:rPr>
          <w:rFonts w:ascii="Times New Roman" w:eastAsiaTheme="minorEastAsia" w:hAnsi="Times New Roman" w:cs="Times New Roman" w:hint="eastAsia"/>
          <w:sz w:val="22"/>
        </w:rPr>
        <w:t>that</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201,699</w:t>
      </w:r>
      <w:r>
        <w:rPr>
          <w:rFonts w:ascii="Times New Roman" w:eastAsiaTheme="minorEastAsia" w:hAnsi="Times New Roman" w:cs="Times New Roman"/>
          <w:sz w:val="22"/>
        </w:rPr>
        <w:t xml:space="preserve"> data from CFA and 69 data from the discrete analysis. The whole TAC dataset from discrete analysis ha</w:t>
      </w:r>
      <w:r>
        <w:rPr>
          <w:rFonts w:ascii="Times New Roman" w:eastAsiaTheme="minorEastAsia" w:hAnsi="Times New Roman" w:cs="Times New Roman" w:hint="eastAsia"/>
          <w:sz w:val="22"/>
        </w:rPr>
        <w:t>d</w:t>
      </w:r>
      <w:r>
        <w:rPr>
          <w:rFonts w:ascii="Times New Roman" w:eastAsiaTheme="minorEastAsia" w:hAnsi="Times New Roman" w:cs="Times New Roman"/>
          <w:sz w:val="22"/>
        </w:rPr>
        <w:t xml:space="preserve"> a mean value of 45.25</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sz w:val="22"/>
        </w:rPr>
        <w:t xml:space="preserve">, varying in the range </w:t>
      </w:r>
      <w:r>
        <w:rPr>
          <w:rFonts w:ascii="Times New Roman" w:eastAsiaTheme="minorEastAsia" w:hAnsi="Times New Roman" w:cs="Times New Roman" w:hint="eastAsia"/>
          <w:sz w:val="22"/>
        </w:rPr>
        <w:t>from</w:t>
      </w:r>
      <w:r>
        <w:rPr>
          <w:rFonts w:ascii="Times New Roman" w:eastAsiaTheme="minorEastAsia" w:hAnsi="Times New Roman" w:cs="Times New Roman"/>
          <w:sz w:val="22"/>
        </w:rPr>
        <w:t xml:space="preserve"> 31.82 </w:t>
      </w:r>
      <w:r>
        <w:rPr>
          <w:rFonts w:ascii="Times New Roman" w:eastAsiaTheme="minorEastAsia" w:hAnsi="Times New Roman" w:cs="Times New Roman" w:hint="eastAsia"/>
          <w:sz w:val="22"/>
        </w:rPr>
        <w:t>to</w:t>
      </w:r>
      <w:r>
        <w:rPr>
          <w:rFonts w:ascii="Times New Roman" w:eastAsiaTheme="minorEastAsia" w:hAnsi="Times New Roman" w:cs="Times New Roman"/>
          <w:sz w:val="22"/>
        </w:rPr>
        <w:t xml:space="preserve"> 58.57</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 xml:space="preserve">-1 </w:t>
      </w:r>
      <w:r>
        <w:rPr>
          <w:rFonts w:ascii="Times New Roman" w:eastAsiaTheme="minorEastAsia" w:hAnsi="Times New Roman" w:cs="Times New Roman"/>
          <w:sz w:val="22"/>
        </w:rPr>
        <w:t xml:space="preserve">that correspond to the 10th </w:t>
      </w:r>
      <w:r>
        <w:rPr>
          <w:rFonts w:ascii="Times New Roman" w:eastAsiaTheme="minorEastAsia" w:hAnsi="Times New Roman" w:cs="Times New Roman" w:hint="eastAsia"/>
          <w:sz w:val="22"/>
        </w:rPr>
        <w:t>–</w:t>
      </w:r>
      <w:r>
        <w:rPr>
          <w:rFonts w:ascii="Times New Roman" w:eastAsiaTheme="minorEastAsia" w:hAnsi="Times New Roman" w:cs="Times New Roman"/>
          <w:sz w:val="22"/>
        </w:rPr>
        <w:t xml:space="preserve"> 90th percentile of the total data. </w:t>
      </w:r>
      <w:r>
        <w:rPr>
          <w:rFonts w:ascii="Times New Roman" w:eastAsiaTheme="minorEastAsia" w:hAnsi="Times New Roman" w:cs="Times New Roman" w:hint="eastAsia"/>
          <w:sz w:val="22"/>
        </w:rPr>
        <w:t xml:space="preserve">The trend of TAC variation was consistent in both groups, although they were </w:t>
      </w:r>
      <w:proofErr w:type="gramStart"/>
      <w:r>
        <w:rPr>
          <w:rFonts w:ascii="Times New Roman" w:eastAsiaTheme="minorEastAsia" w:hAnsi="Times New Roman" w:cs="Times New Roman" w:hint="eastAsia"/>
          <w:sz w:val="22"/>
        </w:rPr>
        <w:t>differ</w:t>
      </w:r>
      <w:proofErr w:type="gramEnd"/>
      <w:r>
        <w:rPr>
          <w:rFonts w:ascii="Times New Roman" w:eastAsiaTheme="minorEastAsia" w:hAnsi="Times New Roman" w:cs="Times New Roman" w:hint="eastAsia"/>
          <w:sz w:val="22"/>
        </w:rPr>
        <w:t xml:space="preserve"> in measurement resolution. </w:t>
      </w:r>
      <w:r>
        <w:rPr>
          <w:rFonts w:ascii="Times New Roman" w:eastAsiaTheme="minorEastAsia" w:hAnsi="Times New Roman" w:cs="Times New Roman"/>
          <w:sz w:val="22"/>
        </w:rPr>
        <w:t>Notably, data from CFA show</w:t>
      </w:r>
      <w:r>
        <w:rPr>
          <w:rFonts w:ascii="Times New Roman" w:eastAsiaTheme="minorEastAsia" w:hAnsi="Times New Roman" w:cs="Times New Roman" w:hint="eastAsia"/>
          <w:sz w:val="22"/>
        </w:rPr>
        <w:t>ed</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TAC </w:t>
      </w:r>
      <w:r>
        <w:rPr>
          <w:rFonts w:ascii="Times New Roman" w:eastAsiaTheme="minorEastAsia" w:hAnsi="Times New Roman" w:cs="Times New Roman"/>
          <w:sz w:val="22"/>
        </w:rPr>
        <w:t>varia</w:t>
      </w:r>
      <w:r>
        <w:rPr>
          <w:rFonts w:ascii="Times New Roman" w:eastAsiaTheme="minorEastAsia" w:hAnsi="Times New Roman" w:cs="Times New Roman" w:hint="eastAsia"/>
          <w:sz w:val="22"/>
        </w:rPr>
        <w:t xml:space="preserve">tion with high amplitude, </w:t>
      </w:r>
      <w:r>
        <w:rPr>
          <w:rFonts w:ascii="Times New Roman" w:eastAsiaTheme="minorEastAsia" w:hAnsi="Times New Roman" w:cs="Times New Roman"/>
          <w:sz w:val="22"/>
        </w:rPr>
        <w:t xml:space="preserve">which is much larger than the external precision of </w:t>
      </w:r>
      <w:r>
        <w:rPr>
          <w:rFonts w:ascii="Times New Roman" w:eastAsiaTheme="minorEastAsia" w:hAnsi="Times New Roman" w:cs="Times New Roman" w:hint="eastAsia"/>
          <w:sz w:val="22"/>
        </w:rPr>
        <w:t>3.50</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I</w:t>
      </w:r>
      <w:r>
        <w:rPr>
          <w:rFonts w:ascii="Times New Roman" w:eastAsiaTheme="minorEastAsia" w:hAnsi="Times New Roman" w:cs="Times New Roman"/>
          <w:sz w:val="22"/>
        </w:rPr>
        <w:t xml:space="preserve">t implies that a considerable part of the data distribution </w:t>
      </w:r>
      <w:r>
        <w:rPr>
          <w:rFonts w:ascii="Times New Roman" w:eastAsiaTheme="minorEastAsia" w:hAnsi="Times New Roman" w:cs="Times New Roman" w:hint="eastAsia"/>
          <w:sz w:val="22"/>
        </w:rPr>
        <w:t>should be</w:t>
      </w:r>
      <w:r>
        <w:rPr>
          <w:rFonts w:ascii="Times New Roman" w:eastAsiaTheme="minorEastAsia" w:hAnsi="Times New Roman" w:cs="Times New Roman"/>
          <w:sz w:val="22"/>
        </w:rPr>
        <w:t xml:space="preserve"> signal in the ice itself</w:t>
      </w:r>
      <w:r>
        <w:rPr>
          <w:rFonts w:ascii="Times New Roman" w:eastAsiaTheme="minorEastAsia" w:hAnsi="Times New Roman" w:cs="Times New Roman" w:hint="eastAsia"/>
          <w:sz w:val="22"/>
        </w:rPr>
        <w:t xml:space="preserve"> instead of system noise</w:t>
      </w:r>
      <w:r>
        <w:rPr>
          <w:rFonts w:ascii="Times New Roman" w:eastAsiaTheme="minorEastAsia" w:hAnsi="Times New Roman" w:cs="Times New Roman"/>
          <w:sz w:val="22"/>
        </w:rPr>
        <w:t xml:space="preserve">. </w:t>
      </w:r>
    </w:p>
    <w:p w14:paraId="6E6FDE7F" w14:textId="77777777" w:rsidR="005A24E3" w:rsidRDefault="0072164A">
      <w:pPr>
        <w:spacing w:line="360" w:lineRule="auto"/>
        <w:ind w:firstLineChars="200" w:firstLine="440"/>
        <w:rPr>
          <w:rFonts w:ascii="Times New Roman" w:eastAsiaTheme="minorEastAsia" w:hAnsi="Times New Roman" w:cs="Times New Roman"/>
          <w:sz w:val="22"/>
        </w:rPr>
      </w:pPr>
      <w:r>
        <w:rPr>
          <w:rFonts w:ascii="Times New Roman" w:eastAsiaTheme="minorEastAsia" w:hAnsi="Times New Roman" w:cs="Times New Roman"/>
          <w:sz w:val="22"/>
        </w:rPr>
        <w:t xml:space="preserve">In order to investigate the temperature changes trend over past 2000 years, we take the depth range from 29.79 m to 195.63 m for further analysis, which exhibits ages ranging from </w:t>
      </w:r>
      <w:r>
        <w:rPr>
          <w:rFonts w:ascii="Times New Roman" w:eastAsiaTheme="minorEastAsia" w:hAnsi="Times New Roman" w:cs="Times New Roman" w:hint="eastAsia"/>
          <w:sz w:val="22"/>
        </w:rPr>
        <w:t>1750</w:t>
      </w:r>
      <w:r>
        <w:rPr>
          <w:rFonts w:ascii="Times New Roman" w:eastAsiaTheme="minorEastAsia" w:hAnsi="Times New Roman" w:cs="Times New Roman"/>
          <w:sz w:val="22"/>
        </w:rPr>
        <w:t xml:space="preserve"> BP to </w:t>
      </w:r>
      <w:r>
        <w:rPr>
          <w:rFonts w:ascii="Times New Roman" w:eastAsiaTheme="minorEastAsia" w:hAnsi="Times New Roman" w:cs="Times New Roman" w:hint="eastAsia"/>
          <w:sz w:val="22"/>
        </w:rPr>
        <w:t>33</w:t>
      </w:r>
      <w:r>
        <w:rPr>
          <w:rFonts w:ascii="Times New Roman" w:eastAsiaTheme="minorEastAsia" w:hAnsi="Times New Roman" w:cs="Times New Roman"/>
          <w:sz w:val="22"/>
        </w:rPr>
        <w:t xml:space="preserve"> BP (i.e., 200 </w:t>
      </w:r>
      <w:r>
        <w:rPr>
          <w:rFonts w:ascii="Times New Roman" w:eastAsiaTheme="minorEastAsia" w:hAnsi="Times New Roman" w:cs="Times New Roman" w:hint="eastAsia"/>
          <w:sz w:val="22"/>
        </w:rPr>
        <w:t>–</w:t>
      </w:r>
      <w:r>
        <w:rPr>
          <w:rFonts w:ascii="Times New Roman" w:eastAsiaTheme="minorEastAsia" w:hAnsi="Times New Roman" w:cs="Times New Roman"/>
          <w:sz w:val="22"/>
        </w:rPr>
        <w:t xml:space="preserve"> 1917</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AD)</w:t>
      </w:r>
      <w:r>
        <w:rPr>
          <w:rFonts w:ascii="Times New Roman" w:eastAsiaTheme="minorEastAsia" w:hAnsi="Times New Roman" w:cs="Times New Roman" w:hint="eastAsia"/>
          <w:sz w:val="22"/>
        </w:rPr>
        <w:t>.</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The upper to lower control limits to the top ages range from -49 to 422 AD, and that to the bottom ages range from 1902 to 1930 </w:t>
      </w:r>
      <w:proofErr w:type="gramStart"/>
      <w:r>
        <w:rPr>
          <w:rFonts w:ascii="Times New Roman" w:eastAsiaTheme="minorEastAsia" w:hAnsi="Times New Roman" w:cs="Times New Roman" w:hint="eastAsia"/>
          <w:sz w:val="22"/>
        </w:rPr>
        <w:t>AD..</w:t>
      </w:r>
      <w:proofErr w:type="gramEnd"/>
      <w:r>
        <w:rPr>
          <w:rFonts w:ascii="Times New Roman" w:eastAsiaTheme="minorEastAsia" w:hAnsi="Times New Roman" w:cs="Times New Roman" w:hint="eastAsia"/>
          <w:sz w:val="22"/>
        </w:rPr>
        <w:t xml:space="preserve"> T</w:t>
      </w:r>
      <w:r>
        <w:rPr>
          <w:rFonts w:ascii="Times New Roman" w:eastAsiaTheme="minorEastAsia" w:hAnsi="Times New Roman" w:cs="Times New Roman"/>
          <w:sz w:val="22"/>
        </w:rPr>
        <w:t>he time series of the bottom 20</w:t>
      </w:r>
      <w:r>
        <w:rPr>
          <w:rFonts w:ascii="Times New Roman" w:eastAsiaTheme="minorEastAsia" w:hAnsi="Times New Roman" w:cs="Times New Roman" w:hint="eastAsia"/>
          <w:sz w:val="22"/>
        </w:rPr>
        <w:t>.43</w:t>
      </w:r>
      <w:r>
        <w:rPr>
          <w:rFonts w:ascii="Times New Roman" w:eastAsiaTheme="minorEastAsia" w:hAnsi="Times New Roman" w:cs="Times New Roman"/>
          <w:sz w:val="22"/>
        </w:rPr>
        <w:t xml:space="preserve"> m (</w:t>
      </w:r>
      <w:r>
        <w:rPr>
          <w:rFonts w:ascii="Times New Roman" w:eastAsiaTheme="minorEastAsia" w:hAnsi="Times New Roman" w:cs="Times New Roman" w:hint="eastAsia"/>
          <w:sz w:val="22"/>
        </w:rPr>
        <w:t xml:space="preserve">i.e., </w:t>
      </w:r>
      <w:r>
        <w:rPr>
          <w:rFonts w:ascii="Times New Roman" w:eastAsiaTheme="minorEastAsia" w:hAnsi="Times New Roman" w:cs="Times New Roman"/>
          <w:sz w:val="22"/>
        </w:rPr>
        <w:t xml:space="preserve">before 200 AD) was not used for further analysis because the ice thinning at these </w:t>
      </w:r>
      <w:r>
        <w:rPr>
          <w:rFonts w:ascii="Times New Roman" w:eastAsiaTheme="minorEastAsia" w:hAnsi="Times New Roman" w:cs="Times New Roman" w:hint="eastAsia"/>
          <w:sz w:val="22"/>
        </w:rPr>
        <w:t xml:space="preserve">layers would make the depth resolution to be relatively low. </w:t>
      </w:r>
    </w:p>
    <w:p w14:paraId="54B7ABA4" w14:textId="77777777" w:rsidR="005A24E3" w:rsidRDefault="0072164A">
      <w:pPr>
        <w:pStyle w:val="3"/>
        <w:rPr>
          <w:rFonts w:eastAsiaTheme="minorEastAsia"/>
          <w:sz w:val="22"/>
        </w:rPr>
      </w:pPr>
      <w:r>
        <w:lastRenderedPageBreak/>
        <w:t>3.</w:t>
      </w:r>
      <w:r>
        <w:rPr>
          <w:rFonts w:eastAsia="宋体" w:hint="eastAsia"/>
        </w:rPr>
        <w:t>2</w:t>
      </w:r>
      <w:r>
        <w:t xml:space="preserve"> </w:t>
      </w:r>
      <w:r>
        <w:rPr>
          <w:rFonts w:eastAsia="宋体" w:hint="eastAsia"/>
        </w:rPr>
        <w:t>Non-melt-state</w:t>
      </w:r>
      <w:r>
        <w:t xml:space="preserve"> TAC</w:t>
      </w:r>
    </w:p>
    <w:p w14:paraId="25409603" w14:textId="77777777" w:rsidR="005A24E3" w:rsidRDefault="0072164A">
      <w:pPr>
        <w:spacing w:line="360" w:lineRule="auto"/>
        <w:ind w:firstLineChars="200" w:firstLine="440"/>
        <w:rPr>
          <w:rFonts w:ascii="Times New Roman" w:eastAsiaTheme="minorEastAsia" w:hAnsi="Times New Roman" w:cs="Times New Roman"/>
          <w:color w:val="000000"/>
          <w:sz w:val="22"/>
        </w:rPr>
      </w:pPr>
      <w:r>
        <w:rPr>
          <w:rFonts w:ascii="Times New Roman" w:eastAsia="宋体" w:hAnsi="Times New Roman" w:cs="Times New Roman" w:hint="eastAsia"/>
          <w:color w:val="000000"/>
          <w:sz w:val="22"/>
        </w:rPr>
        <w:t>T</w:t>
      </w:r>
      <w:r>
        <w:rPr>
          <w:rFonts w:ascii="Times New Roman" w:hAnsi="Times New Roman" w:cs="Times New Roman"/>
          <w:color w:val="000000"/>
          <w:sz w:val="22"/>
        </w:rPr>
        <w:t>otal air content from ice</w:t>
      </w:r>
      <w:r>
        <w:rPr>
          <w:rFonts w:ascii="Times New Roman" w:eastAsiaTheme="minorEastAsia" w:hAnsi="Times New Roman" w:cs="Times New Roman" w:hint="eastAsia"/>
          <w:color w:val="000000"/>
          <w:sz w:val="22"/>
        </w:rPr>
        <w:t xml:space="preserve"> </w:t>
      </w:r>
      <w:r>
        <w:rPr>
          <w:rFonts w:ascii="Times New Roman" w:eastAsiaTheme="minorEastAsia" w:hAnsi="Times New Roman" w:cs="Times New Roman"/>
          <w:color w:val="000000"/>
          <w:sz w:val="22"/>
        </w:rPr>
        <w:t>core</w:t>
      </w:r>
      <w:r>
        <w:rPr>
          <w:rFonts w:ascii="Times New Roman" w:eastAsiaTheme="minorEastAsia" w:hAnsi="Times New Roman" w:cs="Times New Roman" w:hint="eastAsia"/>
          <w:color w:val="000000"/>
          <w:sz w:val="22"/>
        </w:rPr>
        <w:t>s</w:t>
      </w:r>
      <w:r>
        <w:rPr>
          <w:rFonts w:ascii="Times New Roman" w:eastAsiaTheme="minorEastAsia" w:hAnsi="Times New Roman" w:cs="Times New Roman"/>
          <w:color w:val="000000"/>
          <w:sz w:val="22"/>
        </w:rPr>
        <w:t xml:space="preserve"> </w:t>
      </w:r>
      <w:r>
        <w:rPr>
          <w:rFonts w:ascii="Times New Roman" w:hAnsi="Times New Roman" w:cs="Times New Roman"/>
          <w:color w:val="000000"/>
          <w:sz w:val="22"/>
        </w:rPr>
        <w:t>without summer</w:t>
      </w:r>
      <w:r>
        <w:rPr>
          <w:rFonts w:ascii="Times New Roman" w:eastAsia="宋体" w:hAnsi="Times New Roman" w:cs="Times New Roman" w:hint="eastAsia"/>
          <w:color w:val="000000"/>
          <w:sz w:val="22"/>
        </w:rPr>
        <w:t>-</w:t>
      </w:r>
      <w:r>
        <w:rPr>
          <w:rFonts w:ascii="Times New Roman" w:hAnsi="Times New Roman" w:cs="Times New Roman"/>
          <w:color w:val="000000"/>
          <w:sz w:val="22"/>
        </w:rPr>
        <w:t>melt</w:t>
      </w:r>
      <w:r>
        <w:rPr>
          <w:rFonts w:ascii="Times New Roman" w:eastAsiaTheme="minorEastAsia" w:hAnsi="Times New Roman" w:cs="Times New Roman"/>
          <w:color w:val="000000"/>
          <w:sz w:val="22"/>
        </w:rPr>
        <w:t xml:space="preserve"> </w:t>
      </w:r>
      <w:r>
        <w:rPr>
          <w:rFonts w:ascii="Times New Roman" w:hAnsi="Times New Roman" w:cs="Times New Roman"/>
          <w:color w:val="000000"/>
          <w:sz w:val="22"/>
        </w:rPr>
        <w:t xml:space="preserve">is directly affected by the atmospheric pressure and temperature at the depth of the </w:t>
      </w:r>
      <w:proofErr w:type="spellStart"/>
      <w:r>
        <w:rPr>
          <w:rFonts w:ascii="Times New Roman" w:hAnsi="Times New Roman" w:cs="Times New Roman"/>
          <w:color w:val="000000"/>
          <w:sz w:val="22"/>
        </w:rPr>
        <w:t>firn</w:t>
      </w:r>
      <w:proofErr w:type="spellEnd"/>
      <w:r>
        <w:rPr>
          <w:rFonts w:ascii="Times New Roman" w:hAnsi="Times New Roman" w:cs="Times New Roman"/>
          <w:color w:val="000000"/>
          <w:sz w:val="22"/>
        </w:rPr>
        <w:t xml:space="preserve">-ice transition </w:t>
      </w:r>
      <w:r>
        <w:rPr>
          <w:rFonts w:ascii="Times New Roman" w:hAnsi="Times New Roman" w:cs="Times New Roman"/>
          <w:color w:val="000000"/>
          <w:sz w:val="22"/>
        </w:rPr>
        <w:fldChar w:fldCharType="begin"/>
      </w:r>
      <w:r>
        <w:rPr>
          <w:rFonts w:ascii="Times New Roman" w:hAnsi="Times New Roman" w:cs="Times New Roman"/>
          <w:color w:val="000000"/>
          <w:sz w:val="22"/>
        </w:rPr>
        <w:instrText xml:space="preserve"> ADDIN EN.CITE &lt;EndNote&gt;&lt;Cite&gt;&lt;Author&gt;Paterson&lt;/Author&gt;&lt;Year&gt;1994&lt;/Year&gt;&lt;RecNum&gt;11&lt;/RecNum&gt;&lt;DisplayText&gt;(&lt;style face="italic"&gt;Paterson&lt;/style&gt;, 1994)&lt;/DisplayText&gt;&lt;record&gt;&lt;rec-number&gt;11&lt;/rec-number&gt;&lt;foreign-keys&gt;&lt;key app="EN" db-id="5r0tp0tvmxx5sqee9f7xx2a30sxpe0dfz9z5" timestamp="1580817605"&gt;11&lt;/key&gt;&lt;/foreign-keys&gt;&lt;ref-type name="Book"&gt;6&lt;/ref-type&gt;&lt;contributors&gt;&lt;authors&gt;&lt;author&gt;Paterson, William Stanley Bryce&lt;/author&gt;&lt;/authors&gt;&lt;/contributors&gt;&lt;titles&gt;&lt;title&gt;Physics of glaciers&lt;/title&gt;&lt;/titles&gt;&lt;section&gt;651&lt;/section&gt;&lt;dates&gt;&lt;year&gt;1994&lt;/year&gt;&lt;/dates&gt;&lt;publisher&gt;Butterworth-Heinemann&lt;/publisher&gt;&lt;isbn&gt;0750647426&lt;/isbn&gt;&lt;urls&gt;&lt;/urls&gt;&lt;/record&gt;&lt;/Cite&gt;&lt;/EndNote&gt;</w:instrText>
      </w:r>
      <w:r>
        <w:rPr>
          <w:rFonts w:ascii="Times New Roman" w:hAnsi="Times New Roman" w:cs="Times New Roman"/>
          <w:color w:val="000000"/>
          <w:sz w:val="22"/>
        </w:rPr>
        <w:fldChar w:fldCharType="separate"/>
      </w:r>
      <w:r>
        <w:rPr>
          <w:rFonts w:ascii="Times New Roman" w:hAnsi="Times New Roman" w:cs="Times New Roman"/>
          <w:color w:val="000000"/>
          <w:sz w:val="22"/>
        </w:rPr>
        <w:t>(</w:t>
      </w:r>
      <w:r>
        <w:rPr>
          <w:rFonts w:ascii="Times New Roman" w:hAnsi="Times New Roman" w:cs="Times New Roman"/>
          <w:i/>
          <w:color w:val="000000"/>
          <w:sz w:val="22"/>
        </w:rPr>
        <w:t>Paterson</w:t>
      </w:r>
      <w:r>
        <w:rPr>
          <w:rFonts w:ascii="Times New Roman" w:hAnsi="Times New Roman" w:cs="Times New Roman"/>
          <w:color w:val="000000"/>
          <w:sz w:val="22"/>
        </w:rPr>
        <w:t>, 1994)</w:t>
      </w:r>
      <w:r>
        <w:rPr>
          <w:rFonts w:ascii="Times New Roman" w:hAnsi="Times New Roman" w:cs="Times New Roman"/>
          <w:color w:val="000000"/>
          <w:sz w:val="22"/>
        </w:rPr>
        <w:fldChar w:fldCharType="end"/>
      </w:r>
      <w:r>
        <w:rPr>
          <w:rFonts w:ascii="Times New Roman" w:hAnsi="Times New Roman" w:cs="Times New Roman"/>
          <w:color w:val="000000"/>
          <w:sz w:val="22"/>
        </w:rPr>
        <w:t xml:space="preserve">. </w:t>
      </w:r>
      <w:r>
        <w:rPr>
          <w:rFonts w:ascii="Times New Roman" w:eastAsia="宋体" w:hAnsi="Times New Roman" w:cs="Times New Roman" w:hint="eastAsia"/>
          <w:color w:val="000000"/>
          <w:sz w:val="22"/>
        </w:rPr>
        <w:t xml:space="preserve">In this study, the calculation of non-melting TAC </w:t>
      </w:r>
      <w:r>
        <w:rPr>
          <w:rFonts w:ascii="Times New Roman" w:hAnsi="Times New Roman" w:cs="Times New Roman"/>
          <w:color w:val="000000"/>
          <w:sz w:val="22"/>
        </w:rPr>
        <w:t>(</w:t>
      </w:r>
      <w:r>
        <w:rPr>
          <w:rFonts w:ascii="Times New Roman" w:hAnsi="Times New Roman" w:cs="Times New Roman"/>
          <w:i/>
          <w:color w:val="000000"/>
          <w:sz w:val="22"/>
        </w:rPr>
        <w:t>V</w:t>
      </w:r>
      <w:r>
        <w:rPr>
          <w:rFonts w:ascii="Times New Roman" w:hAnsi="Times New Roman" w:cs="Times New Roman"/>
          <w:color w:val="000000"/>
          <w:sz w:val="22"/>
        </w:rPr>
        <w:t>,</w:t>
      </w:r>
      <w:r>
        <w:rPr>
          <w:rFonts w:ascii="Times New Roman" w:eastAsia="宋体" w:hAnsi="Times New Roman" w:cs="Times New Roman" w:hint="eastAsia"/>
          <w:color w:val="000000"/>
          <w:sz w:val="22"/>
        </w:rPr>
        <w:t xml:space="preserve"> </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宋体" w:hAnsi="Times New Roman" w:cs="Times New Roman" w:hint="eastAsia"/>
          <w:color w:val="000000"/>
          <w:sz w:val="22"/>
        </w:rPr>
        <w:t xml:space="preserve">) that specific to the </w:t>
      </w:r>
      <w:proofErr w:type="spellStart"/>
      <w:r>
        <w:rPr>
          <w:rFonts w:ascii="Times New Roman" w:eastAsia="宋体" w:hAnsi="Times New Roman" w:cs="Times New Roman" w:hint="eastAsia"/>
          <w:color w:val="000000"/>
          <w:sz w:val="22"/>
        </w:rPr>
        <w:t>Chongce</w:t>
      </w:r>
      <w:proofErr w:type="spellEnd"/>
      <w:r>
        <w:rPr>
          <w:rFonts w:ascii="Times New Roman" w:eastAsia="宋体" w:hAnsi="Times New Roman" w:cs="Times New Roman" w:hint="eastAsia"/>
          <w:color w:val="000000"/>
          <w:sz w:val="22"/>
        </w:rPr>
        <w:t xml:space="preserve"> ice core was based on</w:t>
      </w:r>
      <w:r>
        <w:rPr>
          <w:rFonts w:ascii="Times New Roman" w:hAnsi="Times New Roman" w:cs="Times New Roman"/>
          <w:color w:val="000000"/>
          <w:sz w:val="22"/>
        </w:rPr>
        <w:t xml:space="preserve"> equation (</w:t>
      </w:r>
      <w:r>
        <w:rPr>
          <w:rFonts w:ascii="Times New Roman" w:eastAsia="宋体" w:hAnsi="Times New Roman" w:cs="Times New Roman" w:hint="eastAsia"/>
          <w:color w:val="000000"/>
          <w:sz w:val="22"/>
        </w:rPr>
        <w:t>2</w:t>
      </w:r>
      <w:r>
        <w:rPr>
          <w:rFonts w:ascii="Times New Roman" w:hAnsi="Times New Roman" w:cs="Times New Roman"/>
          <w:color w:val="000000"/>
          <w:sz w:val="22"/>
        </w:rPr>
        <w:t xml:space="preserve">) </w:t>
      </w:r>
      <w:r>
        <w:rPr>
          <w:rFonts w:ascii="Times New Roman" w:hAnsi="Times New Roman" w:cs="Times New Roman"/>
          <w:color w:val="000000"/>
          <w:sz w:val="22"/>
        </w:rPr>
        <w:fldChar w:fldCharType="begin"/>
      </w:r>
      <w:r>
        <w:rPr>
          <w:rFonts w:ascii="Times New Roman" w:hAnsi="Times New Roman" w:cs="Times New Roman"/>
          <w:color w:val="000000"/>
          <w:sz w:val="22"/>
        </w:rPr>
        <w:instrText xml:space="preserve"> ADDIN EN.CITE &lt;EndNote&gt;&lt;Cite&gt;&lt;Author&gt;Martinerie&lt;/Author&gt;&lt;Year&gt;1992&lt;/Year&gt;&lt;RecNum&gt;12&lt;/RecNum&gt;&lt;DisplayText&gt;(&lt;style face="italic"&gt;Martinerie et al.&lt;/style&gt;, 1992)&lt;/DisplayText&gt;&lt;record&gt;&lt;rec-number&gt;12&lt;/rec-number&gt;&lt;foreign-keys&gt;&lt;key app="EN" db-id="5r0tp0tvmxx5sqee9f7xx2a30sxpe0dfz9z5" timestamp="1580817768"&gt;12&lt;/key&gt;&lt;/foreign-keys&gt;&lt;ref-type name="Journal Article"&gt;17&lt;/ref-type&gt;&lt;contributors&gt;&lt;authors&gt;&lt;author&gt;Martinerie, Patricia&lt;/author&gt;&lt;author&gt;Raynaud, Dominique&lt;/author&gt;&lt;author&gt;Etheridge, David M&lt;/author&gt;&lt;author&gt;Barnola, Jean Marc&lt;/author&gt;&lt;author&gt;Mazaudier, Danièle&lt;/author&gt;&lt;/authors&gt;&lt;/contributors&gt;&lt;titles&gt;&lt;title&gt;Physical and climatic parameters which influence the air content in polar ice&lt;/title&gt;&lt;secondary-title&gt;Earth and Planetary Science Letters&lt;/secondary-title&gt;&lt;/titles&gt;&lt;periodical&gt;&lt;full-title&gt;Earth and Planetary Science Letters&lt;/full-title&gt;&lt;/periodical&gt;&lt;pages&gt;1-13&lt;/pages&gt;&lt;volume&gt;112&lt;/volume&gt;&lt;number&gt;1-4&lt;/number&gt;&lt;dates&gt;&lt;year&gt;1992&lt;/year&gt;&lt;/dates&gt;&lt;isbn&gt;0012-821X&lt;/isbn&gt;&lt;urls&gt;&lt;/urls&gt;&lt;/record&gt;&lt;/Cite&gt;&lt;/EndNote&gt;</w:instrText>
      </w:r>
      <w:r>
        <w:rPr>
          <w:rFonts w:ascii="Times New Roman" w:hAnsi="Times New Roman" w:cs="Times New Roman"/>
          <w:color w:val="000000"/>
          <w:sz w:val="22"/>
        </w:rPr>
        <w:fldChar w:fldCharType="separate"/>
      </w:r>
      <w:r>
        <w:rPr>
          <w:rFonts w:ascii="Times New Roman" w:hAnsi="Times New Roman" w:cs="Times New Roman"/>
          <w:color w:val="000000"/>
          <w:sz w:val="22"/>
        </w:rPr>
        <w:t>(</w:t>
      </w:r>
      <w:r>
        <w:rPr>
          <w:rFonts w:ascii="Times New Roman" w:hAnsi="Times New Roman" w:cs="Times New Roman"/>
          <w:i/>
          <w:color w:val="000000"/>
          <w:sz w:val="22"/>
        </w:rPr>
        <w:t>Martinerie et al.</w:t>
      </w:r>
      <w:r>
        <w:rPr>
          <w:rFonts w:ascii="Times New Roman" w:hAnsi="Times New Roman" w:cs="Times New Roman"/>
          <w:color w:val="000000"/>
          <w:sz w:val="22"/>
        </w:rPr>
        <w:t>, 1992)</w:t>
      </w:r>
      <w:r>
        <w:rPr>
          <w:rFonts w:ascii="Times New Roman" w:hAnsi="Times New Roman" w:cs="Times New Roman"/>
          <w:color w:val="000000"/>
          <w:sz w:val="22"/>
        </w:rPr>
        <w:fldChar w:fldCharType="end"/>
      </w:r>
      <w:r>
        <w:rPr>
          <w:rFonts w:ascii="Times New Roman" w:eastAsia="宋体" w:hAnsi="Times New Roman" w:cs="Times New Roman" w:hint="eastAsia"/>
          <w:color w:val="000000"/>
          <w:sz w:val="22"/>
        </w:rPr>
        <w:t xml:space="preserve">, which described as follows. </w:t>
      </w:r>
      <w:r>
        <w:rPr>
          <w:rFonts w:ascii="Times New Roman" w:hAnsi="Times New Roman" w:cs="Times New Roman"/>
          <w:color w:val="000000"/>
          <w:sz w:val="22"/>
        </w:rPr>
        <w:t xml:space="preserve"> </w:t>
      </w:r>
    </w:p>
    <w:p w14:paraId="39C7A5FD" w14:textId="77777777" w:rsidR="005A24E3" w:rsidRDefault="0072164A">
      <w:pPr>
        <w:spacing w:line="360" w:lineRule="auto"/>
        <w:rPr>
          <w:rFonts w:ascii="Times New Roman" w:hAnsi="Times New Roman" w:cs="Times New Roman"/>
          <w:color w:val="000000"/>
          <w:sz w:val="22"/>
        </w:rPr>
      </w:pPr>
      <w:bookmarkStart w:id="38" w:name="OLE_LINK135"/>
      <w:bookmarkStart w:id="39" w:name="OLE_LINK136"/>
      <m:oMath>
        <m:r>
          <w:rPr>
            <w:rFonts w:ascii="Cambria Math" w:eastAsiaTheme="minorEastAsia" w:hAnsi="Cambria Math" w:cs="Times New Roman"/>
            <w:sz w:val="28"/>
          </w:rPr>
          <m:t>V=</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c</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c</m:t>
                </m:r>
              </m:sub>
            </m:sSub>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c</m:t>
                </m:r>
              </m:sub>
            </m:sSub>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o</m:t>
                </m:r>
              </m:sub>
            </m:sSub>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o</m:t>
                </m:r>
              </m:sub>
            </m:sSub>
          </m:den>
        </m:f>
      </m:oMath>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2</w:t>
      </w:r>
      <w:r>
        <w:rPr>
          <w:rFonts w:ascii="Times New Roman" w:eastAsiaTheme="minorEastAsia" w:hAnsi="Times New Roman" w:cs="Times New Roman"/>
          <w:sz w:val="22"/>
        </w:rPr>
        <w:t>)</w:t>
      </w:r>
    </w:p>
    <w:p w14:paraId="3B37BDE4" w14:textId="77777777" w:rsidR="005A24E3" w:rsidRDefault="0072164A">
      <w:pPr>
        <w:spacing w:line="360" w:lineRule="auto"/>
        <w:rPr>
          <w:rFonts w:ascii="Times New Roman" w:eastAsiaTheme="minorEastAsia" w:hAnsi="Times New Roman" w:cs="Times New Roman"/>
          <w:color w:val="000000"/>
          <w:sz w:val="22"/>
        </w:rPr>
      </w:pPr>
      <w:r>
        <w:rPr>
          <w:rFonts w:ascii="Times New Roman" w:eastAsiaTheme="minorEastAsia" w:hAnsi="Times New Roman" w:cs="Times New Roman"/>
          <w:i/>
          <w:color w:val="000000"/>
          <w:sz w:val="22"/>
        </w:rPr>
        <w:t>P</w:t>
      </w:r>
      <w:r>
        <w:rPr>
          <w:rFonts w:ascii="Times New Roman" w:eastAsiaTheme="minorEastAsia" w:hAnsi="Times New Roman" w:cs="Times New Roman"/>
          <w:i/>
          <w:color w:val="000000"/>
          <w:sz w:val="22"/>
          <w:vertAlign w:val="subscript"/>
        </w:rPr>
        <w:t>o</w:t>
      </w:r>
      <w:r>
        <w:rPr>
          <w:rFonts w:ascii="Times New Roman" w:eastAsiaTheme="minorEastAsia" w:hAnsi="Times New Roman" w:cs="Times New Roman"/>
          <w:color w:val="000000"/>
          <w:sz w:val="22"/>
        </w:rPr>
        <w:t xml:space="preserve"> and </w:t>
      </w:r>
      <w:proofErr w:type="gramStart"/>
      <w:r>
        <w:rPr>
          <w:rFonts w:ascii="Times New Roman" w:eastAsiaTheme="minorEastAsia" w:hAnsi="Times New Roman" w:cs="Times New Roman"/>
          <w:i/>
          <w:color w:val="000000"/>
          <w:sz w:val="22"/>
        </w:rPr>
        <w:t>T</w:t>
      </w:r>
      <w:r>
        <w:rPr>
          <w:rFonts w:ascii="Times New Roman" w:eastAsiaTheme="minorEastAsia" w:hAnsi="Times New Roman" w:cs="Times New Roman"/>
          <w:i/>
          <w:color w:val="000000"/>
          <w:sz w:val="22"/>
          <w:vertAlign w:val="subscript"/>
        </w:rPr>
        <w:t>o</w:t>
      </w:r>
      <w:proofErr w:type="gramEnd"/>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are</w:t>
      </w:r>
      <w:r>
        <w:rPr>
          <w:rFonts w:ascii="Times New Roman" w:eastAsiaTheme="minorEastAsia" w:hAnsi="Times New Roman" w:cs="Times New Roman"/>
          <w:color w:val="000000"/>
          <w:sz w:val="22"/>
        </w:rPr>
        <w:t xml:space="preserve"> the standard atmospheric pressure (1013 mbar) and temperature (273 °</w:t>
      </w:r>
      <w:r>
        <w:rPr>
          <w:rFonts w:ascii="Times New Roman" w:eastAsiaTheme="minorEastAsia" w:hAnsi="Times New Roman" w:cs="Times New Roman"/>
          <w:sz w:val="22"/>
        </w:rPr>
        <w:t>K</w:t>
      </w:r>
      <w:r>
        <w:rPr>
          <w:rFonts w:ascii="Times New Roman" w:eastAsiaTheme="minorEastAsia" w:hAnsi="Times New Roman" w:cs="Times New Roman"/>
          <w:color w:val="000000"/>
          <w:sz w:val="22"/>
        </w:rPr>
        <w:t xml:space="preserve">) separately. The following parameters are specific to </w:t>
      </w:r>
      <w:r>
        <w:rPr>
          <w:rFonts w:ascii="Times New Roman" w:eastAsiaTheme="minorEastAsia" w:hAnsi="Times New Roman" w:cs="Times New Roman" w:hint="eastAsia"/>
          <w:color w:val="000000"/>
          <w:sz w:val="22"/>
        </w:rPr>
        <w:t xml:space="preserve">climate conditions in depth of </w:t>
      </w:r>
      <w:r>
        <w:rPr>
          <w:rFonts w:ascii="Times New Roman" w:eastAsiaTheme="minorEastAsia" w:hAnsi="Times New Roman" w:cs="Times New Roman"/>
          <w:color w:val="000000"/>
          <w:sz w:val="22"/>
        </w:rPr>
        <w:t xml:space="preserve">pore close-off: </w:t>
      </w:r>
      <w:proofErr w:type="spellStart"/>
      <w:r>
        <w:rPr>
          <w:rFonts w:ascii="Times New Roman" w:eastAsiaTheme="minorEastAsia" w:hAnsi="Times New Roman" w:cs="Times New Roman"/>
          <w:i/>
          <w:color w:val="000000"/>
          <w:sz w:val="22"/>
        </w:rPr>
        <w:t>V</w:t>
      </w:r>
      <w:r>
        <w:rPr>
          <w:rFonts w:ascii="Times New Roman" w:eastAsiaTheme="minorEastAsia" w:hAnsi="Times New Roman" w:cs="Times New Roman"/>
          <w:i/>
          <w:color w:val="000000"/>
          <w:sz w:val="22"/>
          <w:vertAlign w:val="subscript"/>
        </w:rPr>
        <w:t>c</w:t>
      </w:r>
      <w:proofErr w:type="spellEnd"/>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color w:val="000000"/>
          <w:sz w:val="22"/>
        </w:rPr>
        <w:t xml:space="preserve">), the pore volume; </w:t>
      </w:r>
      <w:r>
        <w:rPr>
          <w:rFonts w:ascii="Times New Roman" w:eastAsiaTheme="minorEastAsia" w:hAnsi="Times New Roman" w:cs="Times New Roman"/>
          <w:i/>
          <w:color w:val="000000"/>
          <w:sz w:val="22"/>
        </w:rPr>
        <w:t>P</w:t>
      </w:r>
      <w:r>
        <w:rPr>
          <w:rFonts w:ascii="Times New Roman" w:eastAsiaTheme="minorEastAsia" w:hAnsi="Times New Roman" w:cs="Times New Roman"/>
          <w:i/>
          <w:color w:val="000000"/>
          <w:sz w:val="22"/>
          <w:vertAlign w:val="subscript"/>
        </w:rPr>
        <w:t>c</w:t>
      </w:r>
      <w:r>
        <w:rPr>
          <w:rFonts w:ascii="Times New Roman" w:eastAsiaTheme="minorEastAsia" w:hAnsi="Times New Roman" w:cs="Times New Roman"/>
          <w:color w:val="000000"/>
          <w:sz w:val="22"/>
        </w:rPr>
        <w:t xml:space="preserve"> (mbar), the air pressure; and </w:t>
      </w:r>
      <w:r>
        <w:rPr>
          <w:rFonts w:ascii="Times New Roman" w:eastAsiaTheme="minorEastAsia" w:hAnsi="Times New Roman" w:cs="Times New Roman"/>
          <w:i/>
          <w:color w:val="000000"/>
          <w:sz w:val="22"/>
        </w:rPr>
        <w:t>T</w:t>
      </w:r>
      <w:r>
        <w:rPr>
          <w:rFonts w:ascii="Times New Roman" w:eastAsiaTheme="minorEastAsia" w:hAnsi="Times New Roman" w:cs="Times New Roman"/>
          <w:i/>
          <w:color w:val="000000"/>
          <w:sz w:val="22"/>
          <w:vertAlign w:val="subscript"/>
        </w:rPr>
        <w:t>c</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sz w:val="22"/>
        </w:rPr>
        <w:t>K</w:t>
      </w:r>
      <w:r>
        <w:rPr>
          <w:rFonts w:ascii="Times New Roman" w:eastAsiaTheme="minorEastAsia" w:hAnsi="Times New Roman" w:cs="Times New Roman"/>
          <w:color w:val="000000"/>
          <w:sz w:val="22"/>
        </w:rPr>
        <w:t>), the temperature.</w:t>
      </w:r>
      <w:r>
        <w:rPr>
          <w:rFonts w:ascii="Times New Roman" w:eastAsiaTheme="minorEastAsia" w:hAnsi="Times New Roman" w:cs="Times New Roman" w:hint="eastAsia"/>
          <w:color w:val="000000"/>
          <w:sz w:val="22"/>
        </w:rPr>
        <w:t xml:space="preserve"> </w:t>
      </w:r>
      <w:bookmarkEnd w:id="38"/>
      <w:bookmarkEnd w:id="39"/>
      <w:r>
        <w:rPr>
          <w:rFonts w:ascii="Times New Roman" w:eastAsiaTheme="minorEastAsia" w:hAnsi="Times New Roman" w:cs="Times New Roman" w:hint="eastAsia"/>
          <w:color w:val="000000"/>
          <w:sz w:val="22"/>
        </w:rPr>
        <w:t xml:space="preserve">In the </w:t>
      </w:r>
      <w:proofErr w:type="spellStart"/>
      <w:r>
        <w:rPr>
          <w:rFonts w:ascii="Times New Roman" w:eastAsiaTheme="minorEastAsia" w:hAnsi="Times New Roman" w:cs="Times New Roman" w:hint="eastAsia"/>
          <w:color w:val="000000"/>
          <w:sz w:val="22"/>
        </w:rPr>
        <w:t>calcultion</w:t>
      </w:r>
      <w:proofErr w:type="spellEnd"/>
      <w:r>
        <w:rPr>
          <w:rFonts w:ascii="Times New Roman" w:eastAsiaTheme="minorEastAsia" w:hAnsi="Times New Roman" w:cs="Times New Roman" w:hint="eastAsia"/>
          <w:color w:val="000000"/>
          <w:sz w:val="22"/>
        </w:rPr>
        <w:t xml:space="preserve">, </w:t>
      </w:r>
      <w:r>
        <w:rPr>
          <w:rFonts w:ascii="Times New Roman" w:eastAsiaTheme="minorEastAsia" w:hAnsi="Times New Roman" w:cs="Times New Roman"/>
          <w:i/>
          <w:color w:val="000000"/>
          <w:sz w:val="22"/>
        </w:rPr>
        <w:t>T</w:t>
      </w:r>
      <w:r>
        <w:rPr>
          <w:rFonts w:ascii="Times New Roman" w:eastAsiaTheme="minorEastAsia" w:hAnsi="Times New Roman" w:cs="Times New Roman"/>
          <w:i/>
          <w:color w:val="000000"/>
          <w:sz w:val="22"/>
          <w:vertAlign w:val="subscript"/>
        </w:rPr>
        <w:t>c</w:t>
      </w:r>
      <w:r>
        <w:rPr>
          <w:rFonts w:ascii="Times New Roman" w:eastAsiaTheme="minorEastAsia" w:hAnsi="Times New Roman" w:cs="Times New Roman" w:hint="eastAsia"/>
          <w:i/>
          <w:color w:val="000000"/>
          <w:sz w:val="22"/>
          <w:vertAlign w:val="subscript"/>
        </w:rPr>
        <w:t xml:space="preserve"> </w:t>
      </w:r>
      <w:r>
        <w:rPr>
          <w:rFonts w:ascii="Times New Roman" w:eastAsiaTheme="minorEastAsia" w:hAnsi="Times New Roman" w:cs="Times New Roman" w:hint="eastAsia"/>
          <w:color w:val="000000"/>
          <w:sz w:val="22"/>
        </w:rPr>
        <w:t xml:space="preserve">and </w:t>
      </w:r>
      <w:r>
        <w:rPr>
          <w:rFonts w:ascii="Times New Roman" w:eastAsiaTheme="minorEastAsia" w:hAnsi="Times New Roman" w:cs="Times New Roman" w:hint="eastAsia"/>
          <w:i/>
          <w:color w:val="000000"/>
          <w:sz w:val="22"/>
        </w:rPr>
        <w:t>P</w:t>
      </w:r>
      <w:r>
        <w:rPr>
          <w:rFonts w:ascii="Times New Roman" w:eastAsiaTheme="minorEastAsia" w:hAnsi="Times New Roman" w:cs="Times New Roman"/>
          <w:i/>
          <w:color w:val="000000"/>
          <w:sz w:val="22"/>
          <w:vertAlign w:val="subscript"/>
        </w:rPr>
        <w:t>c</w:t>
      </w:r>
      <w:r>
        <w:rPr>
          <w:rFonts w:ascii="Times New Roman" w:eastAsiaTheme="minorEastAsia" w:hAnsi="Times New Roman" w:cs="Times New Roman" w:hint="eastAsia"/>
          <w:color w:val="000000"/>
          <w:sz w:val="22"/>
        </w:rPr>
        <w:t xml:space="preserve"> were approximately taken from the surface climate conditions (</w:t>
      </w:r>
      <w:r>
        <w:rPr>
          <w:rFonts w:ascii="Times New Roman" w:eastAsiaTheme="minorEastAsia" w:hAnsi="Times New Roman" w:cs="Times New Roman" w:hint="eastAsia"/>
          <w:sz w:val="22"/>
        </w:rPr>
        <w:t>260.02 K</w:t>
      </w:r>
      <w:r>
        <w:rPr>
          <w:rFonts w:ascii="Times New Roman" w:eastAsiaTheme="minorEastAsia" w:hAnsi="Times New Roman" w:cs="Times New Roman"/>
          <w:sz w:val="22"/>
        </w:rPr>
        <w:t>, 46</w:t>
      </w:r>
      <w:r>
        <w:rPr>
          <w:rFonts w:ascii="Times New Roman" w:eastAsiaTheme="minorEastAsia" w:hAnsi="Times New Roman" w:cs="Times New Roman" w:hint="eastAsia"/>
          <w:sz w:val="22"/>
        </w:rPr>
        <w:t>4.89</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mbar)</w:t>
      </w:r>
      <w:r>
        <w:rPr>
          <w:rFonts w:ascii="Times New Roman" w:eastAsiaTheme="minorEastAsia" w:hAnsi="Times New Roman" w:cs="Times New Roman" w:hint="eastAsia"/>
          <w:color w:val="000000"/>
          <w:sz w:val="22"/>
        </w:rPr>
        <w:t xml:space="preserve"> that obtained from the filed observations. </w:t>
      </w:r>
      <w:proofErr w:type="spellStart"/>
      <w:r>
        <w:rPr>
          <w:rFonts w:ascii="Times New Roman" w:eastAsiaTheme="minorEastAsia" w:hAnsi="Times New Roman" w:cs="Times New Roman"/>
          <w:i/>
          <w:color w:val="000000"/>
          <w:sz w:val="22"/>
        </w:rPr>
        <w:t>V</w:t>
      </w:r>
      <w:r>
        <w:rPr>
          <w:rFonts w:ascii="Times New Roman" w:eastAsiaTheme="minorEastAsia" w:hAnsi="Times New Roman" w:cs="Times New Roman"/>
          <w:i/>
          <w:color w:val="000000"/>
          <w:sz w:val="22"/>
          <w:vertAlign w:val="subscript"/>
        </w:rPr>
        <w:t>c</w:t>
      </w:r>
      <w:proofErr w:type="spellEnd"/>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in the calculation was</w:t>
      </w:r>
      <w:r>
        <w:rPr>
          <w:rFonts w:ascii="Times New Roman" w:eastAsiaTheme="minorEastAsia" w:hAnsi="Times New Roman" w:cs="Times New Roman"/>
          <w:color w:val="000000"/>
          <w:sz w:val="22"/>
        </w:rPr>
        <w:t xml:space="preserve"> 141</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color w:val="000000"/>
          <w:sz w:val="22"/>
        </w:rPr>
        <w:t xml:space="preserve">, which </w:t>
      </w:r>
      <w:r>
        <w:rPr>
          <w:rFonts w:ascii="Times New Roman" w:eastAsiaTheme="minorEastAsia" w:hAnsi="Times New Roman" w:cs="Times New Roman" w:hint="eastAsia"/>
          <w:color w:val="000000"/>
          <w:sz w:val="22"/>
        </w:rPr>
        <w:t>was</w:t>
      </w:r>
      <w:r>
        <w:rPr>
          <w:rFonts w:ascii="Times New Roman" w:eastAsiaTheme="minorEastAsia" w:hAnsi="Times New Roman" w:cs="Times New Roman"/>
          <w:color w:val="000000"/>
          <w:sz w:val="22"/>
        </w:rPr>
        <w:t xml:space="preserve"> calculated based on the empirical relationship of </w:t>
      </w:r>
      <w:proofErr w:type="spellStart"/>
      <w:r>
        <w:rPr>
          <w:rFonts w:ascii="Times New Roman" w:eastAsiaTheme="minorEastAsia" w:hAnsi="Times New Roman" w:cs="Times New Roman"/>
          <w:i/>
          <w:color w:val="000000"/>
          <w:sz w:val="22"/>
        </w:rPr>
        <w:t>V</w:t>
      </w:r>
      <w:r>
        <w:rPr>
          <w:rFonts w:ascii="Times New Roman" w:eastAsiaTheme="minorEastAsia" w:hAnsi="Times New Roman" w:cs="Times New Roman"/>
          <w:i/>
          <w:color w:val="000000"/>
          <w:sz w:val="22"/>
          <w:vertAlign w:val="subscript"/>
        </w:rPr>
        <w:t>c</w:t>
      </w:r>
      <w:proofErr w:type="spellEnd"/>
      <w:r>
        <w:rPr>
          <w:rFonts w:ascii="Times New Roman" w:eastAsiaTheme="minorEastAsia" w:hAnsi="Times New Roman" w:cs="Times New Roman"/>
          <w:color w:val="000000"/>
          <w:sz w:val="22"/>
        </w:rPr>
        <w:t xml:space="preserve"> to the surface temperature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&lt;EndNote&gt;&lt;Cite&gt;&lt;Author&gt;Martinerie&lt;/Author&gt;&lt;Year&gt;1992&lt;/Year&gt;&lt;RecNum&gt;12&lt;/RecNum&gt;&lt;DisplayText&gt;(&lt;style face="italic"&gt;Martinerie et al.&lt;/style&gt;, 1992)&lt;/DisplayText&gt;&lt;record&gt;&lt;rec-number&gt;12&lt;/rec-number&gt;&lt;foreign-keys&gt;&lt;key app="EN" db-id="5r0tp0tvmxx5sqee9f7xx2a30sxpe0dfz9z5" timestamp="1580817768"&gt;12&lt;/key&gt;&lt;/foreign-keys&gt;&lt;ref-type name="Journal Article"&gt;17&lt;/ref-type&gt;&lt;contributors&gt;&lt;authors&gt;&lt;author&gt;Martinerie, Patricia&lt;/author&gt;&lt;author&gt;Raynaud, Dominique&lt;/author&gt;&lt;author&gt;Etheridge, David M&lt;/author&gt;&lt;author&gt;Barnola, Jean Marc&lt;/author&gt;&lt;author&gt;Mazaudier, Danièle&lt;/author&gt;&lt;/authors&gt;&lt;/contributors&gt;&lt;titles&gt;&lt;title&gt;Physical and climatic parameters which influence the air content in polar ice&lt;/title&gt;&lt;secondary-title&gt;Earth and Planetary Science Letters&lt;/secondary-title&gt;&lt;/titles&gt;&lt;periodical&gt;&lt;full-title&gt;Earth and Planetary Science Letters&lt;/full-title&gt;&lt;/periodical&gt;&lt;pages&gt;1-13&lt;/pages&gt;&lt;volume&gt;112&lt;/volume&gt;&lt;number&gt;1-4&lt;/number&gt;&lt;dates&gt;&lt;year&gt;1992&lt;/year&gt;&lt;/dates&gt;&lt;isbn&gt;0012-821X&lt;/isbn&gt;&lt;urls&gt;&lt;/urls&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Martinerie et al.</w:t>
      </w:r>
      <w:r>
        <w:rPr>
          <w:rFonts w:ascii="Times New Roman" w:eastAsiaTheme="minorEastAsia" w:hAnsi="Times New Roman" w:cs="Times New Roman"/>
          <w:color w:val="000000"/>
          <w:sz w:val="22"/>
        </w:rPr>
        <w:t>, 1992)</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t>.</w:t>
      </w:r>
      <w:r>
        <w:rPr>
          <w:rFonts w:ascii="Times New Roman" w:eastAsiaTheme="minorEastAsia" w:hAnsi="Times New Roman" w:cs="Times New Roman" w:hint="eastAsia"/>
          <w:color w:val="000000"/>
          <w:sz w:val="22"/>
        </w:rPr>
        <w:t xml:space="preserve"> </w:t>
      </w:r>
    </w:p>
    <w:p w14:paraId="647CABA4" w14:textId="175FF2C0" w:rsidR="005A24E3" w:rsidRDefault="0072164A">
      <w:pPr>
        <w:spacing w:line="360" w:lineRule="auto"/>
        <w:ind w:firstLineChars="200" w:firstLine="440"/>
        <w:rPr>
          <w:rFonts w:ascii="Times New Roman" w:eastAsiaTheme="minorEastAsia" w:hAnsi="Times New Roman" w:cs="Times New Roman"/>
          <w:color w:val="000000"/>
          <w:sz w:val="22"/>
        </w:rPr>
      </w:pPr>
      <w:bookmarkStart w:id="40" w:name="OLE_LINK60"/>
      <w:r>
        <w:rPr>
          <w:rFonts w:ascii="Times New Roman" w:eastAsiaTheme="minorEastAsia" w:hAnsi="Times New Roman" w:cs="Times New Roman" w:hint="eastAsia"/>
          <w:color w:val="000000"/>
          <w:sz w:val="22"/>
        </w:rPr>
        <w:t>With</w:t>
      </w:r>
      <w:bookmarkEnd w:id="40"/>
      <w:r>
        <w:rPr>
          <w:rFonts w:ascii="Times New Roman" w:eastAsiaTheme="minorEastAsia" w:hAnsi="Times New Roman" w:cs="Times New Roman" w:hint="eastAsia"/>
          <w:color w:val="000000"/>
          <w:sz w:val="22"/>
        </w:rPr>
        <w:t xml:space="preserve"> these parameters, </w:t>
      </w:r>
      <w:bookmarkStart w:id="41" w:name="OLE_LINK63"/>
      <w:r>
        <w:rPr>
          <w:rFonts w:ascii="Times New Roman" w:eastAsiaTheme="minorEastAsia" w:hAnsi="Times New Roman" w:cs="Times New Roman" w:hint="eastAsia"/>
          <w:color w:val="000000"/>
          <w:sz w:val="22"/>
        </w:rPr>
        <w:t xml:space="preserve">non-melt-state </w:t>
      </w:r>
      <w:r>
        <w:rPr>
          <w:rFonts w:ascii="Times New Roman" w:eastAsiaTheme="minorEastAsia" w:hAnsi="Times New Roman" w:cs="Times New Roman"/>
          <w:color w:val="000000"/>
          <w:sz w:val="22"/>
        </w:rPr>
        <w:t xml:space="preserve">TAC </w:t>
      </w:r>
      <w:r>
        <w:rPr>
          <w:rFonts w:ascii="Times New Roman" w:eastAsiaTheme="minorEastAsia" w:hAnsi="Times New Roman" w:cs="Times New Roman" w:hint="eastAsia"/>
          <w:color w:val="000000"/>
          <w:sz w:val="22"/>
        </w:rPr>
        <w:t>at the drilling</w:t>
      </w:r>
      <w:bookmarkEnd w:id="41"/>
      <w:r>
        <w:rPr>
          <w:rFonts w:ascii="Times New Roman" w:eastAsiaTheme="minorEastAsia" w:hAnsi="Times New Roman" w:cs="Times New Roman" w:hint="eastAsia"/>
          <w:color w:val="000000"/>
          <w:sz w:val="22"/>
        </w:rPr>
        <w:t xml:space="preserve"> site was calculated to be</w:t>
      </w:r>
      <w:r>
        <w:rPr>
          <w:rFonts w:ascii="Times New Roman" w:eastAsiaTheme="minorEastAsia" w:hAnsi="Times New Roman" w:cs="Times New Roman"/>
          <w:color w:val="000000"/>
          <w:sz w:val="22"/>
        </w:rPr>
        <w:t xml:space="preserve"> </w:t>
      </w:r>
      <w:bookmarkStart w:id="42" w:name="OLE_LINK67"/>
      <w:r>
        <w:rPr>
          <w:rFonts w:ascii="Times New Roman" w:eastAsiaTheme="minorEastAsia" w:hAnsi="Times New Roman" w:cs="Times New Roman"/>
          <w:color w:val="000000"/>
          <w:sz w:val="22"/>
        </w:rPr>
        <w:t>68</w:t>
      </w:r>
      <w:bookmarkStart w:id="43" w:name="OLE_LINK33"/>
      <w:bookmarkEnd w:id="42"/>
      <w:r>
        <w:rPr>
          <w:rFonts w:ascii="Times New Roman" w:eastAsiaTheme="minorEastAsia" w:hAnsi="Times New Roman" w:cs="Times New Roman" w:hint="eastAsia"/>
          <w:color w:val="000000"/>
          <w:sz w:val="22"/>
        </w:rPr>
        <w:t xml:space="preserve"> </w:t>
      </w:r>
      <w:bookmarkEnd w:id="43"/>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hint="eastAsia"/>
          <w:color w:val="000000"/>
          <w:sz w:val="22"/>
        </w:rPr>
        <w:t>. But this</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 xml:space="preserve">value was applied only to </w:t>
      </w:r>
      <w:r>
        <w:rPr>
          <w:rFonts w:ascii="Times New Roman" w:eastAsiaTheme="minorEastAsia" w:hAnsi="Times New Roman" w:cs="Times New Roman"/>
          <w:color w:val="000000"/>
          <w:sz w:val="22"/>
        </w:rPr>
        <w:t>modern climatic condition</w:t>
      </w:r>
      <w:r>
        <w:rPr>
          <w:rFonts w:ascii="Times New Roman" w:eastAsiaTheme="minorEastAsia" w:hAnsi="Times New Roman" w:cs="Times New Roman" w:hint="eastAsia"/>
          <w:color w:val="000000"/>
          <w:sz w:val="22"/>
        </w:rPr>
        <w:t>, which was representative of a relative warm state</w:t>
      </w:r>
      <w:r>
        <w:rPr>
          <w:rFonts w:ascii="Times New Roman" w:eastAsiaTheme="minorEastAsia" w:hAnsi="Times New Roman" w:cs="Times New Roman"/>
          <w:color w:val="000000"/>
          <w:sz w:val="22"/>
        </w:rPr>
        <w:t>.</w:t>
      </w:r>
      <w:r>
        <w:rPr>
          <w:rFonts w:ascii="Times New Roman" w:eastAsiaTheme="minorEastAsia" w:hAnsi="Times New Roman" w:cs="Times New Roman" w:hint="eastAsia"/>
          <w:color w:val="000000"/>
          <w:sz w:val="22"/>
        </w:rPr>
        <w:t xml:space="preserve"> Therefore, we introduced the climate condition during Last Glacial Maximum (LGM) that represents a relatively </w:t>
      </w:r>
      <w:r w:rsidR="00AE6C08">
        <w:rPr>
          <w:rFonts w:ascii="Times New Roman" w:eastAsiaTheme="minorEastAsia" w:hAnsi="Times New Roman" w:cs="Times New Roman" w:hint="eastAsia"/>
          <w:color w:val="000000"/>
          <w:sz w:val="22"/>
        </w:rPr>
        <w:t>cool</w:t>
      </w:r>
      <w:r>
        <w:rPr>
          <w:rFonts w:ascii="Times New Roman" w:eastAsiaTheme="minorEastAsia" w:hAnsi="Times New Roman" w:cs="Times New Roman" w:hint="eastAsia"/>
          <w:color w:val="000000"/>
          <w:sz w:val="22"/>
        </w:rPr>
        <w:t xml:space="preserve"> state to non-melt-state </w:t>
      </w:r>
      <w:r>
        <w:rPr>
          <w:rFonts w:ascii="Times New Roman" w:eastAsiaTheme="minorEastAsia" w:hAnsi="Times New Roman" w:cs="Times New Roman"/>
          <w:color w:val="000000"/>
          <w:sz w:val="22"/>
        </w:rPr>
        <w:t>TAC</w:t>
      </w:r>
      <w:r>
        <w:rPr>
          <w:rFonts w:ascii="Times New Roman" w:eastAsiaTheme="minorEastAsia" w:hAnsi="Times New Roman" w:cs="Times New Roman" w:hint="eastAsia"/>
          <w:color w:val="000000"/>
          <w:sz w:val="22"/>
        </w:rPr>
        <w:t xml:space="preserve"> calculation. </w:t>
      </w:r>
      <w:bookmarkStart w:id="44" w:name="OLE_LINK64"/>
      <w:r>
        <w:rPr>
          <w:rFonts w:ascii="Times New Roman" w:eastAsiaTheme="minorEastAsia" w:hAnsi="Times New Roman" w:cs="Times New Roman"/>
          <w:i/>
          <w:color w:val="000000"/>
          <w:sz w:val="22"/>
        </w:rPr>
        <w:t>P</w:t>
      </w:r>
      <w:r>
        <w:rPr>
          <w:rFonts w:ascii="Times New Roman" w:eastAsiaTheme="minorEastAsia" w:hAnsi="Times New Roman" w:cs="Times New Roman"/>
          <w:i/>
          <w:color w:val="000000"/>
          <w:sz w:val="22"/>
          <w:vertAlign w:val="subscript"/>
        </w:rPr>
        <w:t>c</w:t>
      </w:r>
      <w:r>
        <w:rPr>
          <w:rFonts w:ascii="Times New Roman" w:eastAsiaTheme="minorEastAsia" w:hAnsi="Times New Roman" w:cs="Times New Roman" w:hint="eastAsia"/>
          <w:color w:val="000000"/>
          <w:sz w:val="22"/>
        </w:rPr>
        <w:t xml:space="preserve">, </w:t>
      </w:r>
      <w:r>
        <w:rPr>
          <w:rFonts w:ascii="Times New Roman" w:eastAsiaTheme="minorEastAsia" w:hAnsi="Times New Roman" w:cs="Times New Roman" w:hint="eastAsia"/>
          <w:i/>
          <w:color w:val="000000"/>
          <w:sz w:val="22"/>
        </w:rPr>
        <w:t>T</w:t>
      </w:r>
      <w:r>
        <w:rPr>
          <w:rFonts w:ascii="Times New Roman" w:eastAsiaTheme="minorEastAsia" w:hAnsi="Times New Roman" w:cs="Times New Roman"/>
          <w:i/>
          <w:color w:val="000000"/>
          <w:sz w:val="22"/>
          <w:vertAlign w:val="subscript"/>
        </w:rPr>
        <w:t>c</w:t>
      </w:r>
      <w:r>
        <w:rPr>
          <w:rFonts w:ascii="Times New Roman" w:eastAsiaTheme="minorEastAsia" w:hAnsi="Times New Roman" w:cs="Times New Roman" w:hint="eastAsia"/>
          <w:color w:val="000000"/>
          <w:sz w:val="22"/>
        </w:rPr>
        <w:t xml:space="preserve"> and </w:t>
      </w:r>
      <w:proofErr w:type="spellStart"/>
      <w:r>
        <w:rPr>
          <w:rFonts w:ascii="Times New Roman" w:eastAsiaTheme="minorEastAsia" w:hAnsi="Times New Roman" w:cs="Times New Roman" w:hint="eastAsia"/>
          <w:i/>
          <w:color w:val="000000"/>
          <w:sz w:val="22"/>
        </w:rPr>
        <w:t>V</w:t>
      </w:r>
      <w:r>
        <w:rPr>
          <w:rFonts w:ascii="Times New Roman" w:eastAsiaTheme="minorEastAsia" w:hAnsi="Times New Roman" w:cs="Times New Roman"/>
          <w:i/>
          <w:color w:val="000000"/>
          <w:sz w:val="22"/>
          <w:vertAlign w:val="subscript"/>
        </w:rPr>
        <w:t>c</w:t>
      </w:r>
      <w:bookmarkEnd w:id="44"/>
      <w:proofErr w:type="spellEnd"/>
      <w:r>
        <w:rPr>
          <w:rFonts w:ascii="Times New Roman" w:eastAsiaTheme="minorEastAsia" w:hAnsi="Times New Roman" w:cs="Times New Roman" w:hint="eastAsia"/>
          <w:color w:val="000000"/>
          <w:sz w:val="22"/>
        </w:rPr>
        <w:t xml:space="preserve"> that are</w:t>
      </w:r>
      <w:ins w:id="45" w:author="SH" w:date="2020-08-07T13:16:00Z">
        <w:r>
          <w:rPr>
            <w:rFonts w:ascii="Times New Roman" w:eastAsiaTheme="minorEastAsia" w:hAnsi="Times New Roman" w:cs="Times New Roman"/>
            <w:color w:val="000000"/>
            <w:sz w:val="22"/>
          </w:rPr>
          <w:t xml:space="preserve"> </w:t>
        </w:r>
      </w:ins>
      <w:r>
        <w:rPr>
          <w:rFonts w:ascii="Times New Roman" w:eastAsiaTheme="minorEastAsia" w:hAnsi="Times New Roman" w:cs="Times New Roman" w:hint="eastAsia"/>
          <w:color w:val="000000"/>
          <w:sz w:val="22"/>
        </w:rPr>
        <w:t>used for calculation are estimated of 491.15 mbar, 253.02 K and 135</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hint="eastAsia"/>
          <w:color w:val="000000"/>
          <w:sz w:val="22"/>
        </w:rPr>
        <w:t xml:space="preserve">, respectively. The determination of these parameters were following the estimation that surface temperature of West Kunlun mountains in LGM, which was 9 </w:t>
      </w:r>
      <w:r>
        <w:rPr>
          <w:rFonts w:ascii="Times New Roman" w:eastAsia="宋体" w:hAnsi="Times New Roman" w:cs="Times New Roman"/>
          <w:color w:val="000000"/>
          <w:sz w:val="22"/>
        </w:rPr>
        <w:t>℃</w:t>
      </w:r>
      <w:r>
        <w:rPr>
          <w:rFonts w:ascii="Times New Roman" w:eastAsiaTheme="minorEastAsia" w:hAnsi="Times New Roman" w:cs="Times New Roman" w:hint="eastAsia"/>
          <w:color w:val="000000"/>
          <w:sz w:val="22"/>
        </w:rPr>
        <w:t xml:space="preserve"> lower than modern times </w:t>
      </w:r>
      <w:r>
        <w:rPr>
          <w:rStyle w:val="fontstyle01"/>
          <w:rFonts w:ascii="Times New Roman" w:eastAsiaTheme="minorEastAsia" w:hAnsi="Times New Roman" w:cs="Times New Roman"/>
          <w:sz w:val="22"/>
          <w:szCs w:val="22"/>
        </w:rPr>
        <w:fldChar w:fldCharType="begin"/>
      </w:r>
      <w:r>
        <w:rPr>
          <w:rStyle w:val="fontstyle01"/>
          <w:rFonts w:ascii="Times New Roman" w:eastAsiaTheme="minorEastAsia" w:hAnsi="Times New Roman" w:cs="Times New Roman"/>
          <w:sz w:val="22"/>
          <w:szCs w:val="22"/>
        </w:rPr>
        <w:instrText xml:space="preserve"> ADDIN EN.CITE &lt;EndNote&gt;&lt;Cite&gt;&lt;Author&gt;Jiao&lt;/Author&gt;&lt;Year&gt;2000&lt;/Year&gt;&lt;RecNum&gt;24&lt;/RecNum&gt;&lt;DisplayText&gt;(&lt;style face="italic"&gt;Jiao et al.&lt;/style&gt;, 2000)&lt;/DisplayText&gt;&lt;record&gt;&lt;rec-number&gt;24&lt;/rec-number&gt;&lt;foreign-keys&gt;&lt;key app="EN" db-id="5r0tp0tvmxx5sqee9f7xx2a30sxpe0dfz9z5" timestamp="1580909960"&gt;24&lt;/key&gt;&lt;/foreign-keys&gt;&lt;ref-type name="Journal Article"&gt;17&lt;/ref-type&gt;&lt;contributors&gt;&lt;authors&gt;&lt;author&gt;Jiao,  Keqin&lt;/author&gt;&lt;author&gt;Yao,  Tandong&lt;/author&gt;&lt;author&gt;Li,  Shijie&lt;/author&gt;&lt;/authors&gt;&lt;/contributors&gt;&lt;titles&gt;&lt;title&gt;Evolution of glaciers and environment in the west Kuntlun Mounains during the past 32 ka&lt;/title&gt;&lt;secondary-title&gt;Journal of Glaciolgy and Geocryology&lt;/secondary-title&gt;&lt;/titles&gt;&lt;pages&gt;250-256&lt;/pages&gt;&lt;volume&gt;22&lt;/volume&gt;&lt;number&gt;3&lt;/number&gt;&lt;dates&gt;&lt;year&gt;2000&lt;/year&gt;&lt;/dates&gt;&lt;urls&gt;&lt;/urls&gt;&lt;language&gt;Chinese&lt;/language&gt;&lt;/record&gt;&lt;/Cite&gt;&lt;/EndNote&gt;</w:instrText>
      </w:r>
      <w:r>
        <w:rPr>
          <w:rStyle w:val="fontstyle01"/>
          <w:rFonts w:ascii="Times New Roman" w:eastAsiaTheme="minorEastAsia" w:hAnsi="Times New Roman" w:cs="Times New Roman"/>
          <w:sz w:val="22"/>
          <w:szCs w:val="22"/>
        </w:rPr>
        <w:fldChar w:fldCharType="separate"/>
      </w:r>
      <w:r>
        <w:rPr>
          <w:rStyle w:val="fontstyle01"/>
          <w:rFonts w:ascii="Times New Roman" w:eastAsiaTheme="minorEastAsia" w:hAnsi="Times New Roman" w:cs="Times New Roman"/>
          <w:sz w:val="22"/>
          <w:szCs w:val="22"/>
        </w:rPr>
        <w:t>(</w:t>
      </w:r>
      <w:r>
        <w:rPr>
          <w:rStyle w:val="fontstyle01"/>
          <w:rFonts w:ascii="Times New Roman" w:eastAsiaTheme="minorEastAsia" w:hAnsi="Times New Roman" w:cs="Times New Roman"/>
          <w:i/>
          <w:sz w:val="22"/>
          <w:szCs w:val="22"/>
        </w:rPr>
        <w:t>Jiao et al.</w:t>
      </w:r>
      <w:r>
        <w:rPr>
          <w:rStyle w:val="fontstyle01"/>
          <w:rFonts w:ascii="Times New Roman" w:eastAsiaTheme="minorEastAsia" w:hAnsi="Times New Roman" w:cs="Times New Roman"/>
          <w:sz w:val="22"/>
          <w:szCs w:val="22"/>
        </w:rPr>
        <w:t>, 2000)</w:t>
      </w:r>
      <w:r>
        <w:rPr>
          <w:rStyle w:val="fontstyle01"/>
          <w:rFonts w:ascii="Times New Roman" w:eastAsiaTheme="minorEastAsia" w:hAnsi="Times New Roman" w:cs="Times New Roman"/>
          <w:sz w:val="22"/>
          <w:szCs w:val="22"/>
        </w:rPr>
        <w:fldChar w:fldCharType="end"/>
      </w:r>
      <w:r>
        <w:rPr>
          <w:rFonts w:ascii="Times New Roman" w:eastAsiaTheme="minorEastAsia" w:hAnsi="Times New Roman" w:cs="Times New Roman" w:hint="eastAsia"/>
          <w:color w:val="000000"/>
          <w:sz w:val="22"/>
        </w:rPr>
        <w:t>. Thereby a value of 66.8</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hint="eastAsia"/>
          <w:color w:val="000000"/>
          <w:sz w:val="22"/>
        </w:rPr>
        <w:t xml:space="preserve"> was derived. Considering the effect of glacier flow that carries ice from high altitude regions to low altitude regions, we also make calculations of non-melt-state TAC at the top of </w:t>
      </w:r>
      <w:proofErr w:type="spellStart"/>
      <w:r>
        <w:rPr>
          <w:rFonts w:ascii="Times New Roman" w:eastAsiaTheme="minorEastAsia" w:hAnsi="Times New Roman" w:cs="Times New Roman" w:hint="eastAsia"/>
          <w:color w:val="000000"/>
          <w:sz w:val="22"/>
        </w:rPr>
        <w:t>Chongce</w:t>
      </w:r>
      <w:proofErr w:type="spellEnd"/>
      <w:r>
        <w:rPr>
          <w:rFonts w:ascii="Times New Roman" w:eastAsiaTheme="minorEastAsia" w:hAnsi="Times New Roman" w:cs="Times New Roman" w:hint="eastAsia"/>
          <w:color w:val="000000"/>
          <w:sz w:val="22"/>
        </w:rPr>
        <w:t xml:space="preserve"> ice cap, with an altitude of 6010 m </w:t>
      </w:r>
      <w:proofErr w:type="spellStart"/>
      <w:proofErr w:type="gramStart"/>
      <w:r>
        <w:rPr>
          <w:rFonts w:ascii="Times New Roman" w:eastAsiaTheme="minorEastAsia" w:hAnsi="Times New Roman" w:cs="Times New Roman" w:hint="eastAsia"/>
          <w:color w:val="000000"/>
          <w:sz w:val="22"/>
        </w:rPr>
        <w:t>a.s.l</w:t>
      </w:r>
      <w:proofErr w:type="spellEnd"/>
      <w:r>
        <w:rPr>
          <w:rFonts w:ascii="Times New Roman" w:eastAsiaTheme="minorEastAsia" w:hAnsi="Times New Roman" w:cs="Times New Roman" w:hint="eastAsia"/>
          <w:color w:val="000000"/>
          <w:sz w:val="22"/>
        </w:rPr>
        <w:t>..</w:t>
      </w:r>
      <w:proofErr w:type="gramEnd"/>
      <w:r>
        <w:rPr>
          <w:rFonts w:ascii="Times New Roman" w:eastAsiaTheme="minorEastAsia" w:hAnsi="Times New Roman" w:cs="Times New Roman" w:hint="eastAsia"/>
          <w:color w:val="000000"/>
          <w:sz w:val="22"/>
        </w:rPr>
        <w:t xml:space="preserve"> The climatic parameters of modern time and LGM period at the summit were converted from that in drilling site, according to their elevation differences. </w:t>
      </w:r>
      <w:r>
        <w:rPr>
          <w:rFonts w:ascii="Times New Roman" w:eastAsiaTheme="minorEastAsia" w:hAnsi="Times New Roman" w:cs="Times New Roman"/>
          <w:i/>
          <w:color w:val="000000"/>
          <w:sz w:val="22"/>
        </w:rPr>
        <w:t>P</w:t>
      </w:r>
      <w:r>
        <w:rPr>
          <w:rFonts w:ascii="Times New Roman" w:eastAsiaTheme="minorEastAsia" w:hAnsi="Times New Roman" w:cs="Times New Roman"/>
          <w:i/>
          <w:color w:val="000000"/>
          <w:sz w:val="22"/>
          <w:vertAlign w:val="subscript"/>
        </w:rPr>
        <w:t>c</w:t>
      </w:r>
      <w:r>
        <w:rPr>
          <w:rFonts w:ascii="Times New Roman" w:eastAsiaTheme="minorEastAsia" w:hAnsi="Times New Roman" w:cs="Times New Roman" w:hint="eastAsia"/>
          <w:color w:val="000000"/>
          <w:sz w:val="22"/>
        </w:rPr>
        <w:t xml:space="preserve">, </w:t>
      </w:r>
      <w:r>
        <w:rPr>
          <w:rFonts w:ascii="Times New Roman" w:eastAsiaTheme="minorEastAsia" w:hAnsi="Times New Roman" w:cs="Times New Roman" w:hint="eastAsia"/>
          <w:i/>
          <w:color w:val="000000"/>
          <w:sz w:val="22"/>
        </w:rPr>
        <w:t>T</w:t>
      </w:r>
      <w:r>
        <w:rPr>
          <w:rFonts w:ascii="Times New Roman" w:eastAsiaTheme="minorEastAsia" w:hAnsi="Times New Roman" w:cs="Times New Roman"/>
          <w:i/>
          <w:color w:val="000000"/>
          <w:sz w:val="22"/>
          <w:vertAlign w:val="subscript"/>
        </w:rPr>
        <w:t>c</w:t>
      </w:r>
      <w:r>
        <w:rPr>
          <w:rFonts w:ascii="Times New Roman" w:eastAsiaTheme="minorEastAsia" w:hAnsi="Times New Roman" w:cs="Times New Roman" w:hint="eastAsia"/>
          <w:color w:val="000000"/>
          <w:sz w:val="22"/>
        </w:rPr>
        <w:t xml:space="preserve"> and </w:t>
      </w:r>
      <w:proofErr w:type="spellStart"/>
      <w:r>
        <w:rPr>
          <w:rFonts w:ascii="Times New Roman" w:eastAsiaTheme="minorEastAsia" w:hAnsi="Times New Roman" w:cs="Times New Roman" w:hint="eastAsia"/>
          <w:i/>
          <w:color w:val="000000"/>
          <w:sz w:val="22"/>
        </w:rPr>
        <w:t>V</w:t>
      </w:r>
      <w:r>
        <w:rPr>
          <w:rFonts w:ascii="Times New Roman" w:eastAsiaTheme="minorEastAsia" w:hAnsi="Times New Roman" w:cs="Times New Roman"/>
          <w:i/>
          <w:color w:val="000000"/>
          <w:sz w:val="22"/>
          <w:vertAlign w:val="subscript"/>
        </w:rPr>
        <w:t>c</w:t>
      </w:r>
      <w:proofErr w:type="spellEnd"/>
      <w:r>
        <w:rPr>
          <w:rFonts w:ascii="Times New Roman" w:eastAsiaTheme="minorEastAsia" w:hAnsi="Times New Roman" w:cs="Times New Roman" w:hint="eastAsia"/>
          <w:color w:val="000000"/>
          <w:sz w:val="22"/>
        </w:rPr>
        <w:t xml:space="preserve"> that are used for calculation are estimated to be 435.47 mbar, 256.15 K and 134</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hint="eastAsia"/>
          <w:color w:val="000000"/>
          <w:sz w:val="22"/>
        </w:rPr>
        <w:t xml:space="preserve"> under the modern climate condition, and 435.48 mbar, 247.15 K and 131</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Fonts w:ascii="Times New Roman" w:eastAsiaTheme="minorEastAsia" w:hAnsi="Times New Roman" w:cs="Times New Roman" w:hint="eastAsia"/>
          <w:color w:val="000000"/>
          <w:sz w:val="22"/>
        </w:rPr>
        <w:t xml:space="preserve"> </w:t>
      </w:r>
      <w:r>
        <w:rPr>
          <w:rStyle w:val="fontstyle01"/>
          <w:rFonts w:ascii="Times New Roman" w:eastAsiaTheme="minorEastAsia" w:hAnsi="Times New Roman" w:cs="Times New Roman" w:hint="eastAsia"/>
          <w:sz w:val="22"/>
          <w:szCs w:val="22"/>
        </w:rPr>
        <w:t>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hint="eastAsia"/>
          <w:color w:val="000000"/>
          <w:sz w:val="22"/>
        </w:rPr>
        <w:t xml:space="preserve"> </w:t>
      </w:r>
      <w:r>
        <w:rPr>
          <w:rFonts w:ascii="Times New Roman" w:eastAsiaTheme="minorEastAsia" w:hAnsi="Times New Roman" w:cs="Times New Roman" w:hint="eastAsia"/>
          <w:color w:val="000000"/>
          <w:sz w:val="22"/>
        </w:rPr>
        <w:lastRenderedPageBreak/>
        <w:t xml:space="preserve">under the LGM climate condition. Thereby </w:t>
      </w:r>
      <w:r>
        <w:rPr>
          <w:rFonts w:ascii="Times New Roman" w:eastAsiaTheme="minorEastAsia" w:hAnsi="Times New Roman" w:cs="Times New Roman"/>
          <w:color w:val="000000"/>
          <w:sz w:val="22"/>
        </w:rPr>
        <w:t xml:space="preserve">TAC level of </w:t>
      </w:r>
      <w:r>
        <w:rPr>
          <w:rFonts w:ascii="Times New Roman" w:eastAsiaTheme="minorEastAsia" w:hAnsi="Times New Roman" w:cs="Times New Roman" w:hint="eastAsia"/>
          <w:color w:val="000000"/>
          <w:sz w:val="22"/>
        </w:rPr>
        <w:t>63.1</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color w:val="000000"/>
          <w:sz w:val="22"/>
        </w:rPr>
        <w:t xml:space="preserve"> and </w:t>
      </w:r>
      <w:r>
        <w:rPr>
          <w:rFonts w:ascii="Times New Roman" w:eastAsiaTheme="minorEastAsia" w:hAnsi="Times New Roman" w:cs="Times New Roman" w:hint="eastAsia"/>
          <w:color w:val="000000"/>
          <w:sz w:val="22"/>
        </w:rPr>
        <w:t xml:space="preserve">62.1 </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color w:val="000000"/>
          <w:sz w:val="22"/>
        </w:rPr>
        <w:t xml:space="preserve"> that </w:t>
      </w:r>
      <w:r>
        <w:rPr>
          <w:rFonts w:ascii="Times New Roman" w:eastAsiaTheme="minorEastAsia" w:hAnsi="Times New Roman" w:cs="Times New Roman" w:hint="eastAsia"/>
          <w:color w:val="000000"/>
          <w:sz w:val="22"/>
        </w:rPr>
        <w:t xml:space="preserve">are </w:t>
      </w:r>
      <w:r>
        <w:rPr>
          <w:rFonts w:ascii="Times New Roman" w:eastAsiaTheme="minorEastAsia" w:hAnsi="Times New Roman" w:cs="Times New Roman"/>
          <w:color w:val="000000"/>
          <w:sz w:val="22"/>
        </w:rPr>
        <w:t xml:space="preserve">applied on </w:t>
      </w:r>
      <w:r>
        <w:rPr>
          <w:rFonts w:ascii="Times New Roman" w:eastAsiaTheme="minorEastAsia" w:hAnsi="Times New Roman" w:cs="Times New Roman" w:hint="eastAsia"/>
          <w:color w:val="000000"/>
          <w:sz w:val="22"/>
        </w:rPr>
        <w:t xml:space="preserve">the </w:t>
      </w:r>
      <w:r>
        <w:rPr>
          <w:rFonts w:ascii="Times New Roman" w:eastAsiaTheme="minorEastAsia" w:hAnsi="Times New Roman" w:cs="Times New Roman"/>
          <w:color w:val="000000"/>
          <w:sz w:val="22"/>
        </w:rPr>
        <w:t xml:space="preserve">summit </w:t>
      </w:r>
      <w:r>
        <w:rPr>
          <w:rFonts w:ascii="Times New Roman" w:eastAsiaTheme="minorEastAsia" w:hAnsi="Times New Roman" w:cs="Times New Roman" w:hint="eastAsia"/>
          <w:color w:val="000000"/>
          <w:sz w:val="22"/>
        </w:rPr>
        <w:t xml:space="preserve">of </w:t>
      </w:r>
      <w:proofErr w:type="spellStart"/>
      <w:r>
        <w:rPr>
          <w:rFonts w:ascii="Times New Roman" w:eastAsiaTheme="minorEastAsia" w:hAnsi="Times New Roman" w:cs="Times New Roman" w:hint="eastAsia"/>
          <w:color w:val="000000"/>
          <w:sz w:val="22"/>
        </w:rPr>
        <w:t>Chongce</w:t>
      </w:r>
      <w:proofErr w:type="spellEnd"/>
      <w:r>
        <w:rPr>
          <w:rFonts w:ascii="Times New Roman" w:eastAsiaTheme="minorEastAsia" w:hAnsi="Times New Roman" w:cs="Times New Roman" w:hint="eastAsia"/>
          <w:color w:val="000000"/>
          <w:sz w:val="22"/>
        </w:rPr>
        <w:t xml:space="preserve"> ice cap</w:t>
      </w:r>
      <w:r>
        <w:rPr>
          <w:rFonts w:ascii="Times New Roman" w:eastAsiaTheme="minorEastAsia" w:hAnsi="Times New Roman" w:cs="Times New Roman"/>
          <w:color w:val="000000"/>
          <w:sz w:val="22"/>
        </w:rPr>
        <w:t xml:space="preserve"> were also </w:t>
      </w:r>
      <w:r>
        <w:rPr>
          <w:rFonts w:ascii="Times New Roman" w:eastAsiaTheme="minorEastAsia" w:hAnsi="Times New Roman" w:cs="Times New Roman" w:hint="eastAsia"/>
          <w:color w:val="000000"/>
          <w:sz w:val="22"/>
        </w:rPr>
        <w:t>derived</w:t>
      </w:r>
      <w:r>
        <w:rPr>
          <w:rFonts w:ascii="Times New Roman" w:eastAsiaTheme="minorEastAsia" w:hAnsi="Times New Roman" w:cs="Times New Roman"/>
          <w:color w:val="000000"/>
          <w:sz w:val="22"/>
        </w:rPr>
        <w:t xml:space="preserve">. </w:t>
      </w:r>
    </w:p>
    <w:p w14:paraId="1DD1AE4A" w14:textId="77777777" w:rsidR="005A24E3" w:rsidRDefault="0072164A">
      <w:pPr>
        <w:pStyle w:val="3"/>
        <w:ind w:left="0" w:firstLine="0"/>
        <w:rPr>
          <w:rFonts w:eastAsiaTheme="minorEastAsia"/>
        </w:rPr>
      </w:pPr>
      <w:r>
        <w:t>3.</w:t>
      </w:r>
      <w:r>
        <w:rPr>
          <w:rFonts w:eastAsia="宋体" w:hint="eastAsia"/>
        </w:rPr>
        <w:t>3</w:t>
      </w:r>
      <w:r>
        <w:t xml:space="preserve"> </w:t>
      </w:r>
      <w:bookmarkStart w:id="46" w:name="OLE_LINK8"/>
      <w:proofErr w:type="spellStart"/>
      <w:r>
        <w:rPr>
          <w:rFonts w:eastAsiaTheme="minorEastAsia"/>
        </w:rPr>
        <w:t>Controling</w:t>
      </w:r>
      <w:proofErr w:type="spellEnd"/>
      <w:r>
        <w:rPr>
          <w:rFonts w:eastAsiaTheme="minorEastAsia"/>
        </w:rPr>
        <w:t xml:space="preserve"> factors </w:t>
      </w:r>
      <w:r>
        <w:rPr>
          <w:rFonts w:eastAsiaTheme="minorEastAsia" w:hint="eastAsia"/>
        </w:rPr>
        <w:t>on</w:t>
      </w:r>
      <w:r>
        <w:rPr>
          <w:rFonts w:eastAsiaTheme="minorEastAsia"/>
        </w:rPr>
        <w:t xml:space="preserve"> </w:t>
      </w:r>
      <w:bookmarkEnd w:id="46"/>
      <w:r>
        <w:rPr>
          <w:rFonts w:eastAsiaTheme="minorEastAsia"/>
        </w:rPr>
        <w:t>ice core TAC</w:t>
      </w:r>
    </w:p>
    <w:p w14:paraId="1017FC17" w14:textId="77777777" w:rsidR="005A24E3" w:rsidRDefault="0072164A">
      <w:pPr>
        <w:spacing w:line="360" w:lineRule="auto"/>
        <w:ind w:firstLineChars="200" w:firstLine="440"/>
        <w:rPr>
          <w:rFonts w:ascii="Times New Roman" w:eastAsiaTheme="minorEastAsia" w:hAnsi="Times New Roman" w:cs="Times New Roman"/>
          <w:color w:val="000000"/>
          <w:sz w:val="22"/>
        </w:rPr>
      </w:pPr>
      <w:bookmarkStart w:id="47" w:name="OLE_LINK12"/>
      <w:bookmarkStart w:id="48" w:name="OLE_LINK14"/>
      <w:bookmarkStart w:id="49" w:name="OLE_LINK15"/>
      <w:bookmarkStart w:id="50" w:name="OLE_LINK2"/>
      <w:bookmarkStart w:id="51" w:name="OLE_LINK5"/>
      <w:bookmarkEnd w:id="33"/>
      <w:bookmarkEnd w:id="34"/>
      <w:bookmarkEnd w:id="35"/>
      <w:bookmarkEnd w:id="36"/>
      <w:r>
        <w:rPr>
          <w:rFonts w:ascii="Times New Roman" w:eastAsiaTheme="minorEastAsia" w:hAnsi="Times New Roman" w:cs="Times New Roman" w:hint="eastAsia"/>
          <w:color w:val="000000"/>
          <w:sz w:val="22"/>
        </w:rPr>
        <w:t>Previous studies reported that TAC in GRIP ice core during Holocene epoch ranges from 90</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Fonts w:ascii="Times New Roman" w:eastAsiaTheme="minorEastAsia" w:hAnsi="Times New Roman" w:cs="Times New Roman" w:hint="eastAsia"/>
          <w:color w:val="000000"/>
          <w:sz w:val="22"/>
        </w:rPr>
        <w:t xml:space="preserve"> to 91 </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Fonts w:ascii="Times New Roman" w:eastAsiaTheme="minorEastAsia" w:hAnsi="Times New Roman" w:cs="Times New Roman" w:hint="eastAsia"/>
          <w:color w:val="000000"/>
          <w:sz w:val="22"/>
        </w:rPr>
        <w:t xml:space="preserve"> cm</w:t>
      </w:r>
      <w:r>
        <w:rPr>
          <w:rFonts w:ascii="Times New Roman" w:eastAsiaTheme="minorEastAsia" w:hAnsi="Times New Roman" w:cs="Times New Roman" w:hint="eastAsia"/>
          <w:color w:val="000000"/>
          <w:sz w:val="22"/>
          <w:vertAlign w:val="superscript"/>
        </w:rPr>
        <w:t>3</w:t>
      </w:r>
      <w:r>
        <w:rPr>
          <w:rFonts w:ascii="Times New Roman" w:eastAsiaTheme="minorEastAsia" w:hAnsi="Times New Roman" w:cs="Times New Roman" w:hint="eastAsia"/>
          <w:color w:val="000000"/>
          <w:sz w:val="22"/>
        </w:rPr>
        <w:t xml:space="preserve"> g</w:t>
      </w:r>
      <w:r>
        <w:rPr>
          <w:rFonts w:ascii="Times New Roman" w:eastAsiaTheme="minorEastAsia" w:hAnsi="Times New Roman" w:cs="Times New Roman" w:hint="eastAsia"/>
          <w:color w:val="000000"/>
          <w:sz w:val="22"/>
          <w:vertAlign w:val="superscript"/>
        </w:rPr>
        <w:t>-1</w:t>
      </w:r>
      <w:r>
        <w:rPr>
          <w:rFonts w:ascii="Times New Roman" w:eastAsiaTheme="minorEastAsia" w:hAnsi="Times New Roman" w:cs="Times New Roman" w:hint="eastAsia"/>
          <w:color w:val="000000"/>
          <w:sz w:val="22"/>
        </w:rPr>
        <w:t xml:space="preserve">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&lt;EndNote&gt;&lt;Cite&gt;&lt;Author&gt;Raynaud&lt;/Author&gt;&lt;Year&gt;1997&lt;/Year&gt;&lt;RecNum&gt;36&lt;/RecNum&gt;&lt;DisplayText&gt;(&lt;style face="italic"&gt;Raynaud et al.&lt;/style&gt;, 1997)&lt;/DisplayText&gt;&lt;record&gt;&lt;rec-number&gt;36&lt;/rec-number&gt;&lt;foreign-keys&gt;&lt;key app="EN" db-id="5r0tp0tvmxx5sqee9f7xx2a30sxpe0dfz9z5" timestamp="1582092309"&gt;36&lt;/key&gt;&lt;/foreign-keys&gt;&lt;ref-type name="Journal Article"&gt;17&lt;/ref-type&gt;&lt;contributors&gt;&lt;authors&gt;&lt;author&gt;Raynaud, Dominique&lt;/author&gt;&lt;author&gt;Chappellaz, Jerôme&lt;/author&gt;&lt;author&gt;Ritz, Catherine&lt;/author&gt;&lt;author&gt;Martinerie, Patricia&lt;/author&gt;&lt;/authors&gt;&lt;/contributors&gt;&lt;titles&gt;&lt;title&gt;Air content along the Greenland Ice Core Project core: A record of surface climatic parameters and elevation in central Greenland&lt;/title&gt;&lt;secondary-title&gt;Journal of Geophysical Research: Oceans&lt;/secondary-title&gt;&lt;/titles&gt;&lt;periodical&gt;&lt;full-title&gt;Journal of Geophysical Research: Oceans&lt;/full-title&gt;&lt;/periodical&gt;&lt;pages&gt;26607-26613&lt;/pages&gt;&lt;volume&gt;102&lt;/volume&gt;&lt;number&gt;C12&lt;/number&gt;&lt;dates&gt;&lt;year&gt;1997&lt;/year&gt;&lt;/dates&gt;&lt;isbn&gt;2156-2202&lt;/isbn&gt;&lt;urls&gt;&lt;/urls&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Raynaud et al.</w:t>
      </w:r>
      <w:r>
        <w:rPr>
          <w:rFonts w:ascii="Times New Roman" w:eastAsiaTheme="minorEastAsia" w:hAnsi="Times New Roman" w:cs="Times New Roman"/>
          <w:color w:val="000000"/>
          <w:sz w:val="22"/>
        </w:rPr>
        <w:t>, 1997)</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hint="eastAsia"/>
          <w:color w:val="000000"/>
          <w:sz w:val="22"/>
        </w:rPr>
        <w:t>, and that in Law Dome ice core ranges from</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124</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Fonts w:ascii="Times New Roman" w:eastAsiaTheme="minorEastAsia" w:hAnsi="Times New Roman" w:cs="Times New Roman" w:hint="eastAsia"/>
          <w:color w:val="000000"/>
          <w:sz w:val="22"/>
        </w:rPr>
        <w:t xml:space="preserve"> to 128</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Fonts w:ascii="Times New Roman" w:eastAsiaTheme="minorEastAsia" w:hAnsi="Times New Roman" w:cs="Times New Roman" w:hint="eastAsia"/>
          <w:color w:val="000000"/>
          <w:sz w:val="22"/>
        </w:rPr>
        <w:t xml:space="preserve"> cm</w:t>
      </w:r>
      <w:r>
        <w:rPr>
          <w:rFonts w:ascii="Times New Roman" w:eastAsiaTheme="minorEastAsia" w:hAnsi="Times New Roman" w:cs="Times New Roman" w:hint="eastAsia"/>
          <w:color w:val="000000"/>
          <w:sz w:val="22"/>
          <w:vertAlign w:val="superscript"/>
        </w:rPr>
        <w:t>3</w:t>
      </w:r>
      <w:r>
        <w:rPr>
          <w:rFonts w:ascii="Times New Roman" w:eastAsiaTheme="minorEastAsia" w:hAnsi="Times New Roman" w:cs="Times New Roman" w:hint="eastAsia"/>
          <w:color w:val="000000"/>
          <w:sz w:val="22"/>
        </w:rPr>
        <w:t xml:space="preserve"> g</w:t>
      </w:r>
      <w:r>
        <w:rPr>
          <w:rFonts w:ascii="Times New Roman" w:eastAsiaTheme="minorEastAsia" w:hAnsi="Times New Roman" w:cs="Times New Roman" w:hint="eastAsia"/>
          <w:color w:val="000000"/>
          <w:sz w:val="22"/>
          <w:vertAlign w:val="superscript"/>
        </w:rPr>
        <w:t>-1</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&lt;EndNote&gt;&lt;Cite&gt;&lt;Author&gt;Delmotte&lt;/Author&gt;&lt;Year&gt;1999&lt;/Year&gt;&lt;RecNum&gt;16&lt;/RecNum&gt;&lt;DisplayText&gt;(&lt;style face="italic"&gt;Delmotte et al.&lt;/style&gt;, 1999)&lt;/DisplayText&gt;&lt;record&gt;&lt;rec-number&gt;16&lt;/rec-number&gt;&lt;foreign-keys&gt;&lt;key app="EN" db-id="5r0tp0tvmxx5sqee9f7xx2a30sxpe0dfz9z5" timestamp="1580893006"&gt;16&lt;/key&gt;&lt;/foreign-keys&gt;&lt;ref-type name="Journal Article"&gt;17&lt;/ref-type&gt;&lt;contributors&gt;&lt;authors&gt;&lt;author&gt;Delmotte, Marc&lt;/author&gt;&lt;author&gt;Raynaud, Dominique&lt;/author&gt;&lt;author&gt;Morgan, Vin&lt;/author&gt;&lt;author&gt;Jouzel, Jean&lt;/author&gt;&lt;/authors&gt;&lt;/contributors&gt;&lt;titles&gt;&lt;title&gt;Climatic and glaciological information inferred from air-content measurements of a Law Dome (East Antarctica) ice core&lt;/title&gt;&lt;secondary-title&gt;Journal of Glaciology&lt;/secondary-title&gt;&lt;/titles&gt;&lt;periodical&gt;&lt;full-title&gt;Journal of Glaciology&lt;/full-title&gt;&lt;/periodical&gt;&lt;pages&gt;255-263&lt;/pages&gt;&lt;volume&gt;45&lt;/volume&gt;&lt;number&gt;150&lt;/number&gt;&lt;dates&gt;&lt;year&gt;1999&lt;/year&gt;&lt;/dates&gt;&lt;isbn&gt;0022-1430&lt;/isbn&gt;&lt;urls&gt;&lt;/urls&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Delmotte et al.</w:t>
      </w:r>
      <w:r>
        <w:rPr>
          <w:rFonts w:ascii="Times New Roman" w:eastAsiaTheme="minorEastAsia" w:hAnsi="Times New Roman" w:cs="Times New Roman"/>
          <w:color w:val="000000"/>
          <w:sz w:val="22"/>
        </w:rPr>
        <w:t>, 1999)</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hint="eastAsia"/>
          <w:color w:val="000000"/>
          <w:sz w:val="22"/>
        </w:rPr>
        <w:t xml:space="preserve">. </w:t>
      </w:r>
      <w:r>
        <w:rPr>
          <w:rFonts w:ascii="Times New Roman" w:eastAsiaTheme="minorEastAsia" w:hAnsi="Times New Roman" w:cs="Times New Roman"/>
          <w:color w:val="000000"/>
          <w:sz w:val="22"/>
        </w:rPr>
        <w:t xml:space="preserve">As a comparison, the records from </w:t>
      </w:r>
      <w:proofErr w:type="spellStart"/>
      <w:r>
        <w:rPr>
          <w:rFonts w:ascii="Times New Roman" w:eastAsiaTheme="minorEastAsia" w:hAnsi="Times New Roman" w:cs="Times New Roman"/>
          <w:color w:val="000000"/>
          <w:sz w:val="22"/>
        </w:rPr>
        <w:t>Chongce</w:t>
      </w:r>
      <w:proofErr w:type="spellEnd"/>
      <w:r>
        <w:rPr>
          <w:rFonts w:ascii="Times New Roman" w:eastAsiaTheme="minorEastAsia" w:hAnsi="Times New Roman" w:cs="Times New Roman"/>
          <w:color w:val="000000"/>
          <w:sz w:val="22"/>
        </w:rPr>
        <w:t xml:space="preserve"> ice core has a mean value of 45.25</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color w:val="000000"/>
          <w:sz w:val="22"/>
        </w:rPr>
        <w:t xml:space="preserve">, which is much smaller than that of these polar ice cores and even smaller than the calculated </w:t>
      </w:r>
      <w:r>
        <w:rPr>
          <w:rFonts w:ascii="Times New Roman" w:eastAsiaTheme="minorEastAsia" w:hAnsi="Times New Roman" w:cs="Times New Roman" w:hint="eastAsia"/>
          <w:color w:val="000000"/>
          <w:sz w:val="22"/>
        </w:rPr>
        <w:t>non-melting TAC</w:t>
      </w:r>
      <w:r>
        <w:rPr>
          <w:rFonts w:ascii="Times New Roman" w:eastAsiaTheme="minorEastAsia" w:hAnsi="Times New Roman" w:cs="Times New Roman"/>
          <w:color w:val="000000"/>
          <w:sz w:val="22"/>
        </w:rPr>
        <w:t xml:space="preserve"> of the </w:t>
      </w:r>
      <w:proofErr w:type="spellStart"/>
      <w:r>
        <w:rPr>
          <w:rFonts w:ascii="Times New Roman" w:eastAsiaTheme="minorEastAsia" w:hAnsi="Times New Roman" w:cs="Times New Roman"/>
          <w:color w:val="000000"/>
          <w:sz w:val="22"/>
        </w:rPr>
        <w:t>Chongce</w:t>
      </w:r>
      <w:proofErr w:type="spellEnd"/>
      <w:r>
        <w:rPr>
          <w:rFonts w:ascii="Times New Roman" w:eastAsiaTheme="minorEastAsia" w:hAnsi="Times New Roman" w:cs="Times New Roman"/>
          <w:color w:val="000000"/>
          <w:sz w:val="22"/>
        </w:rPr>
        <w:t xml:space="preserve"> ice core (see 3.</w:t>
      </w:r>
      <w:r>
        <w:rPr>
          <w:rFonts w:ascii="Times New Roman" w:eastAsiaTheme="minorEastAsia" w:hAnsi="Times New Roman" w:cs="Times New Roman" w:hint="eastAsia"/>
          <w:color w:val="000000"/>
          <w:sz w:val="22"/>
        </w:rPr>
        <w:t>2</w:t>
      </w:r>
      <w:r>
        <w:rPr>
          <w:rFonts w:ascii="Times New Roman" w:eastAsiaTheme="minorEastAsia" w:hAnsi="Times New Roman" w:cs="Times New Roman"/>
          <w:color w:val="000000"/>
          <w:sz w:val="22"/>
        </w:rPr>
        <w:t xml:space="preserve">). One possible explanation for TAC reduction </w:t>
      </w:r>
      <w:r>
        <w:rPr>
          <w:rFonts w:ascii="Times New Roman" w:eastAsiaTheme="minorEastAsia" w:hAnsi="Times New Roman" w:cs="Times New Roman" w:hint="eastAsia"/>
          <w:color w:val="000000"/>
          <w:sz w:val="22"/>
        </w:rPr>
        <w:t xml:space="preserve">in </w:t>
      </w:r>
      <w:proofErr w:type="spellStart"/>
      <w:r>
        <w:rPr>
          <w:rFonts w:ascii="Times New Roman" w:eastAsiaTheme="minorEastAsia" w:hAnsi="Times New Roman" w:cs="Times New Roman" w:hint="eastAsia"/>
          <w:color w:val="000000"/>
          <w:sz w:val="22"/>
        </w:rPr>
        <w:t>Chongce</w:t>
      </w:r>
      <w:proofErr w:type="spellEnd"/>
      <w:r>
        <w:rPr>
          <w:rFonts w:ascii="Times New Roman" w:eastAsiaTheme="minorEastAsia" w:hAnsi="Times New Roman" w:cs="Times New Roman" w:hint="eastAsia"/>
          <w:color w:val="000000"/>
          <w:sz w:val="22"/>
        </w:rPr>
        <w:t xml:space="preserve"> ice core </w:t>
      </w:r>
      <w:r>
        <w:rPr>
          <w:rFonts w:ascii="Times New Roman" w:eastAsiaTheme="minorEastAsia" w:hAnsi="Times New Roman" w:cs="Times New Roman"/>
          <w:color w:val="000000"/>
          <w:sz w:val="22"/>
        </w:rPr>
        <w:t>c</w:t>
      </w:r>
      <w:r>
        <w:rPr>
          <w:rFonts w:ascii="Times New Roman" w:eastAsiaTheme="minorEastAsia" w:hAnsi="Times New Roman" w:cs="Times New Roman" w:hint="eastAsia"/>
          <w:color w:val="000000"/>
          <w:sz w:val="22"/>
        </w:rPr>
        <w:t>ould</w:t>
      </w:r>
      <w:r>
        <w:rPr>
          <w:rFonts w:ascii="Times New Roman" w:eastAsiaTheme="minorEastAsia" w:hAnsi="Times New Roman" w:cs="Times New Roman"/>
          <w:color w:val="000000"/>
          <w:sz w:val="22"/>
        </w:rPr>
        <w:t xml:space="preserve"> be the elevation </w:t>
      </w:r>
      <w:r>
        <w:rPr>
          <w:rFonts w:ascii="Times New Roman" w:eastAsiaTheme="minorEastAsia" w:hAnsi="Times New Roman" w:cs="Times New Roman" w:hint="eastAsia"/>
          <w:color w:val="000000"/>
          <w:sz w:val="22"/>
        </w:rPr>
        <w:t>dependence</w:t>
      </w:r>
      <w:r>
        <w:rPr>
          <w:rFonts w:ascii="Times New Roman" w:eastAsiaTheme="minorEastAsia" w:hAnsi="Times New Roman" w:cs="Times New Roman"/>
          <w:color w:val="000000"/>
          <w:sz w:val="22"/>
        </w:rPr>
        <w:t xml:space="preserve"> </w:t>
      </w:r>
      <w:r>
        <w:rPr>
          <w:rFonts w:ascii="Times New Roman" w:eastAsiaTheme="minorEastAsia" w:hAnsi="Times New Roman" w:cs="Times New Roman" w:hint="eastAsia"/>
          <w:color w:val="000000"/>
          <w:sz w:val="22"/>
        </w:rPr>
        <w:t xml:space="preserve">of firnification process, which would lead TAC in the ice core drilled in high altitudes to be lower than ice core in low altitudes </w:t>
      </w:r>
      <w:r>
        <w:rPr>
          <w:rFonts w:ascii="Times New Roman" w:eastAsiaTheme="minorEastAsia" w:hAnsi="Times New Roman" w:cs="Times New Roman"/>
          <w:color w:val="000000"/>
          <w:sz w:val="22"/>
        </w:rPr>
        <w:fldChar w:fldCharType="begin"/>
      </w:r>
      <w:r>
        <w:rPr>
          <w:rFonts w:ascii="Times New Roman" w:eastAsiaTheme="minorEastAsia" w:hAnsi="Times New Roman" w:cs="Times New Roman"/>
          <w:color w:val="000000"/>
          <w:sz w:val="22"/>
        </w:rPr>
        <w:instrText xml:space="preserve"> ADDIN EN.CITE &lt;EndNote&gt;&lt;Cite&gt;&lt;Author&gt;Martinerie&lt;/Author&gt;&lt;Year&gt;1994&lt;/Year&gt;&lt;RecNum&gt;106&lt;/RecNum&gt;&lt;DisplayText&gt;(&lt;style face="italic"&gt;Martinerie et al.&lt;/style&gt;, 1994)&lt;/DisplayText&gt;&lt;record&gt;&lt;rec-number&gt;106&lt;/rec-number&gt;&lt;foreign-keys&gt;&lt;key app="EN" db-id="5r0tp0tvmxx5sqee9f7xx2a30sxpe0dfz9z5" timestamp="1585824681"&gt;106&lt;/key&gt;&lt;/foreign-keys&gt;&lt;ref-type name="Journal Article"&gt;17&lt;/ref-type&gt;&lt;contributors&gt;&lt;authors&gt;&lt;author&gt;Martinerie, P.&lt;/author&gt;&lt;author&gt;Lipenkov, V. Y.&lt;/author&gt;&lt;author&gt;Raynaud, D.&lt;/author&gt;&lt;author&gt;Chappellaz, J.&lt;/author&gt;&lt;author&gt;Barkov, N. I.&lt;/author&gt;&lt;author&gt;Lorius, C.&lt;/author&gt;&lt;/authors&gt;&lt;/contributors&gt;&lt;titles&gt;&lt;title&gt;Air content paleo record in the Vostok ice core (Antarctica): A mixed record of climatic and glaciological parameters&lt;/title&gt;&lt;secondary-title&gt;Journal of Geophysical Research Atmospheres&lt;/secondary-title&gt;&lt;/titles&gt;&lt;periodical&gt;&lt;full-title&gt;Journal of Geophysical Research Atmospheres&lt;/full-title&gt;&lt;/periodical&gt;&lt;pages&gt;10565-10576&lt;/pages&gt;&lt;volume&gt;99&lt;/volume&gt;&lt;number&gt;D5&lt;/number&gt;&lt;dates&gt;&lt;year&gt;1994&lt;/year&gt;&lt;/dates&gt;&lt;urls&gt;&lt;/urls&gt;&lt;/record&gt;&lt;/Cite&gt;&lt;/EndNote&gt;</w:instrText>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Martinerie et al.</w:t>
      </w:r>
      <w:r>
        <w:rPr>
          <w:rFonts w:ascii="Times New Roman" w:eastAsiaTheme="minorEastAsia" w:hAnsi="Times New Roman" w:cs="Times New Roman"/>
          <w:color w:val="000000"/>
          <w:sz w:val="22"/>
        </w:rPr>
        <w:t>, 1994)</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t xml:space="preserve">. </w:t>
      </w:r>
      <w:bookmarkStart w:id="52" w:name="OLE_LINK137"/>
      <w:bookmarkStart w:id="53" w:name="OLE_LINK138"/>
      <w:r>
        <w:rPr>
          <w:rFonts w:ascii="Times New Roman" w:eastAsiaTheme="minorEastAsia" w:hAnsi="Times New Roman" w:cs="Times New Roman" w:hint="eastAsia"/>
          <w:color w:val="000000"/>
          <w:sz w:val="22"/>
        </w:rPr>
        <w:t>Because polar ice cores are rarely affected by summer melting, the altitude of the drilling sites were often regarded as the main controlling factor on the TAC level and its variation</w:t>
      </w:r>
      <w:r>
        <w:rPr>
          <w:rFonts w:ascii="Times New Roman" w:eastAsiaTheme="minorEastAsia" w:hAnsi="Times New Roman" w:cs="Times New Roman"/>
          <w:sz w:val="22"/>
        </w:rPr>
        <w:t xml:space="preserve"> </w:t>
      </w:r>
      <w:r>
        <w:rPr>
          <w:rFonts w:ascii="Times New Roman" w:eastAsiaTheme="minorEastAsia" w:hAnsi="Times New Roman" w:cs="Times New Roman"/>
          <w:sz w:val="22"/>
        </w:rPr>
        <w:fldChar w:fldCharType="begin">
          <w:fldData xml:space="preserve">PEVuZE5vdGU+PENpdGU+PEF1dGhvcj5QYXRlcnNvbjwvQXV0aG9yPjxZZWFyPjE5OTQ8L1llYXI+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</w:fldData>
        </w:fldChar>
      </w:r>
      <w:r>
        <w:rPr>
          <w:rFonts w:ascii="Times New Roman" w:eastAsiaTheme="minorEastAsia" w:hAnsi="Times New Roman" w:cs="Times New Roman"/>
          <w:sz w:val="22"/>
        </w:rPr>
        <w:instrText xml:space="preserve"> ADDIN EN.CITE </w:instrText>
      </w:r>
      <w:r>
        <w:rPr>
          <w:rFonts w:ascii="Times New Roman" w:eastAsiaTheme="minorEastAsia" w:hAnsi="Times New Roman" w:cs="Times New Roman"/>
          <w:sz w:val="22"/>
        </w:rPr>
        <w:fldChar w:fldCharType="begin">
          <w:fldData xml:space="preserve">PEVuZE5vdGU+PENpdGU+PEF1dGhvcj5QYXRlcnNvbjwvQXV0aG9yPjxZZWFyPjE5OTQ8L1llYXI+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</w:fldData>
        </w:fldChar>
      </w:r>
      <w:r>
        <w:rPr>
          <w:rFonts w:ascii="Times New Roman" w:eastAsiaTheme="minorEastAsia" w:hAnsi="Times New Roman" w:cs="Times New Roman"/>
          <w:sz w:val="22"/>
        </w:rPr>
        <w:instrText xml:space="preserve"> ADDIN EN.CITE.DATA </w:instrText>
      </w:r>
      <w:r>
        <w:rPr>
          <w:rFonts w:ascii="Times New Roman" w:eastAsiaTheme="minorEastAsia" w:hAnsi="Times New Roman" w:cs="Times New Roman"/>
          <w:sz w:val="22"/>
        </w:rPr>
      </w:r>
      <w:r>
        <w:rPr>
          <w:rFonts w:ascii="Times New Roman" w:eastAsiaTheme="minorEastAsia" w:hAnsi="Times New Roman" w:cs="Times New Roman"/>
          <w:sz w:val="22"/>
        </w:rPr>
        <w:fldChar w:fldCharType="end"/>
      </w:r>
      <w:r>
        <w:rPr>
          <w:rFonts w:ascii="Times New Roman" w:eastAsiaTheme="minorEastAsia" w:hAnsi="Times New Roman" w:cs="Times New Roman"/>
          <w:sz w:val="22"/>
        </w:rPr>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Paterson</w:t>
      </w:r>
      <w:r>
        <w:rPr>
          <w:rFonts w:ascii="Times New Roman" w:eastAsiaTheme="minorEastAsia" w:hAnsi="Times New Roman" w:cs="Times New Roman"/>
          <w:sz w:val="22"/>
        </w:rPr>
        <w:t xml:space="preserve">, 1994; </w:t>
      </w:r>
      <w:r>
        <w:rPr>
          <w:rFonts w:ascii="Times New Roman" w:eastAsiaTheme="minorEastAsia" w:hAnsi="Times New Roman" w:cs="Times New Roman"/>
          <w:i/>
          <w:sz w:val="22"/>
        </w:rPr>
        <w:t>Raynaud &amp; Lebel</w:t>
      </w:r>
      <w:r>
        <w:rPr>
          <w:rFonts w:ascii="Times New Roman" w:eastAsiaTheme="minorEastAsia" w:hAnsi="Times New Roman" w:cs="Times New Roman"/>
          <w:sz w:val="22"/>
        </w:rPr>
        <w:t xml:space="preserve">, 1979; </w:t>
      </w:r>
      <w:bookmarkStart w:id="54" w:name="OLE_LINK37"/>
      <w:r>
        <w:rPr>
          <w:rFonts w:ascii="Times New Roman" w:eastAsiaTheme="minorEastAsia" w:hAnsi="Times New Roman" w:cs="Times New Roman"/>
          <w:i/>
          <w:sz w:val="22"/>
        </w:rPr>
        <w:t>Raynaud et al.</w:t>
      </w:r>
      <w:r>
        <w:rPr>
          <w:rFonts w:ascii="Times New Roman" w:eastAsiaTheme="minorEastAsia" w:hAnsi="Times New Roman" w:cs="Times New Roman"/>
          <w:sz w:val="22"/>
        </w:rPr>
        <w:t>, 1997</w:t>
      </w:r>
      <w:bookmarkEnd w:id="54"/>
      <w:r>
        <w:rPr>
          <w:rFonts w:ascii="Times New Roman" w:eastAsiaTheme="minorEastAsia" w:hAnsi="Times New Roman" w:cs="Times New Roman"/>
          <w:sz w:val="22"/>
        </w:rPr>
        <w:t>)</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Here we propose a new linear relationship by using the </w:t>
      </w:r>
      <w:r>
        <w:rPr>
          <w:rFonts w:ascii="Times New Roman" w:eastAsiaTheme="minorEastAsia" w:hAnsi="Times New Roman" w:cs="Times New Roman"/>
          <w:sz w:val="22"/>
        </w:rPr>
        <w:t>mean TAC and the altitude</w:t>
      </w:r>
      <w:r>
        <w:rPr>
          <w:rFonts w:ascii="Times New Roman" w:eastAsiaTheme="minorEastAsia" w:hAnsi="Times New Roman" w:cs="Times New Roman" w:hint="eastAsia"/>
          <w:sz w:val="22"/>
        </w:rPr>
        <w:t xml:space="preserve"> of the drill sites of polar ice cores with altitude above 2500 m </w:t>
      </w:r>
      <w:proofErr w:type="spellStart"/>
      <w:proofErr w:type="gramStart"/>
      <w:r>
        <w:rPr>
          <w:rFonts w:ascii="Times New Roman" w:eastAsiaTheme="minorEastAsia" w:hAnsi="Times New Roman" w:cs="Times New Roman" w:hint="eastAsia"/>
          <w:sz w:val="22"/>
        </w:rPr>
        <w:t>a.s.l</w:t>
      </w:r>
      <w:proofErr w:type="spellEnd"/>
      <w:r>
        <w:rPr>
          <w:rFonts w:ascii="Times New Roman" w:eastAsiaTheme="minorEastAsia" w:hAnsi="Times New Roman" w:cs="Times New Roman" w:hint="eastAsia"/>
          <w:sz w:val="22"/>
        </w:rPr>
        <w:t>..</w:t>
      </w:r>
      <w:proofErr w:type="gramEnd"/>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T</w:t>
      </w:r>
      <w:r>
        <w:rPr>
          <w:rFonts w:ascii="Times New Roman" w:eastAsiaTheme="minorEastAsia" w:hAnsi="Times New Roman" w:cs="Times New Roman"/>
          <w:sz w:val="22"/>
        </w:rPr>
        <w:t>he fitting line and its 95% uncertainty intervals are plotted</w:t>
      </w:r>
      <w:r>
        <w:rPr>
          <w:rFonts w:ascii="Times New Roman" w:eastAsiaTheme="minorEastAsia" w:hAnsi="Times New Roman" w:cs="Times New Roman" w:hint="eastAsia"/>
          <w:sz w:val="22"/>
        </w:rPr>
        <w:t xml:space="preserve"> in Figure 2b. It also plotted the average TAC and its uncertainty intervals (the standard deviation) from the discrete measurements along three ice cores that available in TP so far, which are</w:t>
      </w:r>
      <w:r>
        <w:rPr>
          <w:rFonts w:ascii="Times New Roman" w:eastAsiaTheme="minorEastAsia" w:hAnsi="Times New Roman" w:cs="Times New Roman"/>
          <w:sz w:val="22"/>
        </w:rPr>
        <w:t xml:space="preserve"> </w:t>
      </w:r>
      <w:proofErr w:type="spellStart"/>
      <w:r>
        <w:rPr>
          <w:rFonts w:ascii="Times New Roman" w:eastAsiaTheme="minorEastAsia" w:hAnsi="Times New Roman" w:cs="Times New Roman"/>
          <w:sz w:val="22"/>
        </w:rPr>
        <w:t>Chongce</w:t>
      </w:r>
      <w:proofErr w:type="spellEnd"/>
      <w:r>
        <w:rPr>
          <w:rFonts w:ascii="Times New Roman" w:eastAsiaTheme="minorEastAsia" w:hAnsi="Times New Roman" w:cs="Times New Roman"/>
          <w:sz w:val="22"/>
        </w:rPr>
        <w:t xml:space="preserve"> (this study), East </w:t>
      </w:r>
      <w:proofErr w:type="spellStart"/>
      <w:r>
        <w:rPr>
          <w:rFonts w:ascii="Times New Roman" w:eastAsiaTheme="minorEastAsia" w:hAnsi="Times New Roman" w:cs="Times New Roman"/>
          <w:sz w:val="22"/>
        </w:rPr>
        <w:t>Rongbuk</w:t>
      </w:r>
      <w:proofErr w:type="spellEnd"/>
      <w:r>
        <w:rPr>
          <w:rFonts w:ascii="Times New Roman" w:eastAsiaTheme="minorEastAsia" w:hAnsi="Times New Roman" w:cs="Times New Roman"/>
          <w:sz w:val="22"/>
        </w:rPr>
        <w:t xml:space="preserv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&lt;EndNote&gt;&lt;Cite&gt;&lt;Author&gt;Hou&lt;/Author&gt;&lt;Year&gt;2007&lt;/Year&gt;&lt;RecNum&gt;21&lt;/RecNum&gt;&lt;DisplayText&gt;(&lt;style face="italic"&gt;Hou et al.&lt;/style&gt;, 2007)&lt;/DisplayText&gt;&lt;record&gt;&lt;rec-number&gt;21&lt;/rec-number&gt;&lt;foreign-keys&gt;&lt;key app="EN" db-id="5r0tp0tvmxx5sqee9f7xx2a30sxpe0dfz9z5" timestamp="1580893962"&gt;21&lt;/key&gt;&lt;/foreign-keys&gt;&lt;ref-type name="Journal Article"&gt;17&lt;/ref-type&gt;&lt;contributors&gt;&lt;authors&gt;&lt;author&gt;Hou,  Shugui&lt;/author&gt;&lt;author&gt;Chappellaz,  J&lt;/author&gt;&lt;author&gt;Jouzel,  Jean&lt;/author&gt;&lt;author&gt;Chu,  Peter C&lt;/author&gt;&lt;author&gt;Masson-Delmotte,  Valérie&lt;/author&gt;&lt;author&gt;Qin,  Dahe&lt;/author&gt;&lt;author&gt;Raynaud,  D&lt;/author&gt;&lt;author&gt;Mayewski,  Paul Andrew&lt;/author&gt;&lt;author&gt;Lipenkov,  VY&lt;/author&gt;&lt;author&gt;Kang,  Shichang&lt;/author&gt;&lt;/authors&gt;&lt;/contributors&gt;&lt;titles&gt;&lt;title&gt;Summer temperature trend over the past two millennia using air content in Himalayan ice&lt;/title&gt;&lt;secondary-title&gt;Climate of the Past&lt;/secondary-title&gt;&lt;/titles&gt;&lt;periodical&gt;&lt;full-title&gt;Climate of the Past&lt;/full-title&gt;&lt;/periodical&gt;&lt;pages&gt;&lt;style face="normal" font="default" size="100%"&gt;89&lt;/style&gt;&lt;style face="normal" font="default" charset="134" size="100%"&gt;–95&lt;/style&gt;&lt;/pages&gt;&lt;volume&gt;3&lt;/volume&gt;&lt;number&gt;1&lt;/number&gt;&lt;dates&gt;&lt;year&gt;2007&lt;/year&gt;&lt;/dates&gt;&lt;urls&gt;&lt;/urls&gt;&lt;electronic-resource-num&gt;10.5194/cp-3-89-2007&lt;/electronic-resource-num&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Hou et al.</w:t>
      </w:r>
      <w:r>
        <w:rPr>
          <w:rFonts w:ascii="Times New Roman" w:eastAsiaTheme="minorEastAsia" w:hAnsi="Times New Roman" w:cs="Times New Roman"/>
          <w:sz w:val="22"/>
        </w:rPr>
        <w:t>, 2007)</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 xml:space="preserve"> and </w:t>
      </w:r>
      <w:proofErr w:type="spellStart"/>
      <w:r>
        <w:rPr>
          <w:rFonts w:ascii="Times New Roman" w:eastAsiaTheme="minorEastAsia" w:hAnsi="Times New Roman" w:cs="Times New Roman"/>
          <w:sz w:val="22"/>
        </w:rPr>
        <w:t>Dasuopu</w:t>
      </w:r>
      <w:proofErr w:type="spellEnd"/>
      <w:r>
        <w:rPr>
          <w:rFonts w:ascii="Times New Roman" w:eastAsiaTheme="minorEastAsia" w:hAnsi="Times New Roman" w:cs="Times New Roman"/>
          <w:sz w:val="22"/>
        </w:rPr>
        <w:t xml:space="preserv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&lt;EndNote&gt;&lt;Cite&gt;&lt;Author&gt;Li&lt;/Author&gt;&lt;Year&gt;2011&lt;/Year&gt;&lt;RecNum&gt;22&lt;/RecNum&gt;&lt;DisplayText&gt;(&lt;style face="italic"&gt;Li et al.&lt;/style&gt;, 2011)&lt;/DisplayText&gt;&lt;record&gt;&lt;rec-number&gt;22&lt;/rec-number&gt;&lt;foreign-keys&gt;&lt;key app="EN" db-id="5r0tp0tvmxx5sqee9f7xx2a30sxpe0dfz9z5" timestamp="1580894092"&gt;22&lt;/key&gt;&lt;/foreign-keys&gt;&lt;ref-type name="Journal Article"&gt;17&lt;/ref-type&gt;&lt;contributors&gt;&lt;authors&gt;&lt;author&gt;Li, Jiule&lt;/author&gt;&lt;author&gt;Xu, Baiqing&lt;/author&gt;&lt;author&gt;Chappellaz, Jérôme&lt;/author&gt;&lt;/authors&gt;&lt;/contributors&gt;&lt;titles&gt;&lt;title&gt;Variations of air content in Dasuopu ice core from AD 1570–1927 and implications fore climate change&lt;/title&gt;&lt;secondary-title&gt;Quaternary international&lt;/secondary-title&gt;&lt;/titles&gt;&lt;periodical&gt;&lt;full-title&gt;Quaternary international&lt;/full-title&gt;&lt;/periodical&gt;&lt;pages&gt;91-95&lt;/pages&gt;&lt;volume&gt;236&lt;/volume&gt;&lt;number&gt;1-2&lt;/number&gt;&lt;dates&gt;&lt;year&gt;2011&lt;/year&gt;&lt;/dates&gt;&lt;isbn&gt;1040-6182&lt;/isbn&gt;&lt;urls&gt;&lt;/urls&gt;&lt;electronic-resource-num&gt;10.1016/j.quaint.2010.05.026&lt;/electronic-resource-num&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Li et al.</w:t>
      </w:r>
      <w:r>
        <w:rPr>
          <w:rFonts w:ascii="Times New Roman" w:eastAsiaTheme="minorEastAsia" w:hAnsi="Times New Roman" w:cs="Times New Roman"/>
          <w:sz w:val="22"/>
        </w:rPr>
        <w:t>, 2011)</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As shown in Figure 2b,</w:t>
      </w:r>
      <w:r>
        <w:rPr>
          <w:rFonts w:ascii="Times New Roman" w:eastAsiaTheme="minorEastAsia" w:hAnsi="Times New Roman" w:cs="Times New Roman"/>
          <w:sz w:val="22"/>
        </w:rPr>
        <w:t xml:space="preserve"> TAC values from three TP ice cores significantly deviated from the TAC-</w:t>
      </w:r>
      <w:r>
        <w:rPr>
          <w:rFonts w:ascii="Times New Roman" w:eastAsiaTheme="minorEastAsia" w:hAnsi="Times New Roman" w:cs="Times New Roman" w:hint="eastAsia"/>
          <w:sz w:val="22"/>
        </w:rPr>
        <w:t>altitude</w:t>
      </w:r>
      <w:r>
        <w:rPr>
          <w:rFonts w:ascii="Times New Roman" w:eastAsiaTheme="minorEastAsia" w:hAnsi="Times New Roman" w:cs="Times New Roman"/>
          <w:sz w:val="22"/>
        </w:rPr>
        <w:t xml:space="preserve"> relationship</w:t>
      </w:r>
      <w:r>
        <w:rPr>
          <w:rFonts w:ascii="Times New Roman" w:eastAsiaTheme="minorEastAsia" w:hAnsi="Times New Roman" w:cs="Times New Roman" w:hint="eastAsia"/>
          <w:sz w:val="22"/>
        </w:rPr>
        <w:t>. T</w:t>
      </w:r>
      <w:r>
        <w:rPr>
          <w:rFonts w:ascii="Times New Roman" w:eastAsiaTheme="minorEastAsia" w:hAnsi="Times New Roman" w:cs="Times New Roman"/>
          <w:sz w:val="22"/>
        </w:rPr>
        <w:t xml:space="preserve">he </w:t>
      </w:r>
      <w:proofErr w:type="spellStart"/>
      <w:r>
        <w:rPr>
          <w:rFonts w:ascii="Times New Roman" w:eastAsiaTheme="minorEastAsia" w:hAnsi="Times New Roman" w:cs="Times New Roman"/>
          <w:sz w:val="22"/>
        </w:rPr>
        <w:t>Dasuopu</w:t>
      </w:r>
      <w:proofErr w:type="spellEnd"/>
      <w:r>
        <w:rPr>
          <w:rFonts w:ascii="Times New Roman" w:eastAsiaTheme="minorEastAsia" w:hAnsi="Times New Roman" w:cs="Times New Roman"/>
          <w:sz w:val="22"/>
        </w:rPr>
        <w:t xml:space="preserve"> ice core</w:t>
      </w:r>
      <w:r>
        <w:rPr>
          <w:rFonts w:ascii="Times New Roman" w:eastAsiaTheme="minorEastAsia" w:hAnsi="Times New Roman" w:cs="Times New Roman" w:hint="eastAsia"/>
          <w:sz w:val="22"/>
        </w:rPr>
        <w:t>, presenting</w:t>
      </w:r>
      <w:r>
        <w:rPr>
          <w:rFonts w:ascii="Times New Roman" w:eastAsiaTheme="minorEastAsia" w:hAnsi="Times New Roman" w:cs="Times New Roman"/>
          <w:sz w:val="22"/>
        </w:rPr>
        <w:t xml:space="preserve"> less significant melt features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&lt;EndNote&gt;&lt;Cite&gt;&lt;Author&gt;Li&lt;/Author&gt;&lt;Year&gt;2011&lt;/Year&gt;&lt;RecNum&gt;22&lt;/RecNum&gt;&lt;DisplayText&gt;(&lt;style face="italic"&gt;Li et al.&lt;/style&gt;, 2011)&lt;/DisplayText&gt;&lt;record&gt;&lt;rec-number&gt;22&lt;/rec-number&gt;&lt;foreign-keys&gt;&lt;key app="EN" db-id="5r0tp0tvmxx5sqee9f7xx2a30sxpe0dfz9z5" timestamp="1580894092"&gt;22&lt;/key&gt;&lt;/foreign-keys&gt;&lt;ref-type name="Journal Article"&gt;17&lt;/ref-type&gt;&lt;contributors&gt;&lt;authors&gt;&lt;author&gt;Li, Jiule&lt;/author&gt;&lt;author&gt;Xu, Baiqing&lt;/author&gt;&lt;author&gt;Chappellaz, Jérôme&lt;/author&gt;&lt;/authors&gt;&lt;/contributors&gt;&lt;titles&gt;&lt;title&gt;Variations of air content in Dasuopu ice core from AD 1570–1927 and implications fore climate change&lt;/title&gt;&lt;secondary-title&gt;Quaternary international&lt;/secondary-title&gt;&lt;/titles&gt;&lt;periodical&gt;&lt;full-title&gt;Quaternary international&lt;/full-title&gt;&lt;/periodical&gt;&lt;pages&gt;91-95&lt;/pages&gt;&lt;volume&gt;236&lt;/volume&gt;&lt;number&gt;1-2&lt;/number&gt;&lt;dates&gt;&lt;year&gt;2011&lt;/year&gt;&lt;/dates&gt;&lt;isbn&gt;1040-6182&lt;/isbn&gt;&lt;urls&gt;&lt;/urls&gt;&lt;electronic-resource-num&gt;10.1016/j.quaint.2010.05.026&lt;/electronic-resource-num&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Li et al.</w:t>
      </w:r>
      <w:r>
        <w:rPr>
          <w:rFonts w:ascii="Times New Roman" w:eastAsiaTheme="minorEastAsia" w:hAnsi="Times New Roman" w:cs="Times New Roman"/>
          <w:sz w:val="22"/>
        </w:rPr>
        <w:t>, 2011)</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w:t>
      </w:r>
      <w:r>
        <w:rPr>
          <w:rFonts w:ascii="Times New Roman" w:eastAsiaTheme="minorEastAsia" w:hAnsi="Times New Roman" w:cs="Times New Roman"/>
          <w:sz w:val="22"/>
        </w:rPr>
        <w:t xml:space="preserve"> appears to be less deviated from the relationship</w:t>
      </w:r>
      <w:r>
        <w:rPr>
          <w:rFonts w:ascii="Times New Roman" w:eastAsiaTheme="minorEastAsia" w:hAnsi="Times New Roman" w:cs="Times New Roman" w:hint="eastAsia"/>
          <w:sz w:val="22"/>
        </w:rPr>
        <w:t>, which</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may</w:t>
      </w:r>
      <w:r>
        <w:rPr>
          <w:rFonts w:ascii="Times New Roman" w:eastAsiaTheme="minorEastAsia" w:hAnsi="Times New Roman" w:cs="Times New Roman"/>
          <w:sz w:val="22"/>
        </w:rPr>
        <w:t xml:space="preserve"> due to its </w:t>
      </w:r>
      <w:r>
        <w:rPr>
          <w:rFonts w:ascii="Times New Roman" w:eastAsiaTheme="minorEastAsia" w:hAnsi="Times New Roman" w:cs="Times New Roman" w:hint="eastAsia"/>
          <w:sz w:val="22"/>
        </w:rPr>
        <w:t>higher</w:t>
      </w:r>
      <w:r>
        <w:rPr>
          <w:rFonts w:ascii="Times New Roman" w:eastAsiaTheme="minorEastAsia" w:hAnsi="Times New Roman" w:cs="Times New Roman"/>
          <w:sz w:val="22"/>
        </w:rPr>
        <w:t xml:space="preserve"> drilling site (7200 m </w:t>
      </w:r>
      <w:proofErr w:type="spellStart"/>
      <w:r>
        <w:rPr>
          <w:rFonts w:ascii="Times New Roman" w:eastAsiaTheme="minorEastAsia" w:hAnsi="Times New Roman" w:cs="Times New Roman" w:hint="eastAsia"/>
          <w:sz w:val="22"/>
        </w:rPr>
        <w:t>a.s.l</w:t>
      </w:r>
      <w:proofErr w:type="spellEnd"/>
      <w:r>
        <w:rPr>
          <w:rFonts w:ascii="Times New Roman" w:eastAsiaTheme="minorEastAsia" w:hAnsi="Times New Roman" w:cs="Times New Roman"/>
          <w:sz w:val="22"/>
        </w:rPr>
        <w:t xml:space="preserve">). The results suggest that the </w:t>
      </w:r>
      <w:r>
        <w:rPr>
          <w:rFonts w:ascii="Times New Roman" w:eastAsiaTheme="minorEastAsia" w:hAnsi="Times New Roman" w:cs="Times New Roman" w:hint="eastAsia"/>
          <w:sz w:val="22"/>
        </w:rPr>
        <w:t>altitude</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should</w:t>
      </w:r>
      <w:r>
        <w:rPr>
          <w:rFonts w:ascii="Times New Roman" w:eastAsiaTheme="minorEastAsia" w:hAnsi="Times New Roman" w:cs="Times New Roman"/>
          <w:sz w:val="22"/>
        </w:rPr>
        <w:t xml:space="preserve"> not </w:t>
      </w:r>
      <w:r>
        <w:rPr>
          <w:rFonts w:ascii="Times New Roman" w:eastAsiaTheme="minorEastAsia" w:hAnsi="Times New Roman" w:cs="Times New Roman" w:hint="eastAsia"/>
          <w:sz w:val="22"/>
        </w:rPr>
        <w:t>the</w:t>
      </w:r>
      <w:r>
        <w:rPr>
          <w:rFonts w:ascii="Times New Roman" w:eastAsiaTheme="minorEastAsia" w:hAnsi="Times New Roman" w:cs="Times New Roman"/>
          <w:sz w:val="22"/>
        </w:rPr>
        <w:t xml:space="preserve"> leading factor to explain the TP </w:t>
      </w:r>
      <w:r>
        <w:rPr>
          <w:rFonts w:ascii="Times New Roman" w:eastAsiaTheme="minorEastAsia" w:hAnsi="Times New Roman" w:cs="Times New Roman" w:hint="eastAsia"/>
          <w:sz w:val="22"/>
        </w:rPr>
        <w:t xml:space="preserve">ice cores </w:t>
      </w:r>
      <w:r>
        <w:rPr>
          <w:rFonts w:ascii="Times New Roman" w:eastAsiaTheme="minorEastAsia" w:hAnsi="Times New Roman" w:cs="Times New Roman"/>
          <w:sz w:val="22"/>
        </w:rPr>
        <w:t xml:space="preserve">diverge from the </w:t>
      </w:r>
      <w:r>
        <w:rPr>
          <w:rFonts w:ascii="Times New Roman" w:eastAsiaTheme="minorEastAsia" w:hAnsi="Times New Roman" w:cs="Times New Roman" w:hint="eastAsia"/>
          <w:sz w:val="22"/>
        </w:rPr>
        <w:t>TAC-altitude</w:t>
      </w:r>
      <w:r>
        <w:rPr>
          <w:rFonts w:ascii="Times New Roman" w:eastAsiaTheme="minorEastAsia" w:hAnsi="Times New Roman" w:cs="Times New Roman"/>
          <w:sz w:val="22"/>
        </w:rPr>
        <w:t xml:space="preserve"> relationship. </w:t>
      </w:r>
    </w:p>
    <w:bookmarkEnd w:id="47"/>
    <w:p w14:paraId="032EC278" w14:textId="77777777" w:rsidR="005A24E3" w:rsidRDefault="0072164A">
      <w:pPr>
        <w:spacing w:line="360" w:lineRule="auto"/>
        <w:ind w:firstLineChars="200" w:firstLine="440"/>
        <w:rPr>
          <w:rFonts w:ascii="Times New Roman" w:eastAsiaTheme="minorEastAsia" w:hAnsi="Times New Roman" w:cs="Times New Roman"/>
          <w:sz w:val="22"/>
        </w:rPr>
      </w:pPr>
      <w:r>
        <w:rPr>
          <w:rFonts w:ascii="Times New Roman" w:eastAsiaTheme="minorEastAsia" w:hAnsi="Times New Roman" w:cs="Times New Roman" w:hint="eastAsia"/>
          <w:sz w:val="22"/>
        </w:rPr>
        <w:t xml:space="preserve">We further observed the </w:t>
      </w:r>
      <w:proofErr w:type="spellStart"/>
      <w:r>
        <w:rPr>
          <w:rFonts w:ascii="Times New Roman" w:eastAsiaTheme="minorEastAsia" w:hAnsi="Times New Roman" w:cs="Times New Roman" w:hint="eastAsia"/>
          <w:sz w:val="22"/>
        </w:rPr>
        <w:t>firn</w:t>
      </w:r>
      <w:proofErr w:type="spellEnd"/>
      <w:r>
        <w:rPr>
          <w:rFonts w:ascii="Times New Roman" w:eastAsiaTheme="minorEastAsia" w:hAnsi="Times New Roman" w:cs="Times New Roman" w:hint="eastAsia"/>
          <w:sz w:val="22"/>
        </w:rPr>
        <w:t xml:space="preserve"> densification processes of three ice cores, including two ice cores from TP, which are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(this study) and </w:t>
      </w:r>
      <w:proofErr w:type="spellStart"/>
      <w:r>
        <w:rPr>
          <w:rFonts w:ascii="Times New Roman" w:eastAsiaTheme="minorEastAsia" w:hAnsi="Times New Roman" w:cs="Times New Roman" w:hint="eastAsia"/>
          <w:sz w:val="22"/>
        </w:rPr>
        <w:t>Dunde</w:t>
      </w:r>
      <w:proofErr w:type="spellEnd"/>
      <w:r>
        <w:rPr>
          <w:rFonts w:ascii="Times New Roman" w:eastAsiaTheme="minorEastAsia" w:hAnsi="Times New Roman" w:cs="Times New Roman"/>
          <w:sz w:val="22"/>
        </w:rPr>
        <w:t xml:space="preserv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&lt;EndNote&gt;&lt;Cite&gt;&lt;Author&gt;Thompson&lt;/Author&gt;&lt;Year&gt;1990&lt;/Year&gt;&lt;RecNum&gt;84&lt;/RecNum&gt;&lt;DisplayText&gt;(&lt;style face="italic"&gt;Thompson et al.&lt;/style&gt;, 1990)&lt;/DisplayText&gt;&lt;record&gt;&lt;rec-number&gt;84&lt;/rec-number&gt;&lt;foreign-keys&gt;&lt;key app="EN" db-id="5r0tp0tvmxx5sqee9f7xx2a30sxpe0dfz9z5" timestamp="1582253405"&gt;84&lt;/key&gt;&lt;/foreign-keys&gt;&lt;ref-type name="Journal Article"&gt;17&lt;/ref-type&gt;&lt;contributors&gt;&lt;authors&gt;&lt;author&gt;Thompson, Lonnie G&lt;/author&gt;&lt;author&gt;Mosley-Thompson, E&lt;/author&gt;&lt;author&gt;Davis, M E_&lt;/author&gt;&lt;author&gt;Bolzan, JF&lt;/author&gt;&lt;author&gt;Dai, J&lt;/author&gt;&lt;author&gt;Klein, L&lt;/author&gt;&lt;author&gt;Gundestrup, N&lt;/author&gt;&lt;author&gt;Yao, T&lt;/author&gt;&lt;author&gt;Wu, X&lt;/author&gt;&lt;author&gt;Xie, Z&lt;/author&gt;&lt;/authors&gt;&lt;/contributors&gt;&lt;titles&gt;&lt;title&gt;Glacial stage ice-core records from the subtropical Dunde ice cap, China&lt;/title&gt;&lt;secondary-title&gt;Annals of Glaciology&lt;/secondary-title&gt;&lt;/titles&gt;&lt;periodical&gt;&lt;full-title&gt;Annals of Glaciology&lt;/full-title&gt;&lt;/periodical&gt;&lt;pages&gt;288-297&lt;/pages&gt;&lt;volume&gt;14&lt;/volume&gt;&lt;dates&gt;&lt;year&gt;1990&lt;/year&gt;&lt;/dates&gt;&lt;isbn&gt;0260-3055&lt;/isbn&gt;&lt;urls&gt;&lt;/urls&gt;&lt;/record&gt;&lt;/Cite&gt;&lt;/EndNote&gt;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Thompson et al.</w:t>
      </w:r>
      <w:r>
        <w:rPr>
          <w:rFonts w:ascii="Times New Roman" w:eastAsiaTheme="minorEastAsia" w:hAnsi="Times New Roman" w:cs="Times New Roman"/>
          <w:sz w:val="22"/>
        </w:rPr>
        <w:t>, 1990)</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and Byrd ice core from East Antarctica </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 ADDIN EN.CITE &lt;EndNote&gt;&lt;Cite&gt;&lt;Author&gt;Gow&lt;/Author&gt;&lt;Year&gt;1968&lt;/Year&gt;&lt;RecNum&gt;50&lt;/RecNum&gt;&lt;DisplayText&gt;(&lt;style face="italic"&gt;Gow&lt;/style&gt;, 1968)&lt;/DisplayText&gt;&lt;record&gt;&lt;rec-number&gt;50&lt;/rec-number&gt;&lt;foreign-keys&gt;&lt;key app="EN" db-id="5r0tp0tvmxx5sqee9f7xx2a30sxpe0dfz9z5" timestamp="1582251878"&gt;50&lt;/key&gt;&lt;/foreign-keys&gt;&lt;ref-type name="Journal Article"&gt;17&lt;/ref-type&gt;&lt;contributors&gt;&lt;authors&gt;&lt;author&gt;Gow, AJ&lt;/author&gt;&lt;/authors&gt;&lt;/contributors&gt;&lt;titles&gt;&lt;title&gt;Deep ice core studies of accumulation and densification of snow at Byrd station and Little America&lt;/title&gt;&lt;secondary-title&gt;US Army Cold Regions Research and Engineering Letter. Research Report&lt;/secondary-title&gt;&lt;/titles&gt;&lt;periodical&gt;&lt;full-title&gt;US Army Cold Regions Research and Engineering Letter. Research Report&lt;/full-title&gt;&lt;/periodical&gt;&lt;pages&gt;1-45&lt;/pages&gt;&lt;volume&gt;197&lt;/volume&gt;&lt;dates&gt;&lt;year&gt;1968&lt;/year&gt;&lt;/dates&gt;&lt;urls&gt;&lt;/urls&gt;&lt;/record&gt;&lt;/Cite&gt;&lt;/EndNote&gt;</w:instrText>
      </w:r>
      <w:r>
        <w:rPr>
          <w:rFonts w:ascii="Times New Roman" w:hAnsi="Times New Roman" w:cs="Times New Roman"/>
          <w:color w:val="000000" w:themeColor="text1"/>
          <w:szCs w:val="21"/>
        </w:rPr>
        <w:fldChar w:fldCharType="separate"/>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Gow</w:t>
      </w:r>
      <w:r>
        <w:rPr>
          <w:rFonts w:ascii="Times New Roman" w:hAnsi="Times New Roman" w:cs="Times New Roman"/>
          <w:color w:val="000000" w:themeColor="text1"/>
          <w:szCs w:val="21"/>
        </w:rPr>
        <w:t>, 1968)</w:t>
      </w:r>
      <w:r>
        <w:rPr>
          <w:rFonts w:ascii="Times New Roman" w:hAnsi="Times New Roman" w:cs="Times New Roman"/>
          <w:color w:val="000000" w:themeColor="text1"/>
          <w:szCs w:val="21"/>
        </w:rPr>
        <w:fldChar w:fldCharType="end"/>
      </w:r>
      <w:r>
        <w:rPr>
          <w:rFonts w:ascii="Times New Roman" w:eastAsiaTheme="minorEastAsia" w:hAnsi="Times New Roman" w:cs="Times New Roman" w:hint="eastAsia"/>
          <w:sz w:val="22"/>
        </w:rPr>
        <w:t xml:space="preserve">. Figure 2a showed the measured ice density and simulated density curves, which are based on an empirical equation that describes the </w:t>
      </w:r>
      <w:proofErr w:type="spellStart"/>
      <w:r>
        <w:rPr>
          <w:rFonts w:ascii="Times New Roman" w:eastAsiaTheme="minorEastAsia" w:hAnsi="Times New Roman" w:cs="Times New Roman" w:hint="eastAsia"/>
          <w:sz w:val="22"/>
        </w:rPr>
        <w:t>firn</w:t>
      </w:r>
      <w:proofErr w:type="spellEnd"/>
      <w:r>
        <w:rPr>
          <w:rFonts w:ascii="Times New Roman" w:eastAsiaTheme="minorEastAsia" w:hAnsi="Times New Roman" w:cs="Times New Roman" w:hint="eastAsia"/>
          <w:sz w:val="22"/>
        </w:rPr>
        <w:t xml:space="preserve"> </w:t>
      </w:r>
      <w:r>
        <w:rPr>
          <w:rFonts w:ascii="Times New Roman" w:eastAsiaTheme="minorEastAsia" w:hAnsi="Times New Roman" w:cs="Times New Roman" w:hint="eastAsia"/>
          <w:sz w:val="22"/>
        </w:rPr>
        <w:lastRenderedPageBreak/>
        <w:t xml:space="preserve">densification process in depending on the 10 m </w:t>
      </w:r>
      <w:proofErr w:type="spellStart"/>
      <w:r>
        <w:rPr>
          <w:rFonts w:ascii="Times New Roman" w:eastAsiaTheme="minorEastAsia" w:hAnsi="Times New Roman" w:cs="Times New Roman" w:hint="eastAsia"/>
          <w:sz w:val="22"/>
        </w:rPr>
        <w:t>firn</w:t>
      </w:r>
      <w:proofErr w:type="spellEnd"/>
      <w:r>
        <w:rPr>
          <w:rFonts w:ascii="Times New Roman" w:eastAsiaTheme="minorEastAsia" w:hAnsi="Times New Roman" w:cs="Times New Roman" w:hint="eastAsia"/>
          <w:sz w:val="22"/>
        </w:rPr>
        <w:t xml:space="preserve"> temperature</w:t>
      </w:r>
      <w:r>
        <w:rPr>
          <w:rFonts w:ascii="Times New Roman" w:eastAsiaTheme="minorEastAsia" w:hAnsi="Times New Roman" w:cs="Times New Roman"/>
          <w:sz w:val="22"/>
        </w:rPr>
        <w:t xml:space="preserv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&lt;EndNote&gt;&lt;Cite&gt;&lt;Author&gt;Takao&lt;/Author&gt;&lt;Year&gt;1994&lt;/Year&gt;&lt;RecNum&gt;121&lt;/RecNum&gt;&lt;DisplayText&gt;(&lt;style face="italic"&gt;Takao &amp;amp; Renji&lt;/style&gt;, 1994)&lt;/DisplayText&gt;&lt;record&gt;&lt;rec-number&gt;121&lt;/rec-number&gt;&lt;foreign-keys&gt;&lt;key app="EN" db-id="5r0tp0tvmxx5sqee9f7xx2a30sxpe0dfz9z5" timestamp="1596550350"&gt;121&lt;/key&gt;&lt;/foreign-keys&gt;&lt;ref-type name="Journal Article"&gt;17&lt;/ref-type&gt;&lt;contributors&gt;&lt;authors&gt;&lt;author&gt;Takao, Kameda&lt;/author&gt;&lt;author&gt;Renji, Naruse&lt;/author&gt;&lt;/authors&gt;&lt;/contributors&gt;&lt;titles&gt;&lt;title&gt;Characteristics of bubble volumes in firn-ice transition layers of ice cores from polar ice sheets&lt;/title&gt;&lt;secondary-title&gt;Annals of Glaciology&lt;/secondary-title&gt;&lt;/titles&gt;&lt;periodical&gt;&lt;full-title&gt;Annals of Glaciology&lt;/full-title&gt;&lt;/periodical&gt;&lt;pages&gt;87-94&lt;/pages&gt;&lt;volume&gt;20&lt;/volume&gt;&lt;number&gt;1&lt;/number&gt;&lt;dates&gt;&lt;year&gt;1994&lt;/year&gt;&lt;/dates&gt;&lt;urls&gt;&lt;/urls&gt;&lt;/record&gt;&lt;/Cite&gt;&lt;/EndNote&gt;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Takao &amp; Renji</w:t>
      </w:r>
      <w:r>
        <w:rPr>
          <w:rFonts w:ascii="Times New Roman" w:eastAsiaTheme="minorEastAsia" w:hAnsi="Times New Roman" w:cs="Times New Roman"/>
          <w:sz w:val="22"/>
        </w:rPr>
        <w:t>, 1994)</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It seems that the increasing of the measured density in Byrd ice core was almost at the same speed with the empirically calculated curve, while the measured density of two TP ice cores was faster to increase with depth than the empirically calculation curves. The depth of ice formation (density = 830 kg m</w:t>
      </w:r>
      <w:r>
        <w:rPr>
          <w:rFonts w:ascii="Times New Roman" w:eastAsiaTheme="minorEastAsia" w:hAnsi="Times New Roman" w:cs="Times New Roman" w:hint="eastAsia"/>
          <w:sz w:val="22"/>
          <w:vertAlign w:val="superscript"/>
        </w:rPr>
        <w:t>-3</w:t>
      </w:r>
      <w:r>
        <w:rPr>
          <w:rFonts w:ascii="Times New Roman" w:eastAsiaTheme="minorEastAsia" w:hAnsi="Times New Roman" w:cs="Times New Roman" w:hint="eastAsia"/>
          <w:sz w:val="22"/>
        </w:rPr>
        <w:t xml:space="preserve">) was calculated to be 40.45 m for </w:t>
      </w:r>
      <w:r>
        <w:rPr>
          <w:rFonts w:ascii="Times New Roman" w:eastAsiaTheme="minorEastAsia" w:hAnsi="Times New Roman" w:cs="Times New Roman"/>
          <w:sz w:val="22"/>
        </w:rPr>
        <w:t xml:space="preserve">the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ice core and 35.4 m for </w:t>
      </w:r>
      <w:r>
        <w:rPr>
          <w:rFonts w:ascii="Times New Roman" w:eastAsiaTheme="minorEastAsia" w:hAnsi="Times New Roman" w:cs="Times New Roman"/>
          <w:sz w:val="22"/>
        </w:rPr>
        <w:t>the</w:t>
      </w:r>
      <w:r>
        <w:rPr>
          <w:rFonts w:ascii="Times New Roman" w:eastAsiaTheme="minorEastAsia" w:hAnsi="Times New Roman" w:cs="Times New Roman" w:hint="eastAsia"/>
          <w:sz w:val="22"/>
        </w:rPr>
        <w:t xml:space="preserve"> </w:t>
      </w:r>
      <w:proofErr w:type="spellStart"/>
      <w:r>
        <w:rPr>
          <w:rFonts w:ascii="Times New Roman" w:eastAsiaTheme="minorEastAsia" w:hAnsi="Times New Roman" w:cs="Times New Roman" w:hint="eastAsia"/>
          <w:sz w:val="22"/>
        </w:rPr>
        <w:t>Dunde</w:t>
      </w:r>
      <w:proofErr w:type="spellEnd"/>
      <w:r>
        <w:rPr>
          <w:rFonts w:ascii="Times New Roman" w:eastAsiaTheme="minorEastAsia" w:hAnsi="Times New Roman" w:cs="Times New Roman" w:hint="eastAsia"/>
          <w:sz w:val="22"/>
        </w:rPr>
        <w:t xml:space="preserve"> ice core. These were about 10 to 20 m deeper than </w:t>
      </w:r>
      <w:r>
        <w:rPr>
          <w:rFonts w:ascii="Times New Roman" w:eastAsiaTheme="minorEastAsia" w:hAnsi="Times New Roman" w:cs="Times New Roman"/>
          <w:sz w:val="22"/>
        </w:rPr>
        <w:t>the field observations</w:t>
      </w:r>
      <w:r>
        <w:rPr>
          <w:rFonts w:ascii="Times New Roman" w:eastAsiaTheme="minorEastAsia" w:hAnsi="Times New Roman" w:cs="Times New Roman" w:hint="eastAsia"/>
          <w:sz w:val="22"/>
        </w:rPr>
        <w:t xml:space="preserve">. As a result, </w:t>
      </w:r>
      <w:r>
        <w:rPr>
          <w:rFonts w:ascii="Times New Roman" w:eastAsiaTheme="minorEastAsia" w:hAnsi="Times New Roman" w:cs="Times New Roman"/>
          <w:sz w:val="22"/>
        </w:rPr>
        <w:t>these</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 xml:space="preserve">TP </w:t>
      </w:r>
      <w:r>
        <w:rPr>
          <w:rFonts w:ascii="Times New Roman" w:eastAsiaTheme="minorEastAsia" w:hAnsi="Times New Roman" w:cs="Times New Roman" w:hint="eastAsia"/>
          <w:sz w:val="22"/>
        </w:rPr>
        <w:t xml:space="preserve">ice cores should be quicker in their firnification compared with the polar ice core. The reason may link to the percolation characteristics of the TP ice cores, that melt layers could retain more water that settled quickly compared with the non-melt states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&lt;EndNote&gt;&lt;Cite&gt;&lt;Author&gt;Paterson&lt;/Author&gt;&lt;Year&gt;1994&lt;/Year&gt;&lt;RecNum&gt;11&lt;/RecNum&gt;&lt;DisplayText&gt;(&lt;style face="italic"&gt;Paterson&lt;/style&gt;, 1994)&lt;/DisplayText&gt;&lt;record&gt;&lt;rec-number&gt;11&lt;/rec-number&gt;&lt;foreign-keys&gt;&lt;key app="EN" db-id="5r0tp0tvmxx5sqee9f7xx2a30sxpe0dfz9z5" timestamp="1580817605"&gt;11&lt;/key&gt;&lt;/foreign-keys&gt;&lt;ref-type name="Book"&gt;6&lt;/ref-type&gt;&lt;contributors&gt;&lt;authors&gt;&lt;author&gt;Paterson, William Stanley Bryce&lt;/author&gt;&lt;/authors&gt;&lt;/contributors&gt;&lt;titles&gt;&lt;title&gt;Physics of glaciers&lt;/title&gt;&lt;/titles&gt;&lt;section&gt;651&lt;/section&gt;&lt;dates&gt;&lt;year&gt;1994&lt;/year&gt;&lt;/dates&gt;&lt;publisher&gt;Butterworth-Heinemann&lt;/publisher&gt;&lt;isbn&gt;0750647426&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Paterson</w:t>
      </w:r>
      <w:r>
        <w:rPr>
          <w:rFonts w:ascii="Times New Roman" w:eastAsiaTheme="minorEastAsia" w:hAnsi="Times New Roman" w:cs="Times New Roman"/>
          <w:sz w:val="22"/>
        </w:rPr>
        <w:t>, 1994)</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Infiltration of meltwater could also result in fewer bubble content than non-melt ice, which may also explain the fact that TAC in </w:t>
      </w:r>
      <w:r>
        <w:rPr>
          <w:rFonts w:ascii="Times New Roman" w:eastAsiaTheme="minorEastAsia" w:hAnsi="Times New Roman" w:cs="Times New Roman"/>
          <w:sz w:val="22"/>
        </w:rPr>
        <w:t xml:space="preserve">the </w:t>
      </w:r>
      <w:r>
        <w:rPr>
          <w:rFonts w:ascii="Times New Roman" w:eastAsiaTheme="minorEastAsia" w:hAnsi="Times New Roman" w:cs="Times New Roman" w:hint="eastAsia"/>
          <w:sz w:val="22"/>
        </w:rPr>
        <w:t xml:space="preserve">TP ice cores diverged from the TAC-elevation relationship. Supportively, modern analysis on the </w:t>
      </w:r>
      <w:proofErr w:type="spellStart"/>
      <w:r>
        <w:rPr>
          <w:rFonts w:ascii="Times New Roman" w:eastAsiaTheme="minorEastAsia" w:hAnsi="Times New Roman" w:cs="Times New Roman" w:hint="eastAsia"/>
          <w:sz w:val="22"/>
        </w:rPr>
        <w:t>Xixibangma</w:t>
      </w:r>
      <w:proofErr w:type="spellEnd"/>
      <w:r>
        <w:rPr>
          <w:rFonts w:ascii="Times New Roman" w:eastAsiaTheme="minorEastAsia" w:hAnsi="Times New Roman" w:cs="Times New Roman" w:hint="eastAsia"/>
          <w:sz w:val="22"/>
        </w:rPr>
        <w:t xml:space="preserve"> glacier points to a good correlation between air temperature and the summer glacier melt, and the radiation associated with summer melting accounts for most of the incoming energy</w:t>
      </w:r>
      <w:r>
        <w:rPr>
          <w:rFonts w:ascii="Times New Roman" w:eastAsiaTheme="minorEastAsia" w:hAnsi="Times New Roman" w:cs="Times New Roman"/>
          <w:sz w:val="22"/>
        </w:rPr>
        <w:t xml:space="preserv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&lt;EndNote&gt;&lt;Cite&gt;&lt;Author&gt;Aizen&lt;/Author&gt;&lt;Year&gt;2002&lt;/Year&gt;&lt;RecNum&gt;114&lt;/RecNum&gt;&lt;DisplayText&gt;(&lt;style face="italic"&gt;Aizen et al.&lt;/style&gt;, 2002)&lt;/DisplayText&gt;&lt;record&gt;&lt;rec-number&gt;114&lt;/rec-number&gt;&lt;foreign-keys&gt;&lt;key app="EN" db-id="5r0tp0tvmxx5sqee9f7xx2a30sxpe0dfz9z5" timestamp="1588767796"&gt;114&lt;/key&gt;&lt;/foreign-keys&gt;&lt;ref-type name="Journal Article"&gt;17&lt;/ref-type&gt;&lt;contributors&gt;&lt;authors&gt;&lt;author&gt;Aizen, V B&lt;/author&gt;&lt;author&gt;Aizen, E M&lt;/author&gt;&lt;author&gt;Nikitin, V N&lt;/author&gt;&lt;/authors&gt;&lt;/contributors&gt;&lt;titles&gt;&lt;title&gt;Glacier regime on the northern slope of the Himalaya (Xixibangma glaciers)&lt;/title&gt;&lt;secondary-title&gt;Quaternary International&lt;/secondary-title&gt;&lt;/titles&gt;&lt;periodical&gt;&lt;full-title&gt;Quaternary international&lt;/full-title&gt;&lt;/periodical&gt;&lt;pages&gt;27-39&lt;/pages&gt;&lt;volume&gt;97-98&lt;/volume&gt;&lt;dates&gt;&lt;year&gt;2002&lt;/year&gt;&lt;/dates&gt;&lt;urls&gt;&lt;/urls&gt;&lt;/record&gt;&lt;/Cite&gt;&lt;/EndNote&gt;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Aizen et al.</w:t>
      </w:r>
      <w:r>
        <w:rPr>
          <w:rFonts w:ascii="Times New Roman" w:eastAsiaTheme="minorEastAsia" w:hAnsi="Times New Roman" w:cs="Times New Roman"/>
          <w:sz w:val="22"/>
        </w:rPr>
        <w:t>, 2002)</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w:t>
      </w:r>
      <w:r>
        <w:rPr>
          <w:rFonts w:ascii="Times New Roman" w:eastAsiaTheme="minorEastAsia" w:hAnsi="Times New Roman" w:cs="Times New Roman" w:hint="eastAsia"/>
          <w:sz w:val="22"/>
        </w:rPr>
        <w:t xml:space="preserve"> </w:t>
      </w:r>
    </w:p>
    <w:p w14:paraId="33E72D57" w14:textId="77777777" w:rsidR="005A24E3" w:rsidRDefault="0072164A">
      <w:pPr>
        <w:pStyle w:val="3"/>
        <w:rPr>
          <w:rFonts w:eastAsiaTheme="minorEastAsia"/>
        </w:rPr>
      </w:pPr>
      <w:r>
        <w:t>3.</w:t>
      </w:r>
      <w:r>
        <w:rPr>
          <w:rFonts w:eastAsia="宋体" w:hint="eastAsia"/>
        </w:rPr>
        <w:t>4</w:t>
      </w:r>
      <w:r>
        <w:t xml:space="preserve"> </w:t>
      </w:r>
      <w:r>
        <w:rPr>
          <w:rFonts w:eastAsiaTheme="minorEastAsia" w:hint="eastAsia"/>
        </w:rPr>
        <w:t>H</w:t>
      </w:r>
      <w:r>
        <w:rPr>
          <w:rFonts w:eastAsiaTheme="minorEastAsia"/>
        </w:rPr>
        <w:t>igh-frequency of TAC signal</w:t>
      </w:r>
    </w:p>
    <w:p w14:paraId="46C341D7" w14:textId="77777777" w:rsidR="005A24E3" w:rsidRDefault="0072164A">
      <w:pPr>
        <w:spacing w:line="360" w:lineRule="auto"/>
        <w:ind w:firstLineChars="200" w:firstLine="440"/>
        <w:rPr>
          <w:rFonts w:ascii="Times New Roman" w:eastAsiaTheme="minorEastAsia" w:hAnsi="Times New Roman" w:cs="Times New Roman"/>
          <w:sz w:val="22"/>
        </w:rPr>
      </w:pPr>
      <w:bookmarkStart w:id="55" w:name="OLE_LINK52"/>
      <w:bookmarkEnd w:id="52"/>
      <w:bookmarkEnd w:id="53"/>
      <w:r>
        <w:rPr>
          <w:rFonts w:ascii="Times New Roman" w:eastAsiaTheme="minorEastAsia" w:hAnsi="Times New Roman" w:cs="Times New Roman" w:hint="eastAsia"/>
          <w:sz w:val="22"/>
        </w:rPr>
        <w:t xml:space="preserve">In the previous TAC research </w:t>
      </w:r>
      <w:bookmarkEnd w:id="55"/>
      <w:r>
        <w:rPr>
          <w:rFonts w:ascii="Times New Roman" w:eastAsiaTheme="minorEastAsia" w:hAnsi="Times New Roman" w:cs="Times New Roman" w:hint="eastAsia"/>
          <w:sz w:val="22"/>
        </w:rPr>
        <w:t xml:space="preserve">of East </w:t>
      </w:r>
      <w:proofErr w:type="spellStart"/>
      <w:r>
        <w:rPr>
          <w:rFonts w:ascii="Times New Roman" w:eastAsiaTheme="minorEastAsia" w:hAnsi="Times New Roman" w:cs="Times New Roman" w:hint="eastAsia"/>
          <w:sz w:val="22"/>
        </w:rPr>
        <w:t>Rongbuk</w:t>
      </w:r>
      <w:proofErr w:type="spellEnd"/>
      <w:r>
        <w:rPr>
          <w:rFonts w:ascii="Times New Roman" w:eastAsiaTheme="minorEastAsia" w:hAnsi="Times New Roman" w:cs="Times New Roman" w:hint="eastAsia"/>
          <w:sz w:val="22"/>
        </w:rPr>
        <w:t xml:space="preserve"> ice core, the sampling number for one meter depth was between 1 and 11, and the measurement resolution of the melt-refreezing system has been kept between 5 and 20 cm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&lt;EndNote&gt;&lt;Cite&gt;&lt;Author&gt;Hou&lt;/Author&gt;&lt;Year&gt;2007&lt;/Year&gt;&lt;RecNum&gt;21&lt;/RecNum&gt;&lt;DisplayText&gt;(&lt;style face="italic"&gt;Hou et al.&lt;/style&gt;, 2007)&lt;/DisplayText&gt;&lt;record&gt;&lt;rec-number&gt;21&lt;/rec-number&gt;&lt;foreign-keys&gt;&lt;key app="EN" db-id="5r0tp0tvmxx5sqee9f7xx2a30sxpe0dfz9z5" timestamp="1580893962"&gt;21&lt;/key&gt;&lt;/foreign-keys&gt;&lt;ref-type name="Journal Article"&gt;17&lt;/ref-type&gt;&lt;contributors&gt;&lt;authors&gt;&lt;author&gt;Hou,  Shugui&lt;/author&gt;&lt;author&gt;Chappellaz,  J&lt;/author&gt;&lt;author&gt;Jouzel,  Jean&lt;/author&gt;&lt;author&gt;Chu,  Peter C&lt;/author&gt;&lt;author&gt;Masson-Delmotte,  Valérie&lt;/author&gt;&lt;author&gt;Qin,  Dahe&lt;/author&gt;&lt;author&gt;Raynaud,  D&lt;/author&gt;&lt;author&gt;Mayewski,  Paul Andrew&lt;/author&gt;&lt;author&gt;Lipenkov,  VY&lt;/author&gt;&lt;author&gt;Kang,  Shichang&lt;/author&gt;&lt;/authors&gt;&lt;/contributors&gt;&lt;titles&gt;&lt;title&gt;Summer temperature trend over the past two millennia using air content in Himalayan ice&lt;/title&gt;&lt;secondary-title&gt;Climate of the Past&lt;/secondary-title&gt;&lt;/titles&gt;&lt;periodical&gt;&lt;full-title&gt;Climate of the Past&lt;/full-title&gt;&lt;/periodical&gt;&lt;pages&gt;&lt;style face="normal" font="default" size="100%"&gt;89&lt;/style&gt;&lt;style face="normal" font="default" charset="134" size="100%"&gt;–95&lt;/style&gt;&lt;/pages&gt;&lt;volume&gt;3&lt;/volume&gt;&lt;number&gt;1&lt;/number&gt;&lt;dates&gt;&lt;year&gt;2007&lt;/year&gt;&lt;/dates&gt;&lt;urls&gt;&lt;/urls&gt;&lt;electronic-resource-num&gt;10.5194/cp-3-89-2007&lt;/electronic-resource-num&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Hou et al.</w:t>
      </w:r>
      <w:r>
        <w:rPr>
          <w:rFonts w:ascii="Times New Roman" w:eastAsiaTheme="minorEastAsia" w:hAnsi="Times New Roman" w:cs="Times New Roman"/>
          <w:sz w:val="22"/>
        </w:rPr>
        <w:t>, 2007)</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w:t>
      </w:r>
      <w:bookmarkStart w:id="56" w:name="OLE_LINK49"/>
      <w:r>
        <w:rPr>
          <w:rFonts w:ascii="Times New Roman" w:eastAsiaTheme="minorEastAsia" w:hAnsi="Times New Roman" w:cs="Times New Roman" w:hint="eastAsia"/>
          <w:sz w:val="22"/>
        </w:rPr>
        <w:t xml:space="preserve">In this research of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ice core, </w:t>
      </w:r>
      <w:bookmarkEnd w:id="56"/>
      <w:r>
        <w:rPr>
          <w:rFonts w:ascii="Times New Roman" w:eastAsiaTheme="minorEastAsia" w:hAnsi="Times New Roman" w:cs="Times New Roman" w:hint="eastAsia"/>
          <w:sz w:val="22"/>
        </w:rPr>
        <w:t>continuous system for TAC analysis allowed the measuring resolution to be increased to above 0.01 cm. However, t</w:t>
      </w:r>
      <w:r>
        <w:rPr>
          <w:rFonts w:ascii="Times New Roman" w:hAnsi="Times New Roman" w:cs="Times New Roman" w:hint="eastAsia"/>
          <w:bCs/>
        </w:rPr>
        <w:t>he continuous gas flow through the CFA system is subject</w:t>
      </w:r>
      <w:r>
        <w:rPr>
          <w:rFonts w:ascii="Times New Roman" w:eastAsia="宋体" w:hAnsi="Times New Roman" w:cs="Times New Roman" w:hint="eastAsia"/>
          <w:bCs/>
        </w:rPr>
        <w:t>ed</w:t>
      </w:r>
      <w:r>
        <w:rPr>
          <w:rFonts w:ascii="Times New Roman" w:hAnsi="Times New Roman" w:cs="Times New Roman" w:hint="eastAsia"/>
          <w:bCs/>
        </w:rPr>
        <w:t xml:space="preserve"> to the dispersion and memory effects. Thus, every signal of the continuous sample flow</w:t>
      </w:r>
      <w:r>
        <w:rPr>
          <w:rFonts w:ascii="Times New Roman" w:eastAsia="宋体" w:hAnsi="Times New Roman" w:cs="Times New Roman" w:hint="eastAsia"/>
          <w:bCs/>
        </w:rPr>
        <w:t xml:space="preserve"> (s</w:t>
      </w:r>
      <w:r>
        <w:rPr>
          <w:rFonts w:ascii="Times New Roman" w:eastAsia="宋体" w:hAnsi="Times New Roman" w:cs="Times New Roman" w:hint="eastAsia"/>
          <w:bCs/>
          <w:vertAlign w:val="superscript"/>
        </w:rPr>
        <w:t>-1</w:t>
      </w:r>
      <w:r>
        <w:rPr>
          <w:rFonts w:ascii="Times New Roman" w:eastAsia="宋体" w:hAnsi="Times New Roman" w:cs="Times New Roman" w:hint="eastAsia"/>
          <w:bCs/>
        </w:rPr>
        <w:t>)</w:t>
      </w:r>
      <w:r>
        <w:rPr>
          <w:rFonts w:ascii="Times New Roman" w:hAnsi="Times New Roman" w:cs="Times New Roman" w:hint="eastAsia"/>
          <w:bCs/>
        </w:rPr>
        <w:t xml:space="preserve"> </w:t>
      </w:r>
      <w:r>
        <w:rPr>
          <w:rFonts w:ascii="Times New Roman" w:eastAsia="宋体" w:hAnsi="Times New Roman" w:cs="Times New Roman" w:hint="eastAsia"/>
          <w:bCs/>
        </w:rPr>
        <w:t>was</w:t>
      </w:r>
      <w:r>
        <w:rPr>
          <w:rFonts w:ascii="Times New Roman" w:hAnsi="Times New Roman" w:cs="Times New Roman" w:hint="eastAsia"/>
          <w:bCs/>
        </w:rPr>
        <w:t xml:space="preserve"> smoothed when analyzed by the system. In order to estimate the precision of the CFA to TAC measurements, we investigate the response of the experimental setup to a </w:t>
      </w:r>
      <w:proofErr w:type="gramStart"/>
      <w:r>
        <w:rPr>
          <w:rFonts w:ascii="Times New Roman" w:hAnsi="Times New Roman" w:cs="Times New Roman" w:hint="eastAsia"/>
          <w:bCs/>
        </w:rPr>
        <w:t>stepwise changes</w:t>
      </w:r>
      <w:proofErr w:type="gramEnd"/>
      <w:r>
        <w:rPr>
          <w:rFonts w:ascii="Times New Roman" w:hAnsi="Times New Roman" w:cs="Times New Roman" w:hint="eastAsia"/>
          <w:bCs/>
        </w:rPr>
        <w:t xml:space="preserve"> in </w:t>
      </w:r>
      <w:r>
        <w:rPr>
          <w:rFonts w:ascii="Times New Roman" w:eastAsia="宋体" w:hAnsi="Times New Roman" w:cs="Times New Roman" w:hint="eastAsia"/>
          <w:bCs/>
        </w:rPr>
        <w:t>the g</w:t>
      </w:r>
      <w:r>
        <w:rPr>
          <w:rFonts w:ascii="Times New Roman" w:hAnsi="Times New Roman" w:cs="Times New Roman" w:hint="eastAsia"/>
          <w:bCs/>
        </w:rPr>
        <w:t xml:space="preserve">as </w:t>
      </w:r>
      <w:r>
        <w:rPr>
          <w:rFonts w:ascii="Times New Roman" w:eastAsia="宋体" w:hAnsi="Times New Roman" w:cs="Times New Roman" w:hint="eastAsia"/>
          <w:bCs/>
        </w:rPr>
        <w:t>f</w:t>
      </w:r>
      <w:r>
        <w:rPr>
          <w:rFonts w:ascii="Times New Roman" w:hAnsi="Times New Roman" w:cs="Times New Roman" w:hint="eastAsia"/>
          <w:bCs/>
        </w:rPr>
        <w:t xml:space="preserve">low </w:t>
      </w:r>
      <w:r>
        <w:rPr>
          <w:rFonts w:ascii="Times New Roman" w:eastAsia="宋体" w:hAnsi="Times New Roman" w:cs="Times New Roman" w:hint="eastAsia"/>
          <w:bCs/>
        </w:rPr>
        <w:t>r</w:t>
      </w:r>
      <w:r>
        <w:rPr>
          <w:rFonts w:ascii="Times New Roman" w:hAnsi="Times New Roman" w:cs="Times New Roman" w:hint="eastAsia"/>
          <w:bCs/>
        </w:rPr>
        <w:t xml:space="preserve">ate. </w:t>
      </w:r>
      <w:r>
        <w:rPr>
          <w:rFonts w:ascii="Times New Roman" w:hAnsi="Times New Roman" w:cs="Times New Roman"/>
          <w:bCs/>
        </w:rPr>
        <w:t>Due to noise in the measurements, it is not possible to resolve any periodic input signal with a frequency larger than</w:t>
      </w:r>
      <w:r>
        <w:rPr>
          <w:rFonts w:ascii="Times New Roman" w:hAnsi="Times New Roman" w:cs="Times New Roman" w:hint="eastAsia"/>
          <w:bCs/>
        </w:rPr>
        <w:t xml:space="preserve"> </w:t>
      </w:r>
      <w:r>
        <w:rPr>
          <w:rFonts w:ascii="Times New Roman" w:hAnsi="Times New Roman" w:cs="Times New Roman"/>
          <w:bCs/>
        </w:rPr>
        <w:t>ca. 0.0</w:t>
      </w:r>
      <w:r>
        <w:rPr>
          <w:rFonts w:ascii="Times New Roman" w:hAnsi="Times New Roman" w:cs="Times New Roman" w:hint="eastAsia"/>
          <w:bCs/>
        </w:rPr>
        <w:t>45</w:t>
      </w:r>
      <w:r>
        <w:rPr>
          <w:rFonts w:ascii="Times New Roman" w:hAnsi="Times New Roman" w:cs="Times New Roman"/>
          <w:bCs/>
        </w:rPr>
        <w:t>s</w:t>
      </w:r>
      <w:r>
        <w:rPr>
          <w:rFonts w:ascii="Times New Roman" w:hAnsi="Times New Roman" w:cs="Times New Roman" w:hint="eastAsia"/>
          <w:bCs/>
          <w:vertAlign w:val="superscript"/>
        </w:rPr>
        <w:t xml:space="preserve">-1 </w:t>
      </w:r>
      <w:r>
        <w:rPr>
          <w:rFonts w:ascii="Times New Roman" w:hAnsi="Times New Roman" w:cs="Times New Roman" w:hint="eastAsia"/>
          <w:bCs/>
        </w:rPr>
        <w:t>(22s)</w:t>
      </w:r>
      <w:r>
        <w:rPr>
          <w:rFonts w:ascii="Times New Roman" w:hAnsi="Times New Roman" w:cs="Times New Roman"/>
          <w:bCs/>
        </w:rPr>
        <w:t>.</w:t>
      </w:r>
      <w:r>
        <w:rPr>
          <w:rFonts w:ascii="Times New Roman" w:hAnsi="Times New Roman" w:cs="Times New Roman" w:hint="eastAsia"/>
          <w:bCs/>
        </w:rPr>
        <w:t xml:space="preserve"> We convert the time scale </w:t>
      </w:r>
      <w:r>
        <w:rPr>
          <w:rFonts w:ascii="Times New Roman" w:eastAsia="宋体" w:hAnsi="Times New Roman" w:cs="Times New Roman" w:hint="eastAsia"/>
          <w:bCs/>
        </w:rPr>
        <w:t xml:space="preserve">of </w:t>
      </w:r>
      <w:r>
        <w:rPr>
          <w:rFonts w:ascii="Times New Roman" w:hAnsi="Times New Roman" w:cs="Times New Roman" w:hint="eastAsia"/>
          <w:bCs/>
        </w:rPr>
        <w:t>22 s to a length scale in meters by using the CFA melt rate of 5.4</w:t>
      </w:r>
      <w:r>
        <w:rPr>
          <w:rFonts w:ascii="Times New Roman" w:eastAsiaTheme="minorEastAsia" w:hAnsi="Times New Roman" w:cs="Times New Roman" w:hint="eastAsia"/>
          <w:sz w:val="22"/>
        </w:rPr>
        <w:t>±</w:t>
      </w:r>
      <w:r>
        <w:rPr>
          <w:rFonts w:ascii="Times New Roman" w:eastAsiaTheme="minorEastAsia" w:hAnsi="Times New Roman" w:cs="Times New Roman" w:hint="eastAsia"/>
          <w:sz w:val="22"/>
        </w:rPr>
        <w:t>0.9</w:t>
      </w:r>
      <w:r>
        <w:rPr>
          <w:rFonts w:ascii="Times New Roman" w:hAnsi="Times New Roman" w:cs="Times New Roman" w:hint="eastAsia"/>
          <w:bCs/>
        </w:rPr>
        <w:t xml:space="preserve"> cm min</w:t>
      </w:r>
      <w:r>
        <w:rPr>
          <w:rFonts w:ascii="Times New Roman" w:hAnsi="Times New Roman" w:cs="Times New Roman" w:hint="eastAsia"/>
          <w:bCs/>
          <w:vertAlign w:val="superscript"/>
        </w:rPr>
        <w:t>-1</w:t>
      </w:r>
      <w:r>
        <w:rPr>
          <w:rFonts w:ascii="Times New Roman" w:hAnsi="Times New Roman" w:cs="Times New Roman" w:hint="eastAsia"/>
          <w:bCs/>
        </w:rPr>
        <w:t>. Hereby we can estimate the spatial precision of the TAC measurements along an ice core to be 1.98</w:t>
      </w:r>
      <w:r>
        <w:rPr>
          <w:rFonts w:ascii="Times New Roman" w:eastAsiaTheme="minorEastAsia" w:hAnsi="Times New Roman" w:cs="Times New Roman" w:hint="eastAsia"/>
          <w:sz w:val="22"/>
        </w:rPr>
        <w:t>±</w:t>
      </w:r>
      <w:r>
        <w:rPr>
          <w:rFonts w:ascii="Times New Roman" w:eastAsiaTheme="minorEastAsia" w:hAnsi="Times New Roman" w:cs="Times New Roman" w:hint="eastAsia"/>
          <w:sz w:val="22"/>
        </w:rPr>
        <w:t>0.33</w:t>
      </w:r>
      <w:r>
        <w:rPr>
          <w:rFonts w:ascii="Times New Roman" w:hAnsi="Times New Roman" w:cs="Times New Roman" w:hint="eastAsia"/>
          <w:bCs/>
        </w:rPr>
        <w:t xml:space="preserve"> cm of ice, which means we can detected a damped version of periodic input signals with a wavelength longer than 1.98</w:t>
      </w:r>
      <w:r>
        <w:rPr>
          <w:rFonts w:ascii="Times New Roman" w:eastAsiaTheme="minorEastAsia" w:hAnsi="Times New Roman" w:cs="Times New Roman" w:hint="eastAsia"/>
          <w:sz w:val="22"/>
        </w:rPr>
        <w:t>±</w:t>
      </w:r>
      <w:r>
        <w:rPr>
          <w:rFonts w:ascii="Times New Roman" w:eastAsiaTheme="minorEastAsia" w:hAnsi="Times New Roman" w:cs="Times New Roman" w:hint="eastAsia"/>
          <w:sz w:val="22"/>
        </w:rPr>
        <w:t>0.33</w:t>
      </w:r>
      <w:r>
        <w:rPr>
          <w:rFonts w:ascii="Times New Roman" w:hAnsi="Times New Roman" w:cs="Times New Roman" w:hint="eastAsia"/>
          <w:bCs/>
        </w:rPr>
        <w:t xml:space="preserve"> cm</w:t>
      </w:r>
      <w:r>
        <w:rPr>
          <w:rFonts w:ascii="Times New Roman" w:eastAsiaTheme="minorEastAsia" w:hAnsi="Times New Roman" w:cs="Times New Roman" w:hint="eastAsia"/>
          <w:sz w:val="22"/>
        </w:rPr>
        <w:t xml:space="preserve"> (Figure S5). </w:t>
      </w:r>
      <w:r>
        <w:rPr>
          <w:rFonts w:ascii="Times New Roman" w:eastAsiaTheme="minorEastAsia" w:hAnsi="Times New Roman" w:cs="Times New Roman" w:hint="eastAsia"/>
          <w:sz w:val="22"/>
        </w:rPr>
        <w:lastRenderedPageBreak/>
        <w:t xml:space="preserve">According to the results of 2p model </w:t>
      </w:r>
      <w:r>
        <w:rPr>
          <w:rStyle w:val="fontstyle01"/>
          <w:rFonts w:ascii="Times New Roman" w:eastAsiaTheme="minorEastAsia" w:hAnsi="Times New Roman" w:cs="Times New Roman"/>
          <w:sz w:val="22"/>
          <w:szCs w:val="22"/>
        </w:rPr>
        <w:fldChar w:fldCharType="begin"/>
      </w:r>
      <w:r>
        <w:rPr>
          <w:rStyle w:val="fontstyle01"/>
          <w:rFonts w:ascii="Times New Roman" w:eastAsiaTheme="minorEastAsia" w:hAnsi="Times New Roman" w:cs="Times New Roman"/>
          <w:sz w:val="22"/>
          <w:szCs w:val="22"/>
        </w:rPr>
        <w:instrText xml:space="preserve"> ADDIN EN.CITE &lt;EndNote&gt;&lt;Cite&gt;&lt;Author&gt;Hou&lt;/Author&gt;&lt;Year&gt;2018&lt;/Year&gt;&lt;RecNum&gt;27&lt;/RecNum&gt;&lt;DisplayText&gt;(&lt;style face="italic"&gt;Hou et al.&lt;/style&gt;, 2018)&lt;/DisplayText&gt;&lt;record&gt;&lt;rec-number&gt;27&lt;/rec-number&gt;&lt;foreign-keys&gt;&lt;key app="EN" db-id="5r0tp0tvmxx5sqee9f7xx2a30sxpe0dfz9z5" timestamp="1580916767"&gt;27&lt;/key&gt;&lt;/foreign-keys&gt;&lt;ref-type name="Journal Article"&gt;17&lt;/ref-type&gt;&lt;contributors&gt;&lt;authors&gt;&lt;author&gt;Hou,  Shugui&lt;/author&gt;&lt;author&gt;Jenk,  Theo M&lt;/author&gt;&lt;author&gt;Zhang,  Wangbin&lt;/author&gt;&lt;author&gt;Wang,  Chaomin&lt;/author&gt;&lt;author&gt;Wu,  Shuangye&lt;/author&gt;&lt;author&gt;Wang,  Yetang&lt;/author&gt;&lt;author&gt;Pang,  Hongxi&lt;/author&gt;&lt;author&gt;Schwikowski,  Margit&lt;/author&gt;&lt;/authors&gt;&lt;/contributors&gt;&lt;titles&gt;&lt;title&gt;Age ranges of the Tibetan ice cores with emphasis on the Chongce ice cores, western Kunlun Mountains&lt;/title&gt;&lt;secondary-title&gt;The Cryosphere&lt;/secondary-title&gt;&lt;/titles&gt;&lt;periodical&gt;&lt;full-title&gt;The Cryosphere&lt;/full-title&gt;&lt;/periodical&gt;&lt;pages&gt;2341-2348&lt;/pages&gt;&lt;volume&gt;12&lt;/volume&gt;&lt;number&gt;7&lt;/number&gt;&lt;dates&gt;&lt;year&gt;2018&lt;/year&gt;&lt;/dates&gt;&lt;isbn&gt;1994-0416&lt;/isbn&gt;&lt;urls&gt;&lt;/urls&gt;&lt;/record&gt;&lt;/Cite&gt;&lt;/EndNote&gt;</w:instrText>
      </w:r>
      <w:r>
        <w:rPr>
          <w:rStyle w:val="fontstyle01"/>
          <w:rFonts w:ascii="Times New Roman" w:eastAsiaTheme="minorEastAsia" w:hAnsi="Times New Roman" w:cs="Times New Roman"/>
          <w:sz w:val="22"/>
          <w:szCs w:val="22"/>
        </w:rPr>
        <w:fldChar w:fldCharType="separate"/>
      </w:r>
      <w:r>
        <w:rPr>
          <w:rStyle w:val="fontstyle01"/>
          <w:rFonts w:ascii="Times New Roman" w:eastAsiaTheme="minorEastAsia" w:hAnsi="Times New Roman" w:cs="Times New Roman"/>
          <w:sz w:val="22"/>
          <w:szCs w:val="22"/>
        </w:rPr>
        <w:t>(</w:t>
      </w:r>
      <w:r>
        <w:rPr>
          <w:rStyle w:val="fontstyle01"/>
          <w:rFonts w:ascii="Times New Roman" w:eastAsiaTheme="minorEastAsia" w:hAnsi="Times New Roman" w:cs="Times New Roman"/>
          <w:i/>
          <w:sz w:val="22"/>
          <w:szCs w:val="22"/>
        </w:rPr>
        <w:t>Hou et al.</w:t>
      </w:r>
      <w:r>
        <w:rPr>
          <w:rStyle w:val="fontstyle01"/>
          <w:rFonts w:ascii="Times New Roman" w:eastAsiaTheme="minorEastAsia" w:hAnsi="Times New Roman" w:cs="Times New Roman"/>
          <w:sz w:val="22"/>
          <w:szCs w:val="22"/>
        </w:rPr>
        <w:t>, 2018)</w:t>
      </w:r>
      <w:r>
        <w:rPr>
          <w:rStyle w:val="fontstyle01"/>
          <w:rFonts w:ascii="Times New Roman" w:eastAsiaTheme="minorEastAsia" w:hAnsi="Times New Roman" w:cs="Times New Roman"/>
          <w:sz w:val="22"/>
          <w:szCs w:val="22"/>
        </w:rPr>
        <w:fldChar w:fldCharType="end"/>
      </w:r>
      <w:r>
        <w:rPr>
          <w:rFonts w:ascii="Times New Roman" w:eastAsiaTheme="minorEastAsia" w:hAnsi="Times New Roman" w:cs="Times New Roman" w:hint="eastAsia"/>
          <w:sz w:val="22"/>
        </w:rPr>
        <w:t>, the annual layer thickness from the top 198.66 m is greater than measurement precision. As the measurement resolution increases, we could get more information about the high frequency TAC features.</w:t>
      </w:r>
    </w:p>
    <w:p w14:paraId="4BC1C0C7" w14:textId="77777777" w:rsidR="005A24E3" w:rsidRDefault="0072164A">
      <w:pPr>
        <w:spacing w:line="360" w:lineRule="auto"/>
        <w:ind w:firstLineChars="200" w:firstLine="440"/>
        <w:rPr>
          <w:rFonts w:ascii="Times New Roman" w:eastAsiaTheme="minorEastAsia" w:hAnsi="Times New Roman" w:cs="Times New Roman"/>
          <w:sz w:val="22"/>
        </w:rPr>
      </w:pPr>
      <w:bookmarkStart w:id="57" w:name="OLE_LINK55"/>
      <w:bookmarkStart w:id="58" w:name="OLE_LINK57"/>
      <w:r>
        <w:rPr>
          <w:rFonts w:ascii="Times New Roman" w:eastAsiaTheme="minorEastAsia" w:hAnsi="Times New Roman" w:cs="Times New Roman" w:hint="eastAsia"/>
          <w:sz w:val="22"/>
        </w:rPr>
        <w:t xml:space="preserve">Seasonal feature </w:t>
      </w:r>
      <w:bookmarkEnd w:id="57"/>
      <w:r>
        <w:rPr>
          <w:rFonts w:ascii="Times New Roman" w:eastAsiaTheme="minorEastAsia" w:hAnsi="Times New Roman" w:cs="Times New Roman" w:hint="eastAsia"/>
          <w:sz w:val="22"/>
        </w:rPr>
        <w:t xml:space="preserve">of </w:t>
      </w:r>
      <w:bookmarkEnd w:id="58"/>
      <w:r>
        <w:rPr>
          <w:rFonts w:ascii="Times New Roman" w:eastAsiaTheme="minorEastAsia" w:hAnsi="Times New Roman" w:cs="Times New Roman" w:hint="eastAsia"/>
          <w:sz w:val="22"/>
        </w:rPr>
        <w:t xml:space="preserve">TAC changes </w:t>
      </w:r>
      <w:bookmarkStart w:id="59" w:name="OLE_LINK59"/>
      <w:r>
        <w:rPr>
          <w:rFonts w:ascii="Times New Roman" w:eastAsiaTheme="minorEastAsia" w:hAnsi="Times New Roman" w:cs="Times New Roman" w:hint="eastAsia"/>
          <w:sz w:val="22"/>
        </w:rPr>
        <w:t xml:space="preserve">was recognized </w:t>
      </w:r>
      <w:bookmarkEnd w:id="59"/>
      <w:r>
        <w:rPr>
          <w:rFonts w:ascii="Times New Roman" w:eastAsiaTheme="minorEastAsia" w:hAnsi="Times New Roman" w:cs="Times New Roman" w:hint="eastAsia"/>
          <w:sz w:val="22"/>
        </w:rPr>
        <w:t xml:space="preserve">from the very top of </w:t>
      </w:r>
      <w:r>
        <w:rPr>
          <w:rFonts w:ascii="Times New Roman" w:eastAsiaTheme="minorEastAsia" w:hAnsi="Times New Roman" w:cs="Times New Roman"/>
          <w:sz w:val="22"/>
        </w:rPr>
        <w:t>the E</w:t>
      </w:r>
      <w:r>
        <w:rPr>
          <w:rFonts w:ascii="Times New Roman" w:eastAsiaTheme="minorEastAsia" w:hAnsi="Times New Roman" w:cs="Times New Roman" w:hint="eastAsia"/>
          <w:sz w:val="22"/>
        </w:rPr>
        <w:t xml:space="preserve">ast </w:t>
      </w:r>
      <w:proofErr w:type="spellStart"/>
      <w:r>
        <w:rPr>
          <w:rFonts w:ascii="Times New Roman" w:eastAsiaTheme="minorEastAsia" w:hAnsi="Times New Roman" w:cs="Times New Roman"/>
          <w:sz w:val="22"/>
        </w:rPr>
        <w:t>R</w:t>
      </w:r>
      <w:r>
        <w:rPr>
          <w:rFonts w:ascii="Times New Roman" w:eastAsiaTheme="minorEastAsia" w:hAnsi="Times New Roman" w:cs="Times New Roman" w:hint="eastAsia"/>
          <w:sz w:val="22"/>
        </w:rPr>
        <w:t>ongbuk</w:t>
      </w:r>
      <w:proofErr w:type="spellEnd"/>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i</w:t>
      </w:r>
      <w:r>
        <w:rPr>
          <w:rFonts w:ascii="Times New Roman" w:eastAsiaTheme="minorEastAsia" w:hAnsi="Times New Roman" w:cs="Times New Roman"/>
          <w:sz w:val="22"/>
        </w:rPr>
        <w:t xml:space="preserve">ce </w:t>
      </w:r>
      <w:r>
        <w:rPr>
          <w:rFonts w:ascii="Times New Roman" w:eastAsiaTheme="minorEastAsia" w:hAnsi="Times New Roman" w:cs="Times New Roman" w:hint="eastAsia"/>
          <w:sz w:val="22"/>
        </w:rPr>
        <w:t>c</w:t>
      </w:r>
      <w:r>
        <w:rPr>
          <w:rFonts w:ascii="Times New Roman" w:eastAsiaTheme="minorEastAsia" w:hAnsi="Times New Roman" w:cs="Times New Roman"/>
          <w:sz w:val="22"/>
        </w:rPr>
        <w:t>ore</w:t>
      </w:r>
      <w:r>
        <w:rPr>
          <w:rFonts w:ascii="Times New Roman" w:eastAsiaTheme="minorEastAsia" w:hAnsi="Times New Roman" w:cs="Times New Roman" w:hint="eastAsia"/>
          <w:sz w:val="22"/>
        </w:rPr>
        <w:t>,</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showing </w:t>
      </w:r>
      <w:r>
        <w:rPr>
          <w:rFonts w:ascii="Times New Roman" w:eastAsiaTheme="minorEastAsia" w:hAnsi="Times New Roman" w:cs="Times New Roman"/>
          <w:sz w:val="22"/>
        </w:rPr>
        <w:t xml:space="preserve">peaks in the winter </w:t>
      </w:r>
      <w:r>
        <w:rPr>
          <w:rFonts w:ascii="Times New Roman" w:eastAsiaTheme="minorEastAsia" w:hAnsi="Times New Roman" w:cs="Times New Roman" w:hint="eastAsia"/>
          <w:sz w:val="22"/>
        </w:rPr>
        <w:t xml:space="preserve">layers </w:t>
      </w:r>
      <w:r>
        <w:rPr>
          <w:rFonts w:ascii="Times New Roman" w:eastAsiaTheme="minorEastAsia" w:hAnsi="Times New Roman" w:cs="Times New Roman"/>
          <w:sz w:val="22"/>
        </w:rPr>
        <w:t>and valleys in the summer</w:t>
      </w:r>
      <w:r>
        <w:rPr>
          <w:rFonts w:ascii="Times New Roman" w:eastAsiaTheme="minorEastAsia" w:hAnsi="Times New Roman" w:cs="Times New Roman" w:hint="eastAsia"/>
          <w:sz w:val="22"/>
        </w:rPr>
        <w:t xml:space="preserve"> layers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&lt;EndNote&gt;&lt;Cite&gt;&lt;Author&gt;Hou&lt;/Author&gt;&lt;Year&gt;2007&lt;/Year&gt;&lt;RecNum&gt;21&lt;/RecNum&gt;&lt;DisplayText&gt;(&lt;style face="italic"&gt;Hou et al.&lt;/style&gt;, 2007)&lt;/DisplayText&gt;&lt;record&gt;&lt;rec-number&gt;21&lt;/rec-number&gt;&lt;foreign-keys&gt;&lt;key app="EN" db-id="5r0tp0tvmxx5sqee9f7xx2a30sxpe0dfz9z5" timestamp="1580893962"&gt;21&lt;/key&gt;&lt;/foreign-keys&gt;&lt;ref-type name="Journal Article"&gt;17&lt;/ref-type&gt;&lt;contributors&gt;&lt;authors&gt;&lt;author&gt;Hou,  Shugui&lt;/author&gt;&lt;author&gt;Chappellaz,  J&lt;/author&gt;&lt;author&gt;Jouzel,  Jean&lt;/author&gt;&lt;author&gt;Chu,  Peter C&lt;/author&gt;&lt;author&gt;Masson-Delmotte,  Valérie&lt;/author&gt;&lt;author&gt;Qin,  Dahe&lt;/author&gt;&lt;author&gt;Raynaud,  D&lt;/author&gt;&lt;author&gt;Mayewski,  Paul Andrew&lt;/author&gt;&lt;author&gt;Lipenkov,  VY&lt;/author&gt;&lt;author&gt;Kang,  Shichang&lt;/author&gt;&lt;/authors&gt;&lt;/contributors&gt;&lt;titles&gt;&lt;title&gt;Summer temperature trend over the past two millennia using air content in Himalayan ice&lt;/title&gt;&lt;secondary-title&gt;Climate of the Past&lt;/secondary-title&gt;&lt;/titles&gt;&lt;periodical&gt;&lt;full-title&gt;Climate of the Past&lt;/full-title&gt;&lt;/periodical&gt;&lt;pages&gt;&lt;style face="normal" font="default" size="100%"&gt;89&lt;/style&gt;&lt;style face="normal" font="default" charset="134" size="100%"&gt;–95&lt;/style&gt;&lt;/pages&gt;&lt;volume&gt;3&lt;/volume&gt;&lt;number&gt;1&lt;/number&gt;&lt;dates&gt;&lt;year&gt;2007&lt;/year&gt;&lt;/dates&gt;&lt;urls&gt;&lt;/urls&gt;&lt;electronic-resource-num&gt;10.5194/cp-3-89-2007&lt;/electronic-resource-num&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Hou et al.</w:t>
      </w:r>
      <w:r>
        <w:rPr>
          <w:rFonts w:ascii="Times New Roman" w:eastAsiaTheme="minorEastAsia" w:hAnsi="Times New Roman" w:cs="Times New Roman"/>
          <w:sz w:val="22"/>
        </w:rPr>
        <w:t>, 2007)</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w:t>
      </w:r>
      <w:bookmarkStart w:id="60" w:name="OLE_LINK51"/>
      <w:r>
        <w:rPr>
          <w:rFonts w:ascii="Times New Roman" w:eastAsiaTheme="minorEastAsia" w:hAnsi="Times New Roman" w:cs="Times New Roman" w:hint="eastAsia"/>
          <w:sz w:val="22"/>
        </w:rPr>
        <w:t xml:space="preserve">On the depth between 30 and 66.8 m of the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TAC record, where annual layer thickness was 12 time larger than the measurement resolution, we found the alternation of high and low TAC sections with a frequency of about one year (S6). Figure 3 shows two typical depth intervals</w:t>
      </w:r>
      <w:bookmarkStart w:id="61" w:name="OLE_LINK56"/>
      <w:r>
        <w:rPr>
          <w:rFonts w:ascii="Times New Roman" w:eastAsiaTheme="minorEastAsia" w:hAnsi="Times New Roman" w:cs="Times New Roman" w:hint="eastAsia"/>
          <w:sz w:val="22"/>
        </w:rPr>
        <w:t xml:space="preserve"> that representative of</w:t>
      </w:r>
      <w:bookmarkEnd w:id="61"/>
      <w:r>
        <w:rPr>
          <w:rFonts w:ascii="Times New Roman" w:eastAsiaTheme="minorEastAsia" w:hAnsi="Times New Roman" w:cs="Times New Roman" w:hint="eastAsia"/>
          <w:sz w:val="22"/>
        </w:rPr>
        <w:t xml:space="preserve"> high-frequency TAC changes, with peak value reaching 56.88</w:t>
      </w:r>
      <w:r>
        <w:rPr>
          <w:rFonts w:ascii="Times New Roman" w:eastAsiaTheme="minorEastAsia" w:hAnsi="Times New Roman" w:cs="Times New Roman" w:hint="eastAsia"/>
          <w:sz w:val="22"/>
        </w:rPr>
        <w:t>±</w:t>
      </w:r>
      <w:r>
        <w:rPr>
          <w:rFonts w:ascii="Times New Roman" w:eastAsiaTheme="minorEastAsia" w:hAnsi="Times New Roman" w:cs="Times New Roman" w:hint="eastAsia"/>
          <w:sz w:val="22"/>
        </w:rPr>
        <w:t>10.27 and 34.51</w:t>
      </w:r>
      <w:r>
        <w:rPr>
          <w:rFonts w:ascii="Times New Roman" w:eastAsiaTheme="minorEastAsia" w:hAnsi="Times New Roman" w:cs="Times New Roman" w:hint="eastAsia"/>
          <w:sz w:val="22"/>
        </w:rPr>
        <w:t>±</w:t>
      </w:r>
      <w:r>
        <w:rPr>
          <w:rFonts w:ascii="Times New Roman" w:eastAsiaTheme="minorEastAsia" w:hAnsi="Times New Roman" w:cs="Times New Roman" w:hint="eastAsia"/>
          <w:sz w:val="22"/>
        </w:rPr>
        <w:t>12.11</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hint="eastAsia"/>
          <w:sz w:val="22"/>
        </w:rPr>
        <w:t xml:space="preserve"> respectively. In the case that summer melt had no influence on the winter layers, TAC peaks value should maintained a high level that almost equal to that of non-melt state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&lt;EndNote&gt;&lt;Cite&gt;&lt;Author&gt;Paterson&lt;/Author&gt;&lt;Year&gt;1994&lt;/Year&gt;&lt;RecNum&gt;11&lt;/RecNum&gt;&lt;DisplayText&gt;(&lt;style face="italic"&gt;Paterson&lt;/style&gt;, 1994)&lt;/DisplayText&gt;&lt;record&gt;&lt;rec-number&gt;11&lt;/rec-number&gt;&lt;foreign-keys&gt;&lt;key app="EN" db-id="5r0tp0tvmxx5sqee9f7xx2a30sxpe0dfz9z5" timestamp="1580817605"&gt;11&lt;/key&gt;&lt;/foreign-keys&gt;&lt;ref-type name="Book"&gt;6&lt;/ref-type&gt;&lt;contributors&gt;&lt;authors&gt;&lt;author&gt;Paterson, William Stanley Bryce&lt;/author&gt;&lt;/authors&gt;&lt;/contributors&gt;&lt;titles&gt;&lt;title&gt;Physics of glaciers&lt;/title&gt;&lt;/titles&gt;&lt;section&gt;651&lt;/section&gt;&lt;dates&gt;&lt;year&gt;1994&lt;/year&gt;&lt;/dates&gt;&lt;publisher&gt;Butterworth-Heinemann&lt;/publisher&gt;&lt;isbn&gt;0750647426&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Paterson</w:t>
      </w:r>
      <w:r>
        <w:rPr>
          <w:rFonts w:ascii="Times New Roman" w:eastAsiaTheme="minorEastAsia" w:hAnsi="Times New Roman" w:cs="Times New Roman"/>
          <w:sz w:val="22"/>
        </w:rPr>
        <w:t>, 1994)</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However, the peak values identified in Figure 3 are quite lower than the values under non-melt states (in 3.2). Over the entire depth range of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ice core, values reaching the level of non-melt state of 68 </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 xml:space="preserve">-1 </w:t>
      </w:r>
      <w:r>
        <w:rPr>
          <w:rFonts w:ascii="Times New Roman" w:eastAsiaTheme="minorEastAsia" w:hAnsi="Times New Roman" w:cs="Times New Roman" w:hint="eastAsia"/>
          <w:sz w:val="22"/>
        </w:rPr>
        <w:t>only make up to 1.43% of the total record. The fact that winter layers generally depleted in TAC may suggest that the meltwater from summer layers could reach to the deeper winter layers</w:t>
      </w:r>
      <w:bookmarkStart w:id="62" w:name="OLE_LINK10"/>
      <w:bookmarkStart w:id="63" w:name="OLE_LINK4"/>
      <w:bookmarkStart w:id="64" w:name="OLE_LINK76"/>
      <w:bookmarkStart w:id="65" w:name="OLE_LINK75"/>
      <w:bookmarkEnd w:id="60"/>
      <w:r>
        <w:rPr>
          <w:rFonts w:ascii="Times New Roman" w:eastAsiaTheme="minorEastAsia" w:hAnsi="Times New Roman" w:cs="Times New Roman" w:hint="eastAsia"/>
          <w:sz w:val="22"/>
        </w:rPr>
        <w:t xml:space="preserve"> through the percolation process. </w:t>
      </w:r>
      <w:bookmarkEnd w:id="62"/>
      <w:r>
        <w:rPr>
          <w:rFonts w:ascii="Times New Roman" w:eastAsiaTheme="minorEastAsia" w:hAnsi="Times New Roman" w:cs="Times New Roman" w:hint="eastAsia"/>
          <w:sz w:val="22"/>
        </w:rPr>
        <w:t xml:space="preserve">In addition, multiple negative peaks with high frequency and low amplitude were observed in annual layers. Taken the annual layer in Figure 3 as examples, we found 4 and 5 negative peaks in the annual layers of 42.90 m </w:t>
      </w:r>
      <w:r>
        <w:rPr>
          <w:rFonts w:ascii="Times New Roman" w:eastAsiaTheme="minorEastAsia" w:hAnsi="Times New Roman" w:cs="Times New Roman" w:hint="eastAsia"/>
          <w:sz w:val="22"/>
        </w:rPr>
        <w:t>–</w:t>
      </w:r>
      <w:r>
        <w:rPr>
          <w:rFonts w:ascii="Times New Roman" w:eastAsiaTheme="minorEastAsia" w:hAnsi="Times New Roman" w:cs="Times New Roman" w:hint="eastAsia"/>
          <w:sz w:val="22"/>
        </w:rPr>
        <w:t xml:space="preserve"> 43.10 m and 43.53 </w:t>
      </w:r>
      <w:r>
        <w:rPr>
          <w:rFonts w:ascii="Times New Roman" w:eastAsiaTheme="minorEastAsia" w:hAnsi="Times New Roman" w:cs="Times New Roman" w:hint="eastAsia"/>
          <w:sz w:val="22"/>
        </w:rPr>
        <w:t>–</w:t>
      </w:r>
      <w:r>
        <w:rPr>
          <w:rFonts w:ascii="Times New Roman" w:eastAsiaTheme="minorEastAsia" w:hAnsi="Times New Roman" w:cs="Times New Roman" w:hint="eastAsia"/>
          <w:sz w:val="22"/>
        </w:rPr>
        <w:t xml:space="preserve"> 43.71 m, respectively. According to</w:t>
      </w:r>
      <w:r>
        <w:rPr>
          <w:rFonts w:ascii="Times New Roman" w:eastAsiaTheme="minorEastAsia" w:hAnsi="Times New Roman" w:cs="Times New Roman"/>
          <w:sz w:val="22"/>
        </w:rPr>
        <w:t xml:space="preserve"> HAR data</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&lt;EndNote&gt;&lt;Cite&gt;&lt;Author&gt;Maussion&lt;/Author&gt;&lt;Year&gt;2014&lt;/Year&gt;&lt;RecNum&gt;26&lt;/RecNum&gt;&lt;DisplayText&gt;(&lt;style face="italic"&gt;Maussion et al.&lt;/style&gt;, 2014)&lt;/DisplayText&gt;&lt;record&gt;&lt;rec-number&gt;26&lt;/rec-number&gt;&lt;foreign-keys&gt;&lt;key app="EN" db-id="5r0tp0tvmxx5sqee9f7xx2a30sxpe0dfz9z5" timestamp="1580916682"&gt;26&lt;/key&gt;&lt;/foreign-keys&gt;&lt;ref-type name="Journal Article"&gt;17&lt;/ref-type&gt;&lt;contributors&gt;&lt;authors&gt;&lt;author&gt;Maussion,  Fabien&lt;/author&gt;&lt;author&gt;Scherer,  Dieter&lt;/author&gt;&lt;author&gt;Mölg,  Thomas&lt;/author&gt;&lt;author&gt;Collier,  Emily&lt;/author&gt;&lt;author&gt;Curio,  Julia&lt;/author&gt;&lt;author&gt;Finkelnburg,  Roman&lt;/author&gt;&lt;/authors&gt;&lt;/contributors&gt;&lt;titles&gt;&lt;title&gt;Precipitation seasonality and variability over the Tibetan Plateau as resolved by the High Asia Reanalysis&lt;/title&gt;&lt;secondary-title&gt;Journal of Climate&lt;/secondary-title&gt;&lt;/titles&gt;&lt;periodical&gt;&lt;full-title&gt;Journal of Climate&lt;/full-title&gt;&lt;/periodical&gt;&lt;pages&gt;1910-1927&lt;/pages&gt;&lt;volume&gt;27&lt;/volume&gt;&lt;number&gt;5&lt;/number&gt;&lt;dates&gt;&lt;year&gt;2014&lt;/year&gt;&lt;/dates&gt;&lt;isbn&gt;0894-8755&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Maussion et al.</w:t>
      </w:r>
      <w:r>
        <w:rPr>
          <w:rFonts w:ascii="Times New Roman" w:eastAsiaTheme="minorEastAsia" w:hAnsi="Times New Roman" w:cs="Times New Roman"/>
          <w:sz w:val="22"/>
        </w:rPr>
        <w:t>, 2014)</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area had</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3 to 38 days in a year that</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daily mean temperature above</w:t>
      </w:r>
      <w:r>
        <w:rPr>
          <w:rFonts w:ascii="Times New Roman" w:eastAsiaTheme="minorEastAsia" w:hAnsi="Times New Roman" w:cs="Times New Roman"/>
          <w:sz w:val="22"/>
        </w:rPr>
        <w:t xml:space="preserve"> 273.15 K</w:t>
      </w:r>
      <w:r>
        <w:rPr>
          <w:rFonts w:ascii="Times New Roman" w:eastAsiaTheme="minorEastAsia" w:hAnsi="Times New Roman" w:cs="Times New Roman" w:hint="eastAsia"/>
          <w:sz w:val="22"/>
        </w:rPr>
        <w:t xml:space="preserve"> from</w:t>
      </w:r>
      <w:r>
        <w:rPr>
          <w:rFonts w:ascii="Times New Roman" w:eastAsiaTheme="minorEastAsia" w:hAnsi="Times New Roman" w:cs="Times New Roman"/>
          <w:sz w:val="22"/>
        </w:rPr>
        <w:t xml:space="preserve"> 2001 to 2013</w:t>
      </w:r>
      <w:r>
        <w:rPr>
          <w:rFonts w:ascii="Times New Roman" w:eastAsiaTheme="minorEastAsia" w:hAnsi="Times New Roman" w:cs="Times New Roman" w:hint="eastAsia"/>
          <w:sz w:val="22"/>
        </w:rPr>
        <w:t>.</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As a result, multiple negative peaks in annual layers could be representative of multiple melting events in a year.</w:t>
      </w:r>
    </w:p>
    <w:bookmarkEnd w:id="48"/>
    <w:bookmarkEnd w:id="49"/>
    <w:bookmarkEnd w:id="63"/>
    <w:bookmarkEnd w:id="64"/>
    <w:bookmarkEnd w:id="65"/>
    <w:p w14:paraId="630D6CCE" w14:textId="77777777" w:rsidR="005A24E3" w:rsidRDefault="0072164A">
      <w:pPr>
        <w:pStyle w:val="3"/>
      </w:pPr>
      <w:r>
        <w:t>3.</w:t>
      </w:r>
      <w:r>
        <w:rPr>
          <w:rFonts w:eastAsia="宋体" w:hint="eastAsia"/>
        </w:rPr>
        <w:t>5</w:t>
      </w:r>
      <w:r>
        <w:t xml:space="preserve"> Summer temperature trend of </w:t>
      </w:r>
      <w:proofErr w:type="spellStart"/>
      <w:r>
        <w:t>Chongce</w:t>
      </w:r>
      <w:proofErr w:type="spellEnd"/>
      <w:r>
        <w:t xml:space="preserve"> over the past 2000 years</w:t>
      </w:r>
    </w:p>
    <w:p w14:paraId="151404DD" w14:textId="77777777" w:rsidR="005A24E3" w:rsidRDefault="0072164A">
      <w:pPr>
        <w:pStyle w:val="4"/>
        <w:spacing w:beforeLines="50" w:before="156" w:after="0" w:line="240" w:lineRule="auto"/>
        <w:rPr>
          <w:rFonts w:ascii="Times New Roman" w:hAnsi="Times New Roman" w:cs="Times New Roman"/>
          <w:sz w:val="21"/>
        </w:rPr>
      </w:pPr>
      <w:r>
        <w:rPr>
          <w:rFonts w:ascii="Times New Roman" w:hAnsi="Times New Roman" w:cs="Times New Roman"/>
          <w:sz w:val="21"/>
        </w:rPr>
        <w:t>3.</w:t>
      </w:r>
      <w:r>
        <w:rPr>
          <w:rFonts w:ascii="Times New Roman" w:hAnsi="Times New Roman" w:cs="Times New Roman" w:hint="eastAsia"/>
          <w:sz w:val="21"/>
        </w:rPr>
        <w:t>5</w:t>
      </w:r>
      <w:r>
        <w:rPr>
          <w:rFonts w:ascii="Times New Roman" w:hAnsi="Times New Roman" w:cs="Times New Roman"/>
          <w:sz w:val="21"/>
        </w:rPr>
        <w:t>.1 Recovery of summer temperature trend from the ultrahigh TAC sequenc</w:t>
      </w:r>
      <w:bookmarkStart w:id="66" w:name="OLE_LINK53"/>
      <w:bookmarkStart w:id="67" w:name="OLE_LINK58"/>
      <w:r>
        <w:rPr>
          <w:rFonts w:ascii="Times New Roman" w:hAnsi="Times New Roman" w:cs="Times New Roman"/>
          <w:sz w:val="21"/>
        </w:rPr>
        <w:t>e</w:t>
      </w:r>
    </w:p>
    <w:p w14:paraId="3C0B4696" w14:textId="63767F52" w:rsidR="005A24E3" w:rsidRDefault="0072164A">
      <w:pPr>
        <w:spacing w:line="360" w:lineRule="auto"/>
        <w:ind w:firstLineChars="200" w:firstLine="440"/>
        <w:rPr>
          <w:rFonts w:ascii="Times New Roman" w:eastAsiaTheme="minorEastAsia" w:hAnsi="Times New Roman" w:cs="Times New Roman"/>
          <w:sz w:val="22"/>
        </w:rPr>
      </w:pPr>
      <w:r>
        <w:rPr>
          <w:rFonts w:ascii="Times New Roman" w:eastAsiaTheme="minorEastAsia" w:hAnsi="Times New Roman" w:cs="Times New Roman"/>
          <w:sz w:val="22"/>
        </w:rPr>
        <w:t>TAC from</w:t>
      </w:r>
      <w:r>
        <w:rPr>
          <w:rFonts w:ascii="Times New Roman" w:eastAsiaTheme="minorEastAsia" w:hAnsi="Times New Roman" w:cs="Times New Roman" w:hint="eastAsia"/>
          <w:sz w:val="22"/>
        </w:rPr>
        <w:t xml:space="preserve"> the</w:t>
      </w:r>
      <w:r>
        <w:rPr>
          <w:rFonts w:ascii="Times New Roman" w:eastAsiaTheme="minorEastAsia" w:hAnsi="Times New Roman" w:cs="Times New Roman"/>
          <w:sz w:val="22"/>
        </w:rPr>
        <w:t xml:space="preserve"> </w:t>
      </w:r>
      <w:proofErr w:type="spellStart"/>
      <w:r>
        <w:rPr>
          <w:rFonts w:ascii="Times New Roman" w:eastAsiaTheme="minorEastAsia" w:hAnsi="Times New Roman" w:cs="Times New Roman"/>
          <w:sz w:val="22"/>
        </w:rPr>
        <w:t>Chongce</w:t>
      </w:r>
      <w:proofErr w:type="spellEnd"/>
      <w:r>
        <w:rPr>
          <w:rFonts w:ascii="Times New Roman" w:eastAsiaTheme="minorEastAsia" w:hAnsi="Times New Roman" w:cs="Times New Roman"/>
          <w:sz w:val="22"/>
        </w:rPr>
        <w:t xml:space="preserve"> ice core has </w:t>
      </w:r>
      <w:r>
        <w:rPr>
          <w:rFonts w:ascii="Times New Roman" w:eastAsiaTheme="minorEastAsia" w:hAnsi="Times New Roman" w:cs="Times New Roman" w:hint="eastAsia"/>
          <w:sz w:val="22"/>
        </w:rPr>
        <w:t>been proved</w:t>
      </w:r>
      <w:r>
        <w:rPr>
          <w:rFonts w:ascii="Times New Roman" w:eastAsiaTheme="minorEastAsia" w:hAnsi="Times New Roman" w:cs="Times New Roman"/>
          <w:sz w:val="22"/>
        </w:rPr>
        <w:t xml:space="preserve"> to </w:t>
      </w:r>
      <w:r>
        <w:rPr>
          <w:rFonts w:ascii="Times New Roman" w:eastAsiaTheme="minorEastAsia" w:hAnsi="Times New Roman" w:cs="Times New Roman" w:hint="eastAsia"/>
          <w:sz w:val="22"/>
        </w:rPr>
        <w:t>be well</w:t>
      </w:r>
      <w:r>
        <w:rPr>
          <w:rFonts w:ascii="Times New Roman" w:eastAsiaTheme="minorEastAsia" w:hAnsi="Times New Roman" w:cs="Times New Roman"/>
          <w:sz w:val="22"/>
        </w:rPr>
        <w:t xml:space="preserve"> represent</w:t>
      </w:r>
      <w:r>
        <w:rPr>
          <w:rFonts w:ascii="Times New Roman" w:eastAsiaTheme="minorEastAsia" w:hAnsi="Times New Roman" w:cs="Times New Roman" w:hint="eastAsia"/>
          <w:sz w:val="22"/>
        </w:rPr>
        <w:t>s</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the past </w:t>
      </w:r>
      <w:r>
        <w:rPr>
          <w:rFonts w:ascii="Times New Roman" w:eastAsiaTheme="minorEastAsia" w:hAnsi="Times New Roman" w:cs="Times New Roman"/>
          <w:sz w:val="22"/>
        </w:rPr>
        <w:t xml:space="preserve">summer temperature. </w:t>
      </w:r>
      <w:r>
        <w:rPr>
          <w:rFonts w:ascii="Times New Roman" w:eastAsiaTheme="minorEastAsia" w:hAnsi="Times New Roman" w:cs="Times New Roman" w:hint="eastAsia"/>
          <w:sz w:val="22"/>
        </w:rPr>
        <w:t xml:space="preserve">But the infiltration of melt water </w:t>
      </w:r>
      <w:bookmarkStart w:id="68" w:name="OLE_LINK38"/>
      <w:r>
        <w:rPr>
          <w:rFonts w:ascii="Times New Roman" w:eastAsiaTheme="minorEastAsia" w:hAnsi="Times New Roman" w:cs="Times New Roman" w:hint="eastAsia"/>
          <w:sz w:val="22"/>
        </w:rPr>
        <w:t>would cause</w:t>
      </w:r>
      <w:bookmarkEnd w:id="68"/>
      <w:r>
        <w:rPr>
          <w:rFonts w:ascii="Times New Roman" w:eastAsiaTheme="minorEastAsia" w:hAnsi="Times New Roman" w:cs="Times New Roman" w:hint="eastAsia"/>
          <w:sz w:val="22"/>
        </w:rPr>
        <w:t xml:space="preserve"> the annual temperature fluctuation to be smoothed. </w:t>
      </w:r>
      <w:r w:rsidR="001A0153">
        <w:rPr>
          <w:rFonts w:ascii="Times New Roman" w:eastAsiaTheme="minorEastAsia" w:hAnsi="Times New Roman" w:cs="Times New Roman"/>
          <w:sz w:val="22"/>
        </w:rPr>
        <w:t xml:space="preserve">Therefore, </w:t>
      </w:r>
      <w:r>
        <w:rPr>
          <w:rFonts w:ascii="Times New Roman" w:eastAsiaTheme="minorEastAsia" w:hAnsi="Times New Roman" w:cs="Times New Roman" w:hint="eastAsia"/>
          <w:sz w:val="22"/>
        </w:rPr>
        <w:t xml:space="preserve">the </w:t>
      </w:r>
      <w:r>
        <w:rPr>
          <w:rFonts w:ascii="Times New Roman" w:eastAsiaTheme="minorEastAsia" w:hAnsi="Times New Roman" w:cs="Times New Roman"/>
          <w:sz w:val="22"/>
        </w:rPr>
        <w:t>detail</w:t>
      </w:r>
      <w:r>
        <w:rPr>
          <w:rFonts w:ascii="Times New Roman" w:eastAsiaTheme="minorEastAsia" w:hAnsi="Times New Roman" w:cs="Times New Roman" w:hint="eastAsia"/>
          <w:sz w:val="22"/>
        </w:rPr>
        <w:t>s</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in</w:t>
      </w:r>
      <w:r>
        <w:rPr>
          <w:rFonts w:ascii="Times New Roman" w:eastAsiaTheme="minorEastAsia" w:hAnsi="Times New Roman" w:cs="Times New Roman"/>
          <w:sz w:val="22"/>
        </w:rPr>
        <w:t xml:space="preserve"> individual years </w:t>
      </w:r>
      <w:r>
        <w:rPr>
          <w:rFonts w:ascii="Times New Roman" w:eastAsiaTheme="minorEastAsia" w:hAnsi="Times New Roman" w:cs="Times New Roman" w:hint="eastAsia"/>
          <w:sz w:val="22"/>
        </w:rPr>
        <w:t>or</w:t>
      </w:r>
      <w:r>
        <w:rPr>
          <w:rFonts w:ascii="Times New Roman" w:eastAsiaTheme="minorEastAsia" w:hAnsi="Times New Roman" w:cs="Times New Roman"/>
          <w:sz w:val="22"/>
        </w:rPr>
        <w:t xml:space="preserve"> decades </w:t>
      </w:r>
      <w:r>
        <w:rPr>
          <w:rFonts w:ascii="Times New Roman" w:eastAsiaTheme="minorEastAsia" w:hAnsi="Times New Roman" w:cs="Times New Roman" w:hint="eastAsia"/>
          <w:sz w:val="22"/>
        </w:rPr>
        <w:t>was</w:t>
      </w:r>
      <w:r>
        <w:rPr>
          <w:rFonts w:ascii="Times New Roman" w:eastAsiaTheme="minorEastAsia" w:hAnsi="Times New Roman" w:cs="Times New Roman"/>
          <w:sz w:val="22"/>
        </w:rPr>
        <w:t xml:space="preserve"> not emphasized</w:t>
      </w:r>
      <w:r>
        <w:rPr>
          <w:rFonts w:ascii="Times New Roman" w:eastAsiaTheme="minorEastAsia" w:hAnsi="Times New Roman" w:cs="Times New Roman" w:hint="eastAsia"/>
          <w:sz w:val="22"/>
        </w:rPr>
        <w:t>. Here a 30-year median filtering was applied to the sequence from 195.63 m to</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29.79 m (200 </w:t>
      </w:r>
      <w:proofErr w:type="gramStart"/>
      <w:r>
        <w:rPr>
          <w:rFonts w:ascii="Times New Roman" w:eastAsiaTheme="minorEastAsia" w:hAnsi="Times New Roman" w:cs="Times New Roman" w:hint="eastAsia"/>
          <w:sz w:val="22"/>
        </w:rPr>
        <w:t>AD</w:t>
      </w:r>
      <w:proofErr w:type="gramEnd"/>
      <w:r>
        <w:rPr>
          <w:rFonts w:ascii="Times New Roman" w:eastAsiaTheme="minorEastAsia" w:hAnsi="Times New Roman" w:cs="Times New Roman" w:hint="eastAsia"/>
          <w:sz w:val="22"/>
        </w:rPr>
        <w:t xml:space="preserve"> to </w:t>
      </w:r>
      <w:r>
        <w:rPr>
          <w:rFonts w:ascii="Times New Roman" w:eastAsiaTheme="minorEastAsia" w:hAnsi="Times New Roman" w:cs="Times New Roman" w:hint="eastAsia"/>
          <w:sz w:val="22"/>
        </w:rPr>
        <w:lastRenderedPageBreak/>
        <w:t>1917 AD). Relative to previous researches of discrete TAC, filtering to the ultrahigh-resolved TAC series would capture more details that are reliable for assessment the summer temperature variation on multi-decadal scale.</w:t>
      </w:r>
    </w:p>
    <w:p w14:paraId="179FBA18" w14:textId="77777777" w:rsidR="005A24E3" w:rsidRDefault="0072164A">
      <w:pPr>
        <w:spacing w:line="360" w:lineRule="auto"/>
        <w:ind w:firstLineChars="200" w:firstLine="440"/>
        <w:rPr>
          <w:rFonts w:ascii="Times New Roman" w:eastAsiaTheme="minorEastAsia" w:hAnsi="Times New Roman" w:cs="Times New Roman"/>
          <w:sz w:val="22"/>
          <w:shd w:val="clear" w:color="FFFFFF" w:fill="D9D9D9"/>
        </w:rPr>
      </w:pPr>
      <w:r>
        <w:rPr>
          <w:rFonts w:ascii="Times New Roman" w:eastAsiaTheme="minorEastAsia" w:hAnsi="Times New Roman" w:cs="Times New Roman" w:hint="eastAsia"/>
          <w:sz w:val="22"/>
        </w:rPr>
        <w:t>In the bubble-free-layers, a value of 10</w:t>
      </w:r>
      <w:r>
        <w:rPr>
          <w:rFonts w:ascii="Times New Roman" w:eastAsiaTheme="minorEastAsia" w:hAnsi="Times New Roman" w:cs="Times New Roman" w:hint="eastAsia"/>
          <w:sz w:val="22"/>
          <w:vertAlign w:val="superscript"/>
        </w:rPr>
        <w:t>-10</w:t>
      </w:r>
      <w:r>
        <w:rPr>
          <w:rFonts w:ascii="Times New Roman" w:eastAsiaTheme="minorEastAsia" w:hAnsi="Times New Roman" w:cs="Times New Roman" w:hint="eastAsia"/>
          <w:sz w:val="22"/>
        </w:rPr>
        <w:t xml:space="preserve"> ml min</w:t>
      </w:r>
      <w:r>
        <w:rPr>
          <w:rFonts w:ascii="Times New Roman" w:eastAsiaTheme="minorEastAsia" w:hAnsi="Times New Roman" w:cs="Times New Roman" w:hint="eastAsia"/>
          <w:sz w:val="22"/>
          <w:vertAlign w:val="superscript"/>
        </w:rPr>
        <w:t xml:space="preserve">-1 </w:t>
      </w:r>
      <w:r>
        <w:rPr>
          <w:rFonts w:ascii="Times New Roman" w:eastAsiaTheme="minorEastAsia" w:hAnsi="Times New Roman" w:cs="Times New Roman" w:hint="eastAsia"/>
          <w:sz w:val="22"/>
        </w:rPr>
        <w:t>was reassigned to the gas flow rate (Figure S1). Here we try to evaluate the influence of bubble free layers on the 30-year filter results. For comparison, TAC in the bubble-free-layers was precluded in the filtering results that made no difference with previous one, so we can confirm that the bubble-free layers would not influence the long-term temperature trend. As a supplement to TAC, the proportion of bubble-free layers in the annual layer was calculated and displayed in the upper panel of Figure 4b.</w:t>
      </w:r>
    </w:p>
    <w:bookmarkEnd w:id="66"/>
    <w:bookmarkEnd w:id="67"/>
    <w:p w14:paraId="65B2D6C6" w14:textId="77777777" w:rsidR="005A24E3" w:rsidRDefault="0072164A">
      <w:pPr>
        <w:pStyle w:val="4"/>
        <w:spacing w:beforeLines="50" w:before="156" w:after="0" w:line="240" w:lineRule="auto"/>
        <w:rPr>
          <w:rFonts w:ascii="Times New Roman" w:hAnsi="Times New Roman" w:cs="Times New Roman"/>
          <w:sz w:val="21"/>
        </w:rPr>
      </w:pPr>
      <w:r>
        <w:rPr>
          <w:rFonts w:ascii="Times New Roman" w:hAnsi="Times New Roman" w:cs="Times New Roman"/>
          <w:sz w:val="21"/>
        </w:rPr>
        <w:t>3.</w:t>
      </w:r>
      <w:r>
        <w:rPr>
          <w:rFonts w:ascii="Times New Roman" w:hAnsi="Times New Roman" w:cs="Times New Roman" w:hint="eastAsia"/>
          <w:sz w:val="21"/>
        </w:rPr>
        <w:t>5</w:t>
      </w:r>
      <w:r>
        <w:rPr>
          <w:rFonts w:ascii="Times New Roman" w:hAnsi="Times New Roman" w:cs="Times New Roman"/>
          <w:sz w:val="21"/>
        </w:rPr>
        <w:t xml:space="preserve">.2 New feature </w:t>
      </w:r>
      <w:r>
        <w:rPr>
          <w:rFonts w:ascii="Times New Roman" w:hAnsi="Times New Roman" w:cs="Times New Roman" w:hint="eastAsia"/>
          <w:sz w:val="21"/>
        </w:rPr>
        <w:t xml:space="preserve">observed from </w:t>
      </w:r>
      <w:r>
        <w:rPr>
          <w:rFonts w:ascii="Times New Roman" w:hAnsi="Times New Roman" w:cs="Times New Roman"/>
          <w:sz w:val="21"/>
        </w:rPr>
        <w:t>the ultrahigh TAC-based temperature record</w:t>
      </w:r>
      <w:bookmarkStart w:id="69" w:name="OLE_LINK11"/>
    </w:p>
    <w:p w14:paraId="18E662A4" w14:textId="5F82F516" w:rsidR="005A24E3" w:rsidRDefault="0072164A">
      <w:pPr>
        <w:spacing w:line="360" w:lineRule="auto"/>
        <w:ind w:firstLineChars="200" w:firstLine="440"/>
        <w:rPr>
          <w:rFonts w:ascii="Times New Roman" w:eastAsiaTheme="minorEastAsia" w:hAnsi="Times New Roman" w:cs="Times New Roman"/>
          <w:sz w:val="22"/>
        </w:rPr>
      </w:pPr>
      <w:bookmarkStart w:id="70" w:name="OLE_LINK42"/>
      <w:r>
        <w:rPr>
          <w:rFonts w:ascii="Times New Roman" w:eastAsiaTheme="minorEastAsia" w:hAnsi="Times New Roman" w:cs="Times New Roman" w:hint="eastAsia"/>
          <w:sz w:val="22"/>
        </w:rPr>
        <w:t xml:space="preserve">During the past 2000 years, the warmest summer climate occurred in 1064 AD, 1065 AD, 1363 AD, 1365 AD, 1366 AD, 1641 AD, 1880 AD, 1889 AD, 1903 AD, and 1910 AD, respectively (Figure 4b). During these years, bubble free layers account for more than 96% of the annual layer. Besides, the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est years of summertime during the past 2000 years occurred in 998 AD, 999 AD, 1000 AD, 1001 AD, 1007 AD, 1160 AD, 1184 AD, 1569 AD, 1748 AD, and 1749 AD, respectively (Figure 4b). There years are free of bubble-free layers and has their annual mean TAC value above 62.9</w:t>
      </w:r>
      <w:r>
        <w:rPr>
          <w:rFonts w:ascii="Times New Roman" w:eastAsiaTheme="minorEastAsia" w:hAnsi="Times New Roman" w:cs="Times New Roman" w:hint="eastAsia"/>
          <w:sz w:val="22"/>
        </w:rPr>
        <w:t>×</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eastAsiaTheme="minorEastAsia" w:hAnsi="Times New Roman" w:cs="Times New Roman" w:hint="eastAsia"/>
          <w:sz w:val="22"/>
        </w:rPr>
        <w:t xml:space="preserve">. Notably, TAC in </w:t>
      </w:r>
      <w:r>
        <w:rPr>
          <w:rFonts w:ascii="Times New Roman" w:eastAsiaTheme="minorEastAsia" w:hAnsi="Times New Roman" w:cs="Times New Roman"/>
          <w:sz w:val="22"/>
        </w:rPr>
        <w:t xml:space="preserve">the </w:t>
      </w:r>
      <w:r>
        <w:rPr>
          <w:rFonts w:ascii="Times New Roman" w:eastAsiaTheme="minorEastAsia" w:hAnsi="Times New Roman" w:cs="Times New Roman" w:hint="eastAsia"/>
          <w:sz w:val="22"/>
        </w:rPr>
        <w:t>deeper ice layers showed less variability and less bubble free layers existed compared to the upper layers. This may reflect the thinning of annual layer with depth</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thus </w:t>
      </w:r>
      <w:r>
        <w:rPr>
          <w:rFonts w:ascii="Times New Roman" w:eastAsiaTheme="minorEastAsia" w:hAnsi="Times New Roman" w:cs="Times New Roman"/>
          <w:sz w:val="22"/>
        </w:rPr>
        <w:t>resulting in smoothing of the signals</w:t>
      </w:r>
      <w:r>
        <w:rPr>
          <w:rFonts w:ascii="Times New Roman" w:eastAsiaTheme="minorEastAsia" w:hAnsi="Times New Roman" w:cs="Times New Roman" w:hint="eastAsia"/>
          <w:sz w:val="22"/>
        </w:rPr>
        <w:t>.</w:t>
      </w:r>
      <w:bookmarkStart w:id="71" w:name="OLE_LINK69"/>
      <w:r>
        <w:rPr>
          <w:rFonts w:ascii="Times New Roman" w:eastAsiaTheme="minorEastAsia" w:hAnsi="Times New Roman" w:cs="Times New Roman" w:hint="eastAsia"/>
          <w:sz w:val="22"/>
        </w:rPr>
        <w:t xml:space="preserve"> </w:t>
      </w:r>
      <w:bookmarkEnd w:id="71"/>
    </w:p>
    <w:p w14:paraId="5962F8F4" w14:textId="0ADF4829" w:rsidR="005A24E3" w:rsidRDefault="0072164A">
      <w:pPr>
        <w:spacing w:line="360" w:lineRule="auto"/>
        <w:ind w:firstLineChars="200" w:firstLine="440"/>
        <w:rPr>
          <w:rFonts w:ascii="Times New Roman" w:eastAsiaTheme="minorEastAsia" w:hAnsi="Times New Roman" w:cs="Times New Roman"/>
          <w:sz w:val="22"/>
        </w:rPr>
      </w:pPr>
      <w:r>
        <w:rPr>
          <w:rFonts w:ascii="Times New Roman" w:eastAsiaTheme="minorEastAsia" w:hAnsi="Times New Roman" w:cs="Times New Roman"/>
          <w:sz w:val="22"/>
        </w:rPr>
        <w:t xml:space="preserve">To determine </w:t>
      </w:r>
      <w:r>
        <w:rPr>
          <w:rFonts w:ascii="Times New Roman" w:eastAsiaTheme="minorEastAsia" w:hAnsi="Times New Roman" w:cs="Times New Roman" w:hint="eastAsia"/>
          <w:sz w:val="22"/>
        </w:rPr>
        <w:t xml:space="preserve">the centennial </w:t>
      </w:r>
      <w:r>
        <w:rPr>
          <w:rFonts w:ascii="Times New Roman" w:eastAsiaTheme="minorEastAsia" w:hAnsi="Times New Roman" w:cs="Times New Roman"/>
          <w:sz w:val="22"/>
        </w:rPr>
        <w:t>shifts</w:t>
      </w:r>
      <w:r>
        <w:rPr>
          <w:rFonts w:ascii="Times New Roman" w:eastAsiaTheme="minorEastAsia" w:hAnsi="Times New Roman" w:cs="Times New Roman" w:hint="eastAsia"/>
          <w:sz w:val="22"/>
        </w:rPr>
        <w:t xml:space="preserve"> in summer temperatures</w:t>
      </w:r>
      <w:r>
        <w:rPr>
          <w:rFonts w:ascii="Times New Roman" w:eastAsiaTheme="minorEastAsia" w:hAnsi="Times New Roman" w:cs="Times New Roman"/>
          <w:sz w:val="22"/>
        </w:rPr>
        <w:t>, we use a sequential t-test approach</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&lt;EndNote&gt;&lt;Cite&gt;&lt;Author&gt;Rodionov&lt;/Author&gt;&lt;Year&gt;2004&lt;/Year&gt;&lt;RecNum&gt;76&lt;/RecNum&gt;&lt;DisplayText&gt;(&lt;style face="italic"&gt;Rodionov&lt;/style&gt;, 2004)&lt;/DisplayText&gt;&lt;record&gt;&lt;rec-number&gt;76&lt;/rec-number&gt;&lt;foreign-keys&gt;&lt;key app="EN" db-id="5r0tp0tvmxx5sqee9f7xx2a30sxpe0dfz9z5" timestamp="1582253186"&gt;76&lt;/key&gt;&lt;/foreign-keys&gt;&lt;ref-type name="Journal Article"&gt;17&lt;/ref-type&gt;&lt;contributors&gt;&lt;authors&gt;&lt;author&gt;Rodionov, Sergei N&lt;/author&gt;&lt;/authors&gt;&lt;/contributors&gt;&lt;titles&gt;&lt;title&gt;A sequential algorithm for testing climate regime shifts&lt;/title&gt;&lt;secondary-title&gt;Geophysical Research Letters&lt;/secondary-title&gt;&lt;/titles&gt;&lt;periodical&gt;&lt;full-title&gt;Geophysical Research Letters&lt;/full-title&gt;&lt;/periodical&gt;&lt;pages&gt;L09204&lt;/pages&gt;&lt;volume&gt;31&lt;/volume&gt;&lt;number&gt;9&lt;/number&gt;&lt;dates&gt;&lt;year&gt;2004&lt;/year&gt;&lt;/dates&gt;&lt;isbn&gt;0094-8276&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Rodionov</w:t>
      </w:r>
      <w:r>
        <w:rPr>
          <w:rFonts w:ascii="Times New Roman" w:eastAsiaTheme="minorEastAsia" w:hAnsi="Times New Roman" w:cs="Times New Roman"/>
          <w:sz w:val="22"/>
        </w:rPr>
        <w:t>, 2004)</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 xml:space="preserve">to detect </w:t>
      </w:r>
      <w:r>
        <w:rPr>
          <w:rFonts w:ascii="Times New Roman" w:eastAsiaTheme="minorEastAsia" w:hAnsi="Times New Roman" w:cs="Times New Roman" w:hint="eastAsia"/>
          <w:sz w:val="22"/>
        </w:rPr>
        <w:t xml:space="preserve">the </w:t>
      </w:r>
      <w:r>
        <w:rPr>
          <w:rFonts w:ascii="Times New Roman" w:eastAsiaTheme="minorEastAsia" w:hAnsi="Times New Roman" w:cs="Times New Roman"/>
          <w:sz w:val="22"/>
        </w:rPr>
        <w:t>rapid and sustained changes</w:t>
      </w:r>
      <w:r>
        <w:rPr>
          <w:rFonts w:ascii="Times New Roman" w:eastAsiaTheme="minorEastAsia" w:hAnsi="Times New Roman" w:cs="Times New Roman" w:hint="eastAsia"/>
          <w:sz w:val="22"/>
        </w:rPr>
        <w:t xml:space="preserve"> in summer temperature </w:t>
      </w:r>
      <w:r>
        <w:rPr>
          <w:rFonts w:ascii="Times New Roman" w:eastAsiaTheme="minorEastAsia" w:hAnsi="Times New Roman" w:cs="Times New Roman"/>
          <w:sz w:val="22"/>
        </w:rPr>
        <w:t xml:space="preserve">over the past 2000 years. </w:t>
      </w:r>
      <w:r>
        <w:rPr>
          <w:rFonts w:ascii="Times New Roman" w:eastAsiaTheme="minorEastAsia" w:hAnsi="Times New Roman" w:cs="Times New Roman" w:hint="eastAsia"/>
          <w:sz w:val="22"/>
        </w:rPr>
        <w:t xml:space="preserve">Here </w:t>
      </w:r>
      <w:r>
        <w:rPr>
          <w:rFonts w:ascii="Times New Roman" w:eastAsiaTheme="minorEastAsia" w:hAnsi="Times New Roman" w:cs="Times New Roman"/>
          <w:sz w:val="22"/>
        </w:rPr>
        <w:t xml:space="preserve">we set </w:t>
      </w:r>
      <w:r>
        <w:rPr>
          <w:rFonts w:ascii="Times New Roman" w:eastAsiaTheme="minorEastAsia" w:hAnsi="Times New Roman" w:cs="Times New Roman" w:hint="eastAsia"/>
          <w:sz w:val="22"/>
        </w:rPr>
        <w:t xml:space="preserve">a </w:t>
      </w:r>
      <w:r>
        <w:rPr>
          <w:rFonts w:ascii="Times New Roman" w:eastAsiaTheme="minorEastAsia" w:hAnsi="Times New Roman" w:cs="Times New Roman"/>
          <w:sz w:val="22"/>
        </w:rPr>
        <w:t xml:space="preserve">cut-off time length </w:t>
      </w:r>
      <w:r>
        <w:rPr>
          <w:rFonts w:ascii="Times New Roman" w:eastAsiaTheme="minorEastAsia" w:hAnsi="Times New Roman" w:cs="Times New Roman" w:hint="eastAsia"/>
          <w:sz w:val="22"/>
        </w:rPr>
        <w:t>to</w:t>
      </w:r>
      <w:r>
        <w:rPr>
          <w:rFonts w:ascii="Times New Roman" w:eastAsiaTheme="minorEastAsia" w:hAnsi="Times New Roman" w:cs="Times New Roman"/>
          <w:sz w:val="22"/>
        </w:rPr>
        <w:t xml:space="preserve"> 200 years</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a</w:t>
      </w:r>
      <w:r>
        <w:rPr>
          <w:rFonts w:ascii="Times New Roman" w:eastAsiaTheme="minorEastAsia" w:hAnsi="Times New Roman" w:cs="Times New Roman" w:hint="eastAsia"/>
          <w:sz w:val="22"/>
        </w:rPr>
        <w:t>nd</w:t>
      </w:r>
      <w:r>
        <w:rPr>
          <w:rFonts w:ascii="Times New Roman" w:eastAsiaTheme="minorEastAsia" w:hAnsi="Times New Roman" w:cs="Times New Roman"/>
          <w:sz w:val="22"/>
        </w:rPr>
        <w:t xml:space="preserve"> a significant level </w:t>
      </w:r>
      <w:r>
        <w:rPr>
          <w:rFonts w:ascii="Times New Roman" w:eastAsiaTheme="minorEastAsia" w:hAnsi="Times New Roman" w:cs="Times New Roman" w:hint="eastAsia"/>
          <w:sz w:val="22"/>
        </w:rPr>
        <w:t>of</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10</w:t>
      </w:r>
      <w:r>
        <w:rPr>
          <w:rFonts w:ascii="Times New Roman" w:eastAsiaTheme="minorEastAsia" w:hAnsi="Times New Roman" w:cs="Times New Roman" w:hint="eastAsia"/>
          <w:sz w:val="22"/>
          <w:vertAlign w:val="superscript"/>
        </w:rPr>
        <w:t>-10</w:t>
      </w:r>
      <w:r>
        <w:rPr>
          <w:rFonts w:ascii="Times New Roman" w:eastAsiaTheme="minorEastAsia" w:hAnsi="Times New Roman" w:cs="Times New Roman" w:hint="eastAsia"/>
          <w:sz w:val="22"/>
        </w:rPr>
        <w:t xml:space="preserve">, and the summer temperature variation can be divided into five periods during the past 2000 years, </w:t>
      </w:r>
      <w:r>
        <w:rPr>
          <w:rFonts w:ascii="Times New Roman" w:eastAsiaTheme="minorEastAsia" w:hAnsi="Times New Roman" w:cs="Times New Roman"/>
          <w:sz w:val="22"/>
        </w:rPr>
        <w:t>namely,</w:t>
      </w:r>
      <w:r>
        <w:rPr>
          <w:rFonts w:ascii="Times New Roman" w:eastAsiaTheme="minorEastAsia" w:hAnsi="Times New Roman" w:cs="Times New Roman" w:hint="eastAsia"/>
          <w:sz w:val="22"/>
        </w:rPr>
        <w:t xml:space="preserve"> 200 AD</w:t>
      </w:r>
      <w:r>
        <w:rPr>
          <w:rFonts w:ascii="Times New Roman" w:eastAsiaTheme="minorEastAsia" w:hAnsi="Times New Roman" w:cs="Times New Roman"/>
          <w:sz w:val="22"/>
        </w:rPr>
        <w:t xml:space="preserve"> – </w:t>
      </w:r>
      <w:r>
        <w:rPr>
          <w:rFonts w:ascii="Times New Roman" w:eastAsiaTheme="minorEastAsia" w:hAnsi="Times New Roman" w:cs="Times New Roman" w:hint="eastAsia"/>
          <w:sz w:val="22"/>
        </w:rPr>
        <w:t>884 AD, 885 AD</w:t>
      </w:r>
      <w:r>
        <w:rPr>
          <w:rFonts w:ascii="Times New Roman" w:eastAsiaTheme="minorEastAsia" w:hAnsi="Times New Roman" w:cs="Times New Roman"/>
          <w:sz w:val="22"/>
        </w:rPr>
        <w:t xml:space="preserve"> – </w:t>
      </w:r>
      <w:r>
        <w:rPr>
          <w:rFonts w:ascii="Times New Roman" w:eastAsiaTheme="minorEastAsia" w:hAnsi="Times New Roman" w:cs="Times New Roman" w:hint="eastAsia"/>
          <w:sz w:val="22"/>
        </w:rPr>
        <w:t>1222 AD, 1223 AD</w:t>
      </w:r>
      <w:r>
        <w:rPr>
          <w:rFonts w:ascii="Times New Roman" w:eastAsiaTheme="minorEastAsia" w:hAnsi="Times New Roman" w:cs="Times New Roman"/>
          <w:sz w:val="22"/>
        </w:rPr>
        <w:t xml:space="preserve"> – </w:t>
      </w:r>
      <w:r>
        <w:rPr>
          <w:rFonts w:ascii="Times New Roman" w:eastAsiaTheme="minorEastAsia" w:hAnsi="Times New Roman" w:cs="Times New Roman" w:hint="eastAsia"/>
          <w:sz w:val="22"/>
        </w:rPr>
        <w:t xml:space="preserve">1469 AD, </w:t>
      </w:r>
      <w:bookmarkStart w:id="72" w:name="OLE_LINK18"/>
      <w:r>
        <w:rPr>
          <w:rFonts w:ascii="Times New Roman" w:eastAsiaTheme="minorEastAsia" w:hAnsi="Times New Roman" w:cs="Times New Roman" w:hint="eastAsia"/>
          <w:sz w:val="22"/>
        </w:rPr>
        <w:t>1470</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AD </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1712 AD</w:t>
      </w:r>
      <w:bookmarkEnd w:id="72"/>
      <w:r>
        <w:rPr>
          <w:rFonts w:ascii="Times New Roman" w:eastAsiaTheme="minorEastAsia" w:hAnsi="Times New Roman" w:cs="Times New Roman" w:hint="eastAsia"/>
          <w:sz w:val="22"/>
        </w:rPr>
        <w:t>, and 1713</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AD </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1902 AD, respectively. In our records, the summer climate from 885 AD to 1222 AD was relatively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 xml:space="preserve">, which was consistent with the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 xml:space="preserve"> climatic conditions reflected in the TAC record of East </w:t>
      </w:r>
      <w:proofErr w:type="spellStart"/>
      <w:r>
        <w:rPr>
          <w:rFonts w:ascii="Times New Roman" w:eastAsiaTheme="minorEastAsia" w:hAnsi="Times New Roman" w:cs="Times New Roman" w:hint="eastAsia"/>
          <w:sz w:val="22"/>
        </w:rPr>
        <w:t>Rongbuk</w:t>
      </w:r>
      <w:proofErr w:type="spellEnd"/>
      <w:r>
        <w:rPr>
          <w:rFonts w:ascii="Times New Roman" w:eastAsiaTheme="minorEastAsia" w:hAnsi="Times New Roman" w:cs="Times New Roman" w:hint="eastAsia"/>
          <w:sz w:val="22"/>
        </w:rPr>
        <w:t xml:space="preserve"> ice core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&lt;EndNote&gt;&lt;Cite&gt;&lt;Author&gt;Hou&lt;/Author&gt;&lt;Year&gt;2007&lt;/Year&gt;&lt;RecNum&gt;21&lt;/RecNum&gt;&lt;DisplayText&gt;(&lt;style face="italic"&gt;Hou et al.&lt;/style&gt;, 2007)&lt;/DisplayText&gt;&lt;record&gt;&lt;rec-number&gt;21&lt;/rec-number&gt;&lt;foreign-keys&gt;&lt;key app="EN" db-id="5r0tp0tvmxx5sqee9f7xx2a30sxpe0dfz9z5" timestamp="1580893962"&gt;21&lt;/key&gt;&lt;/foreign-keys&gt;&lt;ref-type name="Journal Article"&gt;17&lt;/ref-type&gt;&lt;contributors&gt;&lt;authors&gt;&lt;author&gt;Hou,  Shugui&lt;/author&gt;&lt;author&gt;Chappellaz,  J&lt;/author&gt;&lt;author&gt;Jouzel,  Jean&lt;/author&gt;&lt;author&gt;Chu,  Peter C&lt;/author&gt;&lt;author&gt;Masson-Delmotte,  Valérie&lt;/author&gt;&lt;author&gt;Qin,  Dahe&lt;/author&gt;&lt;author&gt;Raynaud,  D&lt;/author&gt;&lt;author&gt;Mayewski,  Paul Andrew&lt;/author&gt;&lt;author&gt;Lipenkov,  VY&lt;/author&gt;&lt;author&gt;Kang,  Shichang&lt;/author&gt;&lt;/authors&gt;&lt;/contributors&gt;&lt;titles&gt;&lt;title&gt;Summer temperature trend over the past two millennia using air content in Himalayan ice&lt;/title&gt;&lt;secondary-title&gt;Climate of the Past&lt;/secondary-title&gt;&lt;/titles&gt;&lt;periodical&gt;&lt;full-title&gt;Climate of the Past&lt;/full-title&gt;&lt;/periodical&gt;&lt;pages&gt;&lt;style face="normal" font="default" size="100%"&gt;89&lt;/style&gt;&lt;style face="normal" font="default" charset="134" size="100%"&gt;–95&lt;/style&gt;&lt;/pages&gt;&lt;volume&gt;3&lt;/volume&gt;&lt;number&gt;1&lt;/number&gt;&lt;dates&gt;&lt;year&gt;2007&lt;/year&gt;&lt;/dates&gt;&lt;urls&gt;&lt;/urls&gt;&lt;electronic-resource-num&gt;10.5194/cp-3-89-2007&lt;/electronic-resource-num&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Hou et al.</w:t>
      </w:r>
      <w:r>
        <w:rPr>
          <w:rFonts w:ascii="Times New Roman" w:eastAsiaTheme="minorEastAsia" w:hAnsi="Times New Roman" w:cs="Times New Roman"/>
          <w:sz w:val="22"/>
        </w:rPr>
        <w:t>, 2007)</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However, this is quite </w:t>
      </w:r>
      <w:r>
        <w:rPr>
          <w:rFonts w:ascii="Times New Roman" w:eastAsiaTheme="minorEastAsia" w:hAnsi="Times New Roman" w:cs="Times New Roman" w:hint="eastAsia"/>
          <w:sz w:val="22"/>
        </w:rPr>
        <w:lastRenderedPageBreak/>
        <w:t xml:space="preserve">opposite to the warm climatic state that usually occurred in the Medieval </w:t>
      </w:r>
      <w:r w:rsidR="001A0153">
        <w:rPr>
          <w:rFonts w:ascii="Times New Roman" w:eastAsiaTheme="minorEastAsia" w:hAnsi="Times New Roman" w:cs="Times New Roman"/>
          <w:sz w:val="22"/>
        </w:rPr>
        <w:t>Warm Period</w:t>
      </w:r>
      <w:r>
        <w:rPr>
          <w:rFonts w:ascii="Times New Roman" w:eastAsiaTheme="minorEastAsia" w:hAnsi="Times New Roman" w:cs="Times New Roman" w:hint="eastAsia"/>
          <w:sz w:val="22"/>
        </w:rPr>
        <w:t xml:space="preserve"> (M</w:t>
      </w:r>
      <w:r w:rsidR="001A0153">
        <w:rPr>
          <w:rFonts w:ascii="Times New Roman" w:eastAsiaTheme="minorEastAsia" w:hAnsi="Times New Roman" w:cs="Times New Roman"/>
          <w:sz w:val="22"/>
        </w:rPr>
        <w:t>WP</w:t>
      </w:r>
      <w:r>
        <w:rPr>
          <w:rFonts w:ascii="Times New Roman" w:eastAsiaTheme="minorEastAsia" w:hAnsi="Times New Roman" w:cs="Times New Roman" w:hint="eastAsia"/>
          <w:sz w:val="22"/>
        </w:rPr>
        <w:t>)</w:t>
      </w:r>
      <w:r w:rsidR="007016A0">
        <w:rPr>
          <w:rFonts w:ascii="Times New Roman" w:eastAsiaTheme="minorEastAsia" w:hAnsi="Times New Roman" w:cs="Times New Roman"/>
          <w:sz w:val="22"/>
        </w:rPr>
        <w:t xml:space="preserve">. This also gives a reason for naming MWP as Medieval Climate </w:t>
      </w:r>
      <w:r w:rsidR="007016A0">
        <w:rPr>
          <w:rFonts w:ascii="Times New Roman" w:eastAsiaTheme="minorEastAsia" w:hAnsi="Times New Roman" w:cs="Times New Roman" w:hint="eastAsia"/>
          <w:color w:val="000000"/>
          <w:sz w:val="22"/>
        </w:rPr>
        <w:t>Anomaly</w:t>
      </w:r>
      <w:r w:rsidR="007016A0">
        <w:rPr>
          <w:rFonts w:ascii="Times New Roman" w:eastAsiaTheme="minorEastAsia" w:hAnsi="Times New Roman" w:cs="Times New Roman"/>
          <w:color w:val="000000"/>
          <w:sz w:val="22"/>
        </w:rPr>
        <w:t xml:space="preserve"> (MCA)</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&lt;EndNote&gt;&lt;Cite&gt;&lt;Author&gt;Bradley&lt;/Author&gt;&lt;Year&gt;2003&lt;/Year&gt;&lt;RecNum&gt;40&lt;/RecNum&gt;&lt;DisplayText&gt;(&lt;style face="italic"&gt;Bradley et al.&lt;/style&gt;, 2003)&lt;/DisplayText&gt;&lt;record&gt;&lt;rec-number&gt;40&lt;/rec-number&gt;&lt;foreign-keys&gt;&lt;key app="EN" db-id="5r0tp0tvmxx5sqee9f7xx2a30sxpe0dfz9z5" timestamp="1582251514"&gt;40&lt;/key&gt;&lt;/foreign-keys&gt;&lt;ref-type name="Journal Article"&gt;17&lt;/ref-type&gt;&lt;contributors&gt;&lt;authors&gt;&lt;author&gt;Bradley, Raymond S&lt;/author&gt;&lt;author&gt;Hughes, Malcolm K&lt;/author&gt;&lt;author&gt;Diaz, Henry F&lt;/author&gt;&lt;/authors&gt;&lt;/contributors&gt;&lt;titles&gt;&lt;title&gt;Climate in medieval time&lt;/title&gt;&lt;secondary-title&gt;Science&lt;/secondary-title&gt;&lt;/titles&gt;&lt;periodical&gt;&lt;full-title&gt;Science&lt;/full-title&gt;&lt;/periodical&gt;&lt;pages&gt;404-405&lt;/pages&gt;&lt;volume&gt;302&lt;/volume&gt;&lt;number&gt;5644&lt;/number&gt;&lt;dates&gt;&lt;year&gt;2003&lt;/year&gt;&lt;/dates&gt;&lt;isbn&gt;0036-8075&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Bradley et al.</w:t>
      </w:r>
      <w:r>
        <w:rPr>
          <w:rFonts w:ascii="Times New Roman" w:eastAsiaTheme="minorEastAsia" w:hAnsi="Times New Roman" w:cs="Times New Roman"/>
          <w:sz w:val="22"/>
        </w:rPr>
        <w:t>, 2003)</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In addition, our records (Figure 4b) and the TAC record of the East </w:t>
      </w:r>
      <w:proofErr w:type="spellStart"/>
      <w:r>
        <w:rPr>
          <w:rFonts w:ascii="Times New Roman" w:eastAsiaTheme="minorEastAsia" w:hAnsi="Times New Roman" w:cs="Times New Roman" w:hint="eastAsia"/>
          <w:sz w:val="22"/>
        </w:rPr>
        <w:t>Rongbuk</w:t>
      </w:r>
      <w:proofErr w:type="spellEnd"/>
      <w:r>
        <w:rPr>
          <w:rFonts w:ascii="Times New Roman" w:eastAsiaTheme="minorEastAsia" w:hAnsi="Times New Roman" w:cs="Times New Roman" w:hint="eastAsia"/>
          <w:sz w:val="22"/>
        </w:rPr>
        <w:t xml:space="preserve"> ice core (Figure 4a) show a relatively warm summer climate from the 16th to the 18th century, thus the existence of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 xml:space="preserve"> climate in Little Ice Age (LIA)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&lt;EndNote&gt;&lt;Cite&gt;&lt;Author&gt;Mann&lt;/Author&gt;&lt;Year&gt;2009&lt;/Year&gt;&lt;RecNum&gt;61&lt;/RecNum&gt;&lt;DisplayText&gt;(&lt;style face="italic"&gt;Mann et al.&lt;/style&gt;, 2009)&lt;/DisplayText&gt;&lt;record&gt;&lt;rec-number&gt;61&lt;/rec-number&gt;&lt;foreign-keys&gt;&lt;key app="EN" db-id="5r0tp0tvmxx5sqee9f7xx2a30sxpe0dfz9z5" timestamp="1582252555"&gt;61&lt;/key&gt;&lt;/foreign-keys&gt;&lt;ref-type name="Journal Article"&gt;17&lt;/ref-type&gt;&lt;contributors&gt;&lt;authors&gt;&lt;author&gt;Mann,  Michael E&lt;/author&gt;&lt;author&gt;Zhang,  Zhihua&lt;/author&gt;&lt;author&gt;Rutherford,  Scott&lt;/author&gt;&lt;author&gt;Bradley,  Raymond S&lt;/author&gt;&lt;author&gt;Hughes,  Malcolm K&lt;/author&gt;&lt;author&gt;Shindell,  Drew&lt;/author&gt;&lt;author&gt;Ammann,  Caspar&lt;/author&gt;&lt;author&gt;Faluvegi,  Greg&lt;/author&gt;&lt;author&gt;Ni,  Fenbiao&lt;/author&gt;&lt;/authors&gt;&lt;/contributors&gt;&lt;titles&gt;&lt;title&gt;Global signatures and dynamical origins of the Little Ice Age and Medieval Climate Anomaly&lt;/title&gt;&lt;secondary-title&gt;Science&lt;/secondary-title&gt;&lt;/titles&gt;&lt;periodical&gt;&lt;full-title&gt;Science&lt;/full-title&gt;&lt;/periodical&gt;&lt;pages&gt;1256-1260&lt;/pages&gt;&lt;volume&gt;326&lt;/volume&gt;&lt;number&gt;5957&lt;/number&gt;&lt;dates&gt;&lt;year&gt;2009&lt;/year&gt;&lt;/dates&gt;&lt;isbn&gt;0036-8075&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Mann et al.</w:t>
      </w:r>
      <w:r>
        <w:rPr>
          <w:rFonts w:ascii="Times New Roman" w:eastAsiaTheme="minorEastAsia" w:hAnsi="Times New Roman" w:cs="Times New Roman"/>
          <w:sz w:val="22"/>
        </w:rPr>
        <w:t>, 2009)</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was still very doubtful. At present, more and more paleoclimate data supports the non-consistent global warmth in </w:t>
      </w:r>
      <w:r w:rsidR="001A0153">
        <w:rPr>
          <w:rFonts w:ascii="Times New Roman" w:eastAsiaTheme="minorEastAsia" w:hAnsi="Times New Roman" w:cs="Times New Roman" w:hint="eastAsia"/>
          <w:sz w:val="22"/>
        </w:rPr>
        <w:t>MWP</w:t>
      </w:r>
      <w:r>
        <w:rPr>
          <w:rFonts w:ascii="Times New Roman" w:eastAsiaTheme="minorEastAsia" w:hAnsi="Times New Roman" w:cs="Times New Roman" w:hint="eastAsia"/>
          <w:sz w:val="22"/>
        </w:rPr>
        <w:t xml:space="preserve"> and LIA, and the reason could be attributed to the different regional temperature expression and the seasonal bias of paleoclimate records </w:t>
      </w:r>
      <w:bookmarkStart w:id="73" w:name="OLE_LINK30"/>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&lt;EndNote&gt;&lt;Cite&gt;&lt;Author&gt;Raphael&lt;/Author&gt;&lt;Year&gt;2019&lt;/Year&gt;&lt;RecNum&gt;65&lt;/RecNum&gt;&lt;DisplayText&gt;(&lt;style face="italic"&gt;Raphael et al.&lt;/style&gt;, 2019)&lt;/DisplayText&gt;&lt;record&gt;&lt;rec-number&gt;65&lt;/rec-number&gt;&lt;foreign-keys&gt;&lt;key app="EN" db-id="5r0tp0tvmxx5sqee9f7xx2a30sxpe0dfz9z5" timestamp="1582252705"&gt;65&lt;/key&gt;&lt;/foreign-keys&gt;&lt;ref-type name="Journal Article"&gt;17&lt;/ref-type&gt;&lt;contributors&gt;&lt;authors&gt;&lt;author&gt;Raphael, Neukom&lt;/author&gt;&lt;author&gt;Nathan, Steiger&lt;/author&gt;&lt;author&gt;Juan José, Gómez-Navarro&lt;/author&gt;&lt;author&gt;Wang, Jianghao&lt;/author&gt;&lt;author&gt;Johannes P, Werner&lt;/author&gt;&lt;/authors&gt;&lt;/contributors&gt;&lt;titles&gt;&lt;title&gt;No evidence for globally coherent warm and cold periods over the preindustrial Common Era&lt;/title&gt;&lt;secondary-title&gt;Nature&lt;/secondary-title&gt;&lt;/titles&gt;&lt;periodical&gt;&lt;full-title&gt;Nature&lt;/full-title&gt;&lt;/periodical&gt;&lt;pages&gt;550-554&lt;/pages&gt;&lt;volume&gt;571&lt;/volume&gt;&lt;number&gt;7766&lt;/number&gt;&lt;dates&gt;&lt;year&gt;2019&lt;/year&gt;&lt;/dates&gt;&lt;isbn&gt;1476-4687&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Raphael et al.</w:t>
      </w:r>
      <w:r>
        <w:rPr>
          <w:rFonts w:ascii="Times New Roman" w:eastAsiaTheme="minorEastAsia" w:hAnsi="Times New Roman" w:cs="Times New Roman"/>
          <w:sz w:val="22"/>
        </w:rPr>
        <w:t>, 2019)</w:t>
      </w:r>
      <w:r>
        <w:rPr>
          <w:rFonts w:ascii="Times New Roman" w:eastAsiaTheme="minorEastAsia" w:hAnsi="Times New Roman" w:cs="Times New Roman"/>
          <w:sz w:val="22"/>
        </w:rPr>
        <w:fldChar w:fldCharType="end"/>
      </w:r>
      <w:bookmarkEnd w:id="73"/>
      <w:r>
        <w:rPr>
          <w:rFonts w:ascii="Times New Roman" w:eastAsiaTheme="minorEastAsia" w:hAnsi="Times New Roman" w:cs="Times New Roman" w:hint="eastAsia"/>
          <w:sz w:val="22"/>
        </w:rPr>
        <w:t xml:space="preserve">. From the 16th to the 18th century, our data showed several cooling stages, which were </w:t>
      </w:r>
      <w:r>
        <w:rPr>
          <w:rFonts w:ascii="Times New Roman" w:eastAsiaTheme="minorEastAsia" w:hAnsi="Times New Roman" w:cs="Times New Roman"/>
          <w:sz w:val="22"/>
        </w:rPr>
        <w:t xml:space="preserve">1526 AD </w:t>
      </w:r>
      <w:r>
        <w:rPr>
          <w:rStyle w:val="fontstyle01"/>
          <w:rFonts w:ascii="Times New Roman" w:eastAsiaTheme="minorEastAsia" w:hAnsi="Times New Roman" w:cs="Times New Roman"/>
          <w:sz w:val="22"/>
          <w:szCs w:val="22"/>
        </w:rPr>
        <w:t>–</w:t>
      </w:r>
      <w:r>
        <w:rPr>
          <w:rFonts w:ascii="Times New Roman" w:eastAsiaTheme="minorEastAsia" w:hAnsi="Times New Roman" w:cs="Times New Roman"/>
          <w:sz w:val="22"/>
        </w:rPr>
        <w:t xml:space="preserve"> 1576 AD, 1637 AD </w:t>
      </w:r>
      <w:r>
        <w:rPr>
          <w:rStyle w:val="fontstyle01"/>
          <w:rFonts w:ascii="Times New Roman" w:eastAsiaTheme="minorEastAsia" w:hAnsi="Times New Roman" w:cs="Times New Roman"/>
          <w:sz w:val="22"/>
          <w:szCs w:val="22"/>
        </w:rPr>
        <w:t>–</w:t>
      </w:r>
      <w:r>
        <w:rPr>
          <w:rFonts w:ascii="Times New Roman" w:eastAsiaTheme="minorEastAsia" w:hAnsi="Times New Roman" w:cs="Times New Roman"/>
          <w:sz w:val="22"/>
        </w:rPr>
        <w:t xml:space="preserve"> 1693 AD, and 1744 AD </w:t>
      </w:r>
      <w:r>
        <w:rPr>
          <w:rStyle w:val="fontstyle01"/>
          <w:rFonts w:ascii="Times New Roman" w:eastAsiaTheme="minorEastAsia" w:hAnsi="Times New Roman" w:cs="Times New Roman"/>
          <w:sz w:val="22"/>
          <w:szCs w:val="22"/>
        </w:rPr>
        <w:t>–</w:t>
      </w:r>
      <w:r>
        <w:rPr>
          <w:rFonts w:ascii="Times New Roman" w:eastAsiaTheme="minorEastAsia" w:hAnsi="Times New Roman" w:cs="Times New Roman"/>
          <w:sz w:val="22"/>
        </w:rPr>
        <w:t xml:space="preserve"> 17</w:t>
      </w:r>
      <w:r>
        <w:rPr>
          <w:rFonts w:ascii="Times New Roman" w:eastAsiaTheme="minorEastAsia" w:hAnsi="Times New Roman" w:cs="Times New Roman" w:hint="eastAsia"/>
          <w:sz w:val="22"/>
        </w:rPr>
        <w:t>75</w:t>
      </w:r>
      <w:r>
        <w:rPr>
          <w:rFonts w:ascii="Times New Roman" w:eastAsiaTheme="minorEastAsia" w:hAnsi="Times New Roman" w:cs="Times New Roman"/>
          <w:sz w:val="22"/>
        </w:rPr>
        <w:t xml:space="preserve"> AD, respectively.</w:t>
      </w:r>
      <w:bookmarkStart w:id="74" w:name="OLE_LINK68"/>
      <w:r>
        <w:rPr>
          <w:rFonts w:ascii="Times New Roman" w:eastAsiaTheme="minorEastAsia" w:hAnsi="Times New Roman" w:cs="Times New Roman" w:hint="eastAsia"/>
          <w:sz w:val="22"/>
        </w:rPr>
        <w:t xml:space="preserve"> Such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 xml:space="preserve"> epochs roughly correspond to the </w:t>
      </w:r>
      <w:r w:rsidR="00AE6C08">
        <w:rPr>
          <w:rFonts w:ascii="Times New Roman" w:eastAsiaTheme="minorEastAsia" w:hAnsi="Times New Roman" w:cs="Times New Roman" w:hint="eastAsia"/>
          <w:sz w:val="22"/>
        </w:rPr>
        <w:t>cool</w:t>
      </w:r>
      <w:r w:rsidR="00AE6C08">
        <w:rPr>
          <w:rFonts w:ascii="Times New Roman" w:eastAsiaTheme="minorEastAsia" w:hAnsi="Times New Roman" w:cs="Times New Roman"/>
          <w:sz w:val="22"/>
        </w:rPr>
        <w:t xml:space="preserve"> LIA</w:t>
      </w:r>
      <w:r>
        <w:rPr>
          <w:rFonts w:ascii="Times New Roman" w:eastAsiaTheme="minorEastAsia" w:hAnsi="Times New Roman" w:cs="Times New Roman" w:hint="eastAsia"/>
          <w:sz w:val="22"/>
        </w:rPr>
        <w:t xml:space="preserve"> phases</w:t>
      </w:r>
      <w:bookmarkEnd w:id="74"/>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&lt;EndNote&gt;&lt;Cite&gt;&lt;Author&gt;Mann&lt;/Author&gt;&lt;Year&gt;2009&lt;/Year&gt;&lt;RecNum&gt;61&lt;/RecNum&gt;&lt;DisplayText&gt;(&lt;style face="italic"&gt;Mann et al.&lt;/style&gt;, 2009)&lt;/DisplayText&gt;&lt;record&gt;&lt;rec-number&gt;61&lt;/rec-number&gt;&lt;foreign-keys&gt;&lt;key app="EN" db-id="5r0tp0tvmxx5sqee9f7xx2a30sxpe0dfz9z5" timestamp="1582252555"&gt;61&lt;/key&gt;&lt;/foreign-keys&gt;&lt;ref-type name="Journal Article"&gt;17&lt;/ref-type&gt;&lt;contributors&gt;&lt;authors&gt;&lt;author&gt;Mann,  Michael E&lt;/author&gt;&lt;author&gt;Zhang,  Zhihua&lt;/author&gt;&lt;author&gt;Rutherford,  Scott&lt;/author&gt;&lt;author&gt;Bradley,  Raymond S&lt;/author&gt;&lt;author&gt;Hughes,  Malcolm K&lt;/author&gt;&lt;author&gt;Shindell,  Drew&lt;/author&gt;&lt;author&gt;Ammann,  Caspar&lt;/author&gt;&lt;author&gt;Faluvegi,  Greg&lt;/author&gt;&lt;author&gt;Ni,  Fenbiao&lt;/author&gt;&lt;/authors&gt;&lt;/contributors&gt;&lt;titles&gt;&lt;title&gt;Global signatures and dynamical origins of the Little Ice Age and Medieval Climate Anomaly&lt;/title&gt;&lt;secondary-title&gt;Science&lt;/secondary-title&gt;&lt;/titles&gt;&lt;periodical&gt;&lt;full-title&gt;Science&lt;/full-title&gt;&lt;/periodical&gt;&lt;pages&gt;1256-1260&lt;/pages&gt;&lt;volume&gt;326&lt;/volume&gt;&lt;number&gt;5957&lt;/number&gt;&lt;dates&gt;&lt;year&gt;2009&lt;/year&gt;&lt;/dates&gt;&lt;isbn&gt;0036-8075&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Mann et al.</w:t>
      </w:r>
      <w:r>
        <w:rPr>
          <w:rFonts w:ascii="Times New Roman" w:eastAsiaTheme="minorEastAsia" w:hAnsi="Times New Roman" w:cs="Times New Roman"/>
          <w:sz w:val="22"/>
        </w:rPr>
        <w:t>, 2009)</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w:t>
      </w:r>
      <w:r>
        <w:rPr>
          <w:rFonts w:ascii="Times New Roman" w:eastAsiaTheme="minorEastAsia" w:hAnsi="Times New Roman" w:cs="Times New Roman" w:hint="eastAsia"/>
          <w:sz w:val="22"/>
        </w:rPr>
        <w:t xml:space="preserve"> However, there are no significant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 xml:space="preserve"> phases in the record of East </w:t>
      </w:r>
      <w:proofErr w:type="spellStart"/>
      <w:r>
        <w:rPr>
          <w:rFonts w:ascii="Times New Roman" w:eastAsiaTheme="minorEastAsia" w:hAnsi="Times New Roman" w:cs="Times New Roman" w:hint="eastAsia"/>
          <w:sz w:val="22"/>
        </w:rPr>
        <w:t>Rongbuk</w:t>
      </w:r>
      <w:proofErr w:type="spellEnd"/>
      <w:r>
        <w:rPr>
          <w:rFonts w:ascii="Times New Roman" w:eastAsiaTheme="minorEastAsia" w:hAnsi="Times New Roman" w:cs="Times New Roman" w:hint="eastAsia"/>
          <w:sz w:val="22"/>
        </w:rPr>
        <w:t xml:space="preserve"> during LIA. Although TAC from East </w:t>
      </w:r>
      <w:proofErr w:type="spellStart"/>
      <w:r>
        <w:rPr>
          <w:rFonts w:ascii="Times New Roman" w:eastAsiaTheme="minorEastAsia" w:hAnsi="Times New Roman" w:cs="Times New Roman" w:hint="eastAsia"/>
          <w:sz w:val="22"/>
        </w:rPr>
        <w:t>Rongbuk</w:t>
      </w:r>
      <w:proofErr w:type="spellEnd"/>
      <w:r>
        <w:rPr>
          <w:rFonts w:ascii="Times New Roman" w:eastAsiaTheme="minorEastAsia" w:hAnsi="Times New Roman" w:cs="Times New Roman" w:hint="eastAsia"/>
          <w:sz w:val="22"/>
        </w:rPr>
        <w:t xml:space="preserve"> showed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 xml:space="preserve"> tendency in the 1490s, 1610s, and 1740s, but the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 xml:space="preserve"> magnitudes are weaker than that exist in the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TAC record. Another 400-year TAC record from the </w:t>
      </w:r>
      <w:proofErr w:type="spellStart"/>
      <w:r>
        <w:rPr>
          <w:rFonts w:ascii="Times New Roman" w:eastAsiaTheme="minorEastAsia" w:hAnsi="Times New Roman" w:cs="Times New Roman" w:hint="eastAsia"/>
          <w:sz w:val="22"/>
        </w:rPr>
        <w:t>Dasuopu</w:t>
      </w:r>
      <w:proofErr w:type="spellEnd"/>
      <w:r>
        <w:rPr>
          <w:rFonts w:ascii="Times New Roman" w:eastAsiaTheme="minorEastAsia" w:hAnsi="Times New Roman" w:cs="Times New Roman" w:hint="eastAsia"/>
          <w:sz w:val="22"/>
        </w:rPr>
        <w:t xml:space="preserve"> ice core in TP (Figure 4a) showed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 xml:space="preserve"> tendency in 1725 </w:t>
      </w:r>
      <w:r>
        <w:rPr>
          <w:rFonts w:ascii="Times New Roman" w:eastAsiaTheme="minorEastAsia" w:hAnsi="Times New Roman" w:cs="Times New Roman"/>
          <w:sz w:val="22"/>
        </w:rPr>
        <w:t xml:space="preserve">AD </w:t>
      </w:r>
      <w:r>
        <w:rPr>
          <w:rStyle w:val="fontstyle01"/>
          <w:rFonts w:ascii="Times New Roman" w:eastAsiaTheme="minorEastAsia" w:hAnsi="Times New Roman" w:cs="Times New Roman"/>
          <w:sz w:val="22"/>
          <w:szCs w:val="22"/>
        </w:rPr>
        <w:t>–</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1751 AD, 1595 </w:t>
      </w:r>
      <w:r>
        <w:rPr>
          <w:rFonts w:ascii="Times New Roman" w:eastAsiaTheme="minorEastAsia" w:hAnsi="Times New Roman" w:cs="Times New Roman"/>
          <w:sz w:val="22"/>
        </w:rPr>
        <w:t xml:space="preserve">AD </w:t>
      </w:r>
      <w:r>
        <w:rPr>
          <w:rStyle w:val="fontstyle01"/>
          <w:rFonts w:ascii="Times New Roman" w:eastAsiaTheme="minorEastAsia" w:hAnsi="Times New Roman" w:cs="Times New Roman"/>
          <w:sz w:val="22"/>
          <w:szCs w:val="22"/>
        </w:rPr>
        <w:t>–</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1610 AD, and 188 </w:t>
      </w:r>
      <w:r>
        <w:rPr>
          <w:rFonts w:ascii="Times New Roman" w:eastAsiaTheme="minorEastAsia" w:hAnsi="Times New Roman" w:cs="Times New Roman"/>
          <w:sz w:val="22"/>
        </w:rPr>
        <w:t xml:space="preserve">AD </w:t>
      </w:r>
      <w:r>
        <w:rPr>
          <w:rStyle w:val="fontstyle01"/>
          <w:rFonts w:ascii="Times New Roman" w:eastAsiaTheme="minorEastAsia" w:hAnsi="Times New Roman" w:cs="Times New Roman"/>
          <w:sz w:val="22"/>
          <w:szCs w:val="22"/>
        </w:rPr>
        <w:t>–</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1897 AD, respectively. The cooling magnitudes were slightly larger than that of the East </w:t>
      </w:r>
      <w:proofErr w:type="spellStart"/>
      <w:r>
        <w:rPr>
          <w:rFonts w:ascii="Times New Roman" w:eastAsiaTheme="minorEastAsia" w:hAnsi="Times New Roman" w:cs="Times New Roman" w:hint="eastAsia"/>
          <w:sz w:val="22"/>
        </w:rPr>
        <w:t>Rongbuk</w:t>
      </w:r>
      <w:proofErr w:type="spellEnd"/>
      <w:r>
        <w:rPr>
          <w:rFonts w:ascii="Times New Roman" w:eastAsiaTheme="minorEastAsia" w:hAnsi="Times New Roman" w:cs="Times New Roman" w:hint="eastAsia"/>
          <w:sz w:val="22"/>
        </w:rPr>
        <w:t xml:space="preserve"> ice core, but smaller than that of the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ice core. TAC series from East </w:t>
      </w:r>
      <w:proofErr w:type="spellStart"/>
      <w:r>
        <w:rPr>
          <w:rFonts w:ascii="Times New Roman" w:eastAsiaTheme="minorEastAsia" w:hAnsi="Times New Roman" w:cs="Times New Roman" w:hint="eastAsia"/>
          <w:sz w:val="22"/>
        </w:rPr>
        <w:t>Rongbuk</w:t>
      </w:r>
      <w:proofErr w:type="spellEnd"/>
      <w:r>
        <w:rPr>
          <w:rFonts w:ascii="Times New Roman" w:eastAsiaTheme="minorEastAsia" w:hAnsi="Times New Roman" w:cs="Times New Roman" w:hint="eastAsia"/>
          <w:sz w:val="22"/>
        </w:rPr>
        <w:t xml:space="preserve"> and </w:t>
      </w:r>
      <w:proofErr w:type="spellStart"/>
      <w:r>
        <w:rPr>
          <w:rFonts w:ascii="Times New Roman" w:eastAsiaTheme="minorEastAsia" w:hAnsi="Times New Roman" w:cs="Times New Roman" w:hint="eastAsia"/>
          <w:sz w:val="22"/>
        </w:rPr>
        <w:t>Dasuopu</w:t>
      </w:r>
      <w:proofErr w:type="spellEnd"/>
      <w:r>
        <w:rPr>
          <w:rFonts w:ascii="Times New Roman" w:eastAsiaTheme="minorEastAsia" w:hAnsi="Times New Roman" w:cs="Times New Roman" w:hint="eastAsia"/>
          <w:sz w:val="22"/>
        </w:rPr>
        <w:t xml:space="preserve"> ice core (Figure 4a) have relative low resolution and discontinuous TAC signal. Smoothing to these sequences may result in signal distortion. Therefore, the differences in data resolution may explain the diverge in their </w:t>
      </w:r>
      <w:r w:rsidR="00AE6C08">
        <w:rPr>
          <w:rFonts w:ascii="Times New Roman" w:eastAsiaTheme="minorEastAsia" w:hAnsi="Times New Roman" w:cs="Times New Roman" w:hint="eastAsia"/>
          <w:sz w:val="22"/>
        </w:rPr>
        <w:t>cool</w:t>
      </w:r>
      <w:r>
        <w:rPr>
          <w:rFonts w:ascii="Times New Roman" w:eastAsiaTheme="minorEastAsia" w:hAnsi="Times New Roman" w:cs="Times New Roman" w:hint="eastAsia"/>
          <w:sz w:val="22"/>
        </w:rPr>
        <w:t xml:space="preserve"> magnitudes. As a result,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TAC series with ultrahigh resolution may have advantage in representing multiple cooling events, especially in LIA.</w:t>
      </w:r>
      <w:bookmarkStart w:id="75" w:name="OLE_LINK26"/>
      <w:bookmarkStart w:id="76" w:name="OLE_LINK25"/>
      <w:bookmarkStart w:id="77" w:name="OLE_LINK19"/>
      <w:bookmarkStart w:id="78" w:name="OLE_LINK20"/>
      <w:bookmarkEnd w:id="69"/>
      <w:bookmarkEnd w:id="70"/>
      <w:r>
        <w:rPr>
          <w:rFonts w:ascii="Times New Roman" w:eastAsiaTheme="minorEastAsia" w:hAnsi="Times New Roman" w:cs="Times New Roman" w:hint="eastAsia"/>
          <w:sz w:val="22"/>
        </w:rPr>
        <w:t xml:space="preserve"> </w:t>
      </w:r>
    </w:p>
    <w:bookmarkEnd w:id="75"/>
    <w:bookmarkEnd w:id="76"/>
    <w:p w14:paraId="44F59E81" w14:textId="77777777" w:rsidR="005A24E3" w:rsidRDefault="0072164A">
      <w:pPr>
        <w:pStyle w:val="4"/>
        <w:spacing w:beforeLines="50" w:before="156" w:after="0" w:line="240" w:lineRule="auto"/>
        <w:rPr>
          <w:rFonts w:ascii="Times New Roman" w:hAnsi="Times New Roman" w:cs="Times New Roman"/>
          <w:sz w:val="21"/>
        </w:rPr>
      </w:pPr>
      <w:r>
        <w:rPr>
          <w:rFonts w:ascii="Times New Roman" w:hAnsi="Times New Roman" w:cs="Times New Roman"/>
          <w:sz w:val="21"/>
        </w:rPr>
        <w:t>3.</w:t>
      </w:r>
      <w:r>
        <w:rPr>
          <w:rFonts w:ascii="Times New Roman" w:hAnsi="Times New Roman" w:cs="Times New Roman" w:hint="eastAsia"/>
          <w:sz w:val="21"/>
        </w:rPr>
        <w:t>5</w:t>
      </w:r>
      <w:r>
        <w:rPr>
          <w:rFonts w:ascii="Times New Roman" w:hAnsi="Times New Roman" w:cs="Times New Roman"/>
          <w:sz w:val="21"/>
        </w:rPr>
        <w:t xml:space="preserve">.3 </w:t>
      </w:r>
      <w:r>
        <w:rPr>
          <w:rFonts w:ascii="Times New Roman" w:hAnsi="Times New Roman" w:cs="Times New Roman" w:hint="eastAsia"/>
          <w:sz w:val="21"/>
        </w:rPr>
        <w:t>C</w:t>
      </w:r>
      <w:r>
        <w:rPr>
          <w:rFonts w:ascii="Times New Roman" w:hAnsi="Times New Roman" w:cs="Times New Roman"/>
          <w:sz w:val="21"/>
        </w:rPr>
        <w:t>omparison with other temperature reconstructions</w:t>
      </w:r>
    </w:p>
    <w:p w14:paraId="1DCE89FD" w14:textId="2931026A" w:rsidR="005A24E3" w:rsidRDefault="0072164A">
      <w:pPr>
        <w:spacing w:line="360" w:lineRule="auto"/>
        <w:ind w:firstLineChars="200" w:firstLine="440"/>
        <w:rPr>
          <w:rFonts w:ascii="Times New Roman" w:eastAsiaTheme="minorEastAsia" w:hAnsi="Times New Roman" w:cs="Times New Roman"/>
          <w:sz w:val="22"/>
        </w:rPr>
      </w:pPr>
      <w:r>
        <w:rPr>
          <w:rFonts w:ascii="Times New Roman" w:eastAsiaTheme="minorEastAsia" w:hAnsi="Times New Roman" w:cs="Times New Roman" w:hint="eastAsia"/>
          <w:sz w:val="22"/>
        </w:rPr>
        <w:t>In the past 2000 years, t</w:t>
      </w:r>
      <w:r>
        <w:rPr>
          <w:rFonts w:ascii="Times New Roman" w:eastAsiaTheme="minorEastAsia" w:hAnsi="Times New Roman" w:cs="Times New Roman"/>
          <w:sz w:val="22"/>
        </w:rPr>
        <w:t>he TAC record</w:t>
      </w:r>
      <w:r>
        <w:rPr>
          <w:rFonts w:ascii="Times New Roman" w:eastAsiaTheme="minorEastAsia" w:hAnsi="Times New Roman" w:cs="Times New Roman" w:hint="eastAsia"/>
          <w:sz w:val="22"/>
        </w:rPr>
        <w:t xml:space="preserve"> of </w:t>
      </w:r>
      <w:proofErr w:type="spellStart"/>
      <w:r>
        <w:rPr>
          <w:rFonts w:ascii="Times New Roman" w:eastAsiaTheme="minorEastAsia" w:hAnsi="Times New Roman" w:cs="Times New Roman"/>
          <w:sz w:val="22"/>
        </w:rPr>
        <w:t>Chongce</w:t>
      </w:r>
      <w:proofErr w:type="spellEnd"/>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show</w:t>
      </w:r>
      <w:r>
        <w:rPr>
          <w:rFonts w:ascii="Times New Roman" w:eastAsiaTheme="minorEastAsia" w:hAnsi="Times New Roman" w:cs="Times New Roman" w:hint="eastAsia"/>
          <w:sz w:val="22"/>
        </w:rPr>
        <w:t>s</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relatively </w:t>
      </w:r>
      <w:r w:rsidR="00AE6C08">
        <w:rPr>
          <w:rFonts w:ascii="Times New Roman" w:eastAsiaTheme="minorEastAsia" w:hAnsi="Times New Roman" w:cs="Times New Roman"/>
          <w:sz w:val="22"/>
        </w:rPr>
        <w:t>cool</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condition</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until</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the abrupt</w:t>
      </w:r>
      <w:r>
        <w:rPr>
          <w:rFonts w:ascii="Times New Roman" w:eastAsiaTheme="minorEastAsia" w:hAnsi="Times New Roman" w:cs="Times New Roman"/>
          <w:sz w:val="22"/>
        </w:rPr>
        <w:t xml:space="preserve"> warming since the 19th century</w:t>
      </w:r>
      <w:r>
        <w:rPr>
          <w:rFonts w:ascii="Times New Roman" w:eastAsiaTheme="minorEastAsia" w:hAnsi="Times New Roman" w:cs="Times New Roman" w:hint="eastAsia"/>
          <w:sz w:val="22"/>
        </w:rPr>
        <w:t xml:space="preserve">. </w:t>
      </w:r>
      <w:r w:rsidR="001A0153">
        <w:rPr>
          <w:rFonts w:ascii="Times New Roman" w:eastAsiaTheme="minorEastAsia" w:hAnsi="Times New Roman" w:cs="Times New Roman"/>
          <w:sz w:val="22"/>
        </w:rPr>
        <w:t>MWP</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showed</w:t>
      </w:r>
      <w:r>
        <w:rPr>
          <w:rFonts w:ascii="Times New Roman" w:eastAsiaTheme="minorEastAsia" w:hAnsi="Times New Roman" w:cs="Times New Roman"/>
          <w:sz w:val="22"/>
        </w:rPr>
        <w:t xml:space="preserve"> the </w:t>
      </w:r>
      <w:r w:rsidR="00AE6C08">
        <w:rPr>
          <w:rFonts w:ascii="Times New Roman" w:eastAsiaTheme="minorEastAsia" w:hAnsi="Times New Roman" w:cs="Times New Roman"/>
          <w:sz w:val="22"/>
        </w:rPr>
        <w:t>cool</w:t>
      </w:r>
      <w:r>
        <w:rPr>
          <w:rFonts w:ascii="Times New Roman" w:eastAsiaTheme="minorEastAsia" w:hAnsi="Times New Roman" w:cs="Times New Roman"/>
          <w:sz w:val="22"/>
        </w:rPr>
        <w:t xml:space="preserve">est condition, while </w:t>
      </w:r>
      <w:r>
        <w:rPr>
          <w:rFonts w:ascii="Times New Roman" w:eastAsiaTheme="minorEastAsia" w:hAnsi="Times New Roman" w:cs="Times New Roman" w:hint="eastAsia"/>
          <w:sz w:val="22"/>
        </w:rPr>
        <w:t xml:space="preserve">the </w:t>
      </w:r>
      <w:r>
        <w:rPr>
          <w:rFonts w:ascii="Times New Roman" w:eastAsiaTheme="minorEastAsia" w:hAnsi="Times New Roman" w:cs="Times New Roman"/>
          <w:sz w:val="22"/>
        </w:rPr>
        <w:t xml:space="preserve">LIA </w:t>
      </w:r>
      <w:r>
        <w:rPr>
          <w:rFonts w:ascii="Times New Roman" w:eastAsiaTheme="minorEastAsia" w:hAnsi="Times New Roman" w:cs="Times New Roman" w:hint="eastAsia"/>
          <w:sz w:val="22"/>
        </w:rPr>
        <w:t>was</w:t>
      </w:r>
      <w:r>
        <w:rPr>
          <w:rFonts w:ascii="Times New Roman" w:eastAsiaTheme="minorEastAsia" w:hAnsi="Times New Roman" w:cs="Times New Roman"/>
          <w:sz w:val="22"/>
        </w:rPr>
        <w:t xml:space="preserve"> slightly warmer</w:t>
      </w:r>
      <w:r>
        <w:rPr>
          <w:rFonts w:ascii="Times New Roman" w:eastAsiaTheme="minorEastAsia" w:hAnsi="Times New Roman" w:cs="Times New Roman" w:hint="eastAsia"/>
          <w:sz w:val="22"/>
        </w:rPr>
        <w:t xml:space="preserve"> than </w:t>
      </w:r>
      <w:r w:rsidR="001A0153">
        <w:rPr>
          <w:rFonts w:ascii="Times New Roman" w:eastAsiaTheme="minorEastAsia" w:hAnsi="Times New Roman" w:cs="Times New Roman" w:hint="eastAsia"/>
          <w:sz w:val="22"/>
        </w:rPr>
        <w:t>MWP</w:t>
      </w:r>
      <w:r>
        <w:rPr>
          <w:rFonts w:ascii="Times New Roman" w:eastAsiaTheme="minorEastAsia" w:hAnsi="Times New Roman" w:cs="Times New Roman"/>
          <w:sz w:val="22"/>
        </w:rPr>
        <w:t>.</w:t>
      </w:r>
      <w:r>
        <w:rPr>
          <w:rFonts w:ascii="Times New Roman" w:eastAsiaTheme="minorEastAsia" w:hAnsi="Times New Roman" w:cs="Times New Roman" w:hint="eastAsia"/>
          <w:sz w:val="22"/>
        </w:rPr>
        <w:t xml:space="preserve"> In terms of the abrupt warming since the 19th century, our record was consistent with</w:t>
      </w:r>
      <w:r w:rsidR="0010704D">
        <w:rPr>
          <w:rFonts w:ascii="Times New Roman" w:eastAsiaTheme="minorEastAsia" w:hAnsi="Times New Roman" w:cs="Times New Roman"/>
          <w:sz w:val="22"/>
        </w:rPr>
        <w:t xml:space="preserve"> climate simulations</w:t>
      </w:r>
      <w:r w:rsidR="00D82C3D" w:rsidRPr="00D43905">
        <w:rPr>
          <w:rFonts w:ascii="Times New Roman" w:hAnsi="Times New Roman" w:cs="Times New Roman"/>
          <w:color w:val="000000" w:themeColor="text1"/>
        </w:rPr>
        <w:t xml:space="preserve"> (Collins et al., 2006)</w:t>
      </w:r>
      <w:r w:rsidR="00FF28C2">
        <w:rPr>
          <w:rFonts w:ascii="Times New Roman" w:eastAsiaTheme="minorEastAsia" w:hAnsi="Times New Roman" w:cs="Times New Roman" w:hint="eastAsia"/>
          <w:sz w:val="22"/>
        </w:rPr>
        <w:t>(Figure 4</w:t>
      </w:r>
      <w:r w:rsidR="00FF28C2">
        <w:rPr>
          <w:rFonts w:ascii="Times New Roman" w:eastAsiaTheme="minorEastAsia" w:hAnsi="Times New Roman" w:cs="Times New Roman"/>
          <w:sz w:val="22"/>
        </w:rPr>
        <w:t>c</w:t>
      </w:r>
      <w:r w:rsidR="00FF28C2">
        <w:rPr>
          <w:rFonts w:ascii="Times New Roman" w:eastAsiaTheme="minorEastAsia" w:hAnsi="Times New Roman" w:cs="Times New Roman" w:hint="eastAsia"/>
          <w:sz w:val="22"/>
        </w:rPr>
        <w:t>)</w:t>
      </w:r>
      <w:r w:rsidR="0010704D">
        <w:rPr>
          <w:rFonts w:ascii="Times New Roman" w:eastAsiaTheme="minorEastAsia" w:hAnsi="Times New Roman" w:cs="Times New Roman"/>
          <w:sz w:val="22"/>
        </w:rPr>
        <w:t xml:space="preserve"> and</w:t>
      </w:r>
      <w:r>
        <w:rPr>
          <w:rFonts w:ascii="Times New Roman" w:eastAsiaTheme="minorEastAsia" w:hAnsi="Times New Roman" w:cs="Times New Roman" w:hint="eastAsia"/>
          <w:sz w:val="22"/>
        </w:rPr>
        <w:t xml:space="preserve"> temperature reconstructions in Northern Hemisphere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&lt;EndNote&gt;&lt;Cite&gt;&lt;Author&gt;Raphael&lt;/Author&gt;&lt;Year&gt;2019&lt;/Year&gt;&lt;RecNum&gt;65&lt;/RecNum&gt;&lt;DisplayText&gt;(&lt;style face="italic"&gt;Raphael et al.&lt;/style&gt;, 2019)&lt;/DisplayText&gt;&lt;record&gt;&lt;rec-number&gt;65&lt;/rec-number&gt;&lt;foreign-keys&gt;&lt;key app="EN" db-id="5r0tp0tvmxx5sqee9f7xx2a30sxpe0dfz9z5" timestamp="1582252705"&gt;65&lt;/key&gt;&lt;/foreign-keys&gt;&lt;ref-type name="Journal Article"&gt;17&lt;/ref-type&gt;&lt;contributors&gt;&lt;authors&gt;&lt;author&gt;Raphael, Neukom&lt;/author&gt;&lt;author&gt;Nathan, Steiger&lt;/author&gt;&lt;author&gt;Juan José, Gómez-Navarro&lt;/author&gt;&lt;author&gt;Wang, Jianghao&lt;/author&gt;&lt;author&gt;Johannes P, Werner&lt;/author&gt;&lt;/authors&gt;&lt;/contributors&gt;&lt;titles&gt;&lt;title&gt;No evidence for globally coherent warm and cold periods over the preindustrial Common Era&lt;/title&gt;&lt;secondary-title&gt;Nature&lt;/secondary-title&gt;&lt;/titles&gt;&lt;periodical&gt;&lt;full-title&gt;Nature&lt;/full-title&gt;&lt;/periodical&gt;&lt;pages&gt;550-554&lt;/pages&gt;&lt;volume&gt;571&lt;/volume&gt;&lt;number&gt;7766&lt;/number&gt;&lt;dates&gt;&lt;year&gt;2019&lt;/year&gt;&lt;/dates&gt;&lt;isbn&gt;1476-4687&lt;/isbn&gt;&lt;urls&gt;&lt;/urls&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Raphael et al.</w:t>
      </w:r>
      <w:r>
        <w:rPr>
          <w:rFonts w:ascii="Times New Roman" w:eastAsiaTheme="minorEastAsia" w:hAnsi="Times New Roman" w:cs="Times New Roman"/>
          <w:sz w:val="22"/>
        </w:rPr>
        <w:t>, 2019)</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Examples are temperature reconstructions of China and the Northern Hemisphere (Figure 4d-e). However, such records </w:t>
      </w:r>
      <w:r>
        <w:rPr>
          <w:rFonts w:ascii="Times New Roman" w:eastAsiaTheme="minorEastAsia" w:hAnsi="Times New Roman" w:cs="Times New Roman" w:hint="eastAsia"/>
          <w:sz w:val="22"/>
        </w:rPr>
        <w:lastRenderedPageBreak/>
        <w:t xml:space="preserve">show that </w:t>
      </w:r>
      <w:r w:rsidR="001A0153">
        <w:rPr>
          <w:rFonts w:ascii="Times New Roman" w:eastAsiaTheme="minorEastAsia" w:hAnsi="Times New Roman" w:cs="Times New Roman" w:hint="eastAsia"/>
          <w:sz w:val="22"/>
        </w:rPr>
        <w:t>MWP</w:t>
      </w:r>
      <w:r>
        <w:rPr>
          <w:rFonts w:ascii="Times New Roman" w:eastAsiaTheme="minorEastAsia" w:hAnsi="Times New Roman" w:cs="Times New Roman" w:hint="eastAsia"/>
          <w:sz w:val="22"/>
        </w:rPr>
        <w:t xml:space="preserve"> was slightly warmer than LIA, which is opposed to our statement of </w:t>
      </w:r>
      <w:r w:rsidR="001A0153">
        <w:rPr>
          <w:rFonts w:ascii="Times New Roman" w:eastAsiaTheme="minorEastAsia" w:hAnsi="Times New Roman" w:cs="Times New Roman" w:hint="eastAsia"/>
          <w:sz w:val="22"/>
        </w:rPr>
        <w:t>MWP</w:t>
      </w:r>
      <w:r>
        <w:rPr>
          <w:rFonts w:ascii="Times New Roman" w:eastAsiaTheme="minorEastAsia" w:hAnsi="Times New Roman" w:cs="Times New Roman" w:hint="eastAsia"/>
          <w:sz w:val="22"/>
        </w:rPr>
        <w:t xml:space="preserve"> and LIA. The differences can be partially attributed to the seasonal bias of temperature records. Particularly, </w:t>
      </w:r>
      <w:proofErr w:type="spellStart"/>
      <w:r>
        <w:rPr>
          <w:rFonts w:ascii="Times New Roman" w:eastAsiaTheme="minorEastAsia" w:hAnsi="Times New Roman" w:cs="Times New Roman" w:hint="eastAsia"/>
          <w:sz w:val="22"/>
        </w:rPr>
        <w:t>Chongce</w:t>
      </w:r>
      <w:proofErr w:type="spellEnd"/>
      <w:r>
        <w:rPr>
          <w:rFonts w:ascii="Times New Roman" w:eastAsiaTheme="minorEastAsia" w:hAnsi="Times New Roman" w:cs="Times New Roman" w:hint="eastAsia"/>
          <w:sz w:val="22"/>
        </w:rPr>
        <w:t xml:space="preserve"> record associated with summer melt has a clear summer bias, while the temperature reconstructions of Northern Hemisphere and China show proxy of annual temperature. Supportively, the warmth in </w:t>
      </w:r>
      <w:r w:rsidR="001A0153">
        <w:rPr>
          <w:rFonts w:ascii="Times New Roman" w:eastAsiaTheme="minorEastAsia" w:hAnsi="Times New Roman" w:cs="Times New Roman" w:hint="eastAsia"/>
          <w:sz w:val="22"/>
        </w:rPr>
        <w:t>MWP</w:t>
      </w:r>
      <w:r>
        <w:rPr>
          <w:rFonts w:ascii="Times New Roman" w:eastAsiaTheme="minorEastAsia" w:hAnsi="Times New Roman" w:cs="Times New Roman" w:hint="eastAsia"/>
          <w:sz w:val="22"/>
        </w:rPr>
        <w:t>, showing in the tree-ring based summer temperature reconstruction across the Northern Hemisphere (Figure 4</w:t>
      </w:r>
      <w:r w:rsidR="00FF28C2">
        <w:rPr>
          <w:rFonts w:ascii="Times New Roman" w:eastAsiaTheme="minorEastAsia" w:hAnsi="Times New Roman" w:cs="Times New Roman"/>
          <w:sz w:val="22"/>
        </w:rPr>
        <w:t>d</w:t>
      </w:r>
      <w:r>
        <w:rPr>
          <w:rFonts w:ascii="Times New Roman" w:eastAsiaTheme="minorEastAsia" w:hAnsi="Times New Roman" w:cs="Times New Roman" w:hint="eastAsia"/>
          <w:sz w:val="22"/>
        </w:rPr>
        <w:t xml:space="preserve">), was not as prominent as the annual temperature reconstructions. The overall warming trend from </w:t>
      </w:r>
      <w:r w:rsidR="001A0153">
        <w:rPr>
          <w:rFonts w:ascii="Times New Roman" w:eastAsiaTheme="minorEastAsia" w:hAnsi="Times New Roman" w:cs="Times New Roman" w:hint="eastAsia"/>
          <w:sz w:val="22"/>
        </w:rPr>
        <w:t>MWP</w:t>
      </w:r>
      <w:r>
        <w:rPr>
          <w:rFonts w:ascii="Times New Roman" w:eastAsiaTheme="minorEastAsia" w:hAnsi="Times New Roman" w:cs="Times New Roman" w:hint="eastAsia"/>
          <w:sz w:val="22"/>
        </w:rPr>
        <w:t xml:space="preserve"> to LIA was likely caused by the warming amplification with elevation. Supportively, the temperature reconstructions across TP show more significant warming trend in LIA, which differs from temperature reconstructions in other parts of China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&lt;EndNote&gt;&lt;Cite&gt;&lt;Author&gt;Yang&lt;/Author&gt;&lt;Year&gt;2002&lt;/Year&gt;&lt;RecNum&gt;90&lt;/RecNum&gt;&lt;DisplayText&gt;(&lt;style face="italic"&gt;Yang et al.&lt;/style&gt;, 2002)&lt;/DisplayText&gt;&lt;record&gt;&lt;rec-number&gt;90&lt;/rec-number&gt;&lt;foreign-keys&gt;&lt;key app="EN" db-id="5r0tp0tvmxx5sqee9f7xx2a30sxpe0dfz9z5" timestamp="1582253734"&gt;90&lt;/key&gt;&lt;/foreign-keys&gt;&lt;ref-type name="Journal Article"&gt;17&lt;/ref-type&gt;&lt;contributors&gt;&lt;authors&gt;&lt;author&gt;Yang, Bao&lt;/author&gt;&lt;author&gt;Braeuning, Achim&lt;/author&gt;&lt;author&gt;Johnson, Kathleen R&lt;/author&gt;&lt;author&gt;Shi, Yafeng&lt;/author&gt;&lt;/authors&gt;&lt;/contributors&gt;&lt;titles&gt;&lt;title&gt;General characteristics of temperature variation in China during the last two millennia&lt;/title&gt;&lt;secondary-title&gt;Geophysical Research Letters&lt;/secondary-title&gt;&lt;/titles&gt;&lt;periodical&gt;&lt;full-title&gt;Geophysical Research Letters&lt;/full-title&gt;&lt;/periodical&gt;&lt;pages&gt;38-1-38-4&lt;/pages&gt;&lt;volume&gt;29&lt;/volume&gt;&lt;number&gt;9&lt;/number&gt;&lt;dates&gt;&lt;year&gt;2002&lt;/year&gt;&lt;/dates&gt;&lt;isbn&gt;0094-8276&lt;/isbn&gt;&lt;urls&gt;&lt;/urls&gt;&lt;electronic-resource-num&gt;10.1029/2001GL014485&lt;/electronic-resource-num&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Yang et al.</w:t>
      </w:r>
      <w:r>
        <w:rPr>
          <w:rFonts w:ascii="Times New Roman" w:eastAsiaTheme="minorEastAsia" w:hAnsi="Times New Roman" w:cs="Times New Roman"/>
          <w:sz w:val="22"/>
        </w:rPr>
        <w:t>, 2002)</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w:t>
      </w:r>
    </w:p>
    <w:p w14:paraId="1790818F" w14:textId="77777777" w:rsidR="005A24E3" w:rsidRDefault="0072164A">
      <w:pPr>
        <w:spacing w:line="360" w:lineRule="auto"/>
        <w:ind w:firstLineChars="200" w:firstLine="440"/>
        <w:rPr>
          <w:rFonts w:ascii="Times New Roman" w:eastAsiaTheme="minorEastAsia" w:hAnsi="Times New Roman" w:cs="Times New Roman"/>
          <w:sz w:val="22"/>
        </w:rPr>
      </w:pPr>
      <w:r>
        <w:rPr>
          <w:rFonts w:ascii="Times New Roman" w:eastAsiaTheme="minorEastAsia" w:hAnsi="Times New Roman" w:cs="Times New Roman" w:hint="eastAsia"/>
          <w:sz w:val="22"/>
        </w:rPr>
        <w:t>Compared with</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the </w:t>
      </w:r>
      <w:r>
        <w:rPr>
          <w:rFonts w:ascii="Times New Roman" w:eastAsiaTheme="minorEastAsia" w:hAnsi="Times New Roman" w:cs="Times New Roman"/>
          <w:sz w:val="22"/>
        </w:rPr>
        <w:t xml:space="preserve">ice core </w:t>
      </w:r>
      <w:bookmarkStart w:id="79" w:name="OLE_LINK28"/>
      <w:r>
        <w:rPr>
          <w:rFonts w:ascii="Times New Roman" w:eastAsiaTheme="minorEastAsia" w:hAnsi="Times New Roman" w:cs="Times New Roman"/>
          <w:sz w:val="22"/>
        </w:rPr>
        <w:t>δ</w:t>
      </w:r>
      <w:r>
        <w:rPr>
          <w:rFonts w:ascii="Times New Roman" w:eastAsiaTheme="minorEastAsia" w:hAnsi="Times New Roman" w:cs="Times New Roman"/>
          <w:sz w:val="22"/>
          <w:vertAlign w:val="superscript"/>
        </w:rPr>
        <w:t>18</w:t>
      </w:r>
      <w:r>
        <w:rPr>
          <w:rFonts w:ascii="Times New Roman" w:eastAsiaTheme="minorEastAsia" w:hAnsi="Times New Roman" w:cs="Times New Roman"/>
          <w:sz w:val="22"/>
        </w:rPr>
        <w:t>O</w:t>
      </w:r>
      <w:bookmarkEnd w:id="79"/>
      <w:r>
        <w:rPr>
          <w:rFonts w:ascii="Times New Roman" w:eastAsiaTheme="minorEastAsia" w:hAnsi="Times New Roman" w:cs="Times New Roman" w:hint="eastAsia"/>
          <w:sz w:val="22"/>
        </w:rPr>
        <w:t xml:space="preserve"> record that commonly used as temperature proxy (</w:t>
      </w:r>
      <w:r>
        <w:rPr>
          <w:rFonts w:ascii="Times New Roman" w:eastAsiaTheme="minorEastAsia" w:hAnsi="Times New Roman" w:cs="Times New Roman" w:hint="eastAsia"/>
          <w:i/>
          <w:iCs/>
          <w:sz w:val="22"/>
        </w:rPr>
        <w:t>Hou et al</w:t>
      </w:r>
      <w:r>
        <w:rPr>
          <w:rFonts w:ascii="Times New Roman" w:eastAsiaTheme="minorEastAsia" w:hAnsi="Times New Roman" w:cs="Times New Roman"/>
          <w:i/>
          <w:sz w:val="22"/>
        </w:rPr>
        <w:t>.</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2019), i</w:t>
      </w:r>
      <w:r>
        <w:rPr>
          <w:rFonts w:ascii="Times New Roman" w:eastAsiaTheme="minorEastAsia" w:hAnsi="Times New Roman" w:cs="Times New Roman"/>
          <w:sz w:val="22"/>
        </w:rPr>
        <w:t>ce core TAC has</w:t>
      </w:r>
      <w:r>
        <w:rPr>
          <w:rFonts w:ascii="Times New Roman" w:eastAsiaTheme="minorEastAsia" w:hAnsi="Times New Roman" w:cs="Times New Roman" w:hint="eastAsia"/>
          <w:sz w:val="22"/>
        </w:rPr>
        <w:t xml:space="preserve"> </w:t>
      </w:r>
      <w:r>
        <w:rPr>
          <w:rFonts w:ascii="Times New Roman" w:eastAsiaTheme="minorEastAsia" w:hAnsi="Times New Roman" w:cs="Times New Roman"/>
          <w:sz w:val="22"/>
        </w:rPr>
        <w:t>clear</w:t>
      </w:r>
      <w:r>
        <w:rPr>
          <w:rFonts w:ascii="Times New Roman" w:eastAsiaTheme="minorEastAsia" w:hAnsi="Times New Roman" w:cs="Times New Roman" w:hint="eastAsia"/>
          <w:sz w:val="22"/>
        </w:rPr>
        <w:t>er</w:t>
      </w:r>
      <w:r>
        <w:rPr>
          <w:rFonts w:ascii="Times New Roman" w:eastAsiaTheme="minorEastAsia" w:hAnsi="Times New Roman" w:cs="Times New Roman"/>
          <w:sz w:val="22"/>
        </w:rPr>
        <w:t xml:space="preserve"> climate significance.</w:t>
      </w:r>
      <w:r>
        <w:rPr>
          <w:rFonts w:ascii="Times New Roman" w:eastAsiaTheme="minorEastAsia" w:hAnsi="Times New Roman" w:cs="Times New Roman" w:hint="eastAsia"/>
          <w:sz w:val="22"/>
        </w:rPr>
        <w:t xml:space="preserve"> In the glacial areas of TP where summer melt commonly occurred, ice core TAC is a solely proxy of summer temperature, or the duration of warm event. In contrast, the proxy of ice core </w:t>
      </w:r>
      <w:r>
        <w:rPr>
          <w:rFonts w:ascii="Times New Roman" w:eastAsiaTheme="minorEastAsia" w:hAnsi="Times New Roman" w:cs="Times New Roman"/>
          <w:sz w:val="22"/>
        </w:rPr>
        <w:t>δ</w:t>
      </w:r>
      <w:r>
        <w:rPr>
          <w:rFonts w:ascii="Times New Roman" w:eastAsiaTheme="minorEastAsia" w:hAnsi="Times New Roman" w:cs="Times New Roman"/>
          <w:sz w:val="22"/>
          <w:vertAlign w:val="superscript"/>
        </w:rPr>
        <w:t>18</w:t>
      </w:r>
      <w:r>
        <w:rPr>
          <w:rFonts w:ascii="Times New Roman" w:eastAsiaTheme="minorEastAsia" w:hAnsi="Times New Roman" w:cs="Times New Roman"/>
          <w:sz w:val="22"/>
        </w:rPr>
        <w:t>O</w:t>
      </w:r>
      <w:r>
        <w:rPr>
          <w:rFonts w:ascii="Times New Roman" w:eastAsiaTheme="minorEastAsia" w:hAnsi="Times New Roman" w:cs="Times New Roman" w:hint="eastAsia"/>
          <w:sz w:val="22"/>
        </w:rPr>
        <w:t xml:space="preserve"> has different climatic significance across different TP regions. In the Northern TP, </w:t>
      </w:r>
      <w:r>
        <w:rPr>
          <w:rFonts w:ascii="Times New Roman" w:eastAsiaTheme="minorEastAsia" w:hAnsi="Times New Roman" w:cs="Times New Roman"/>
          <w:sz w:val="22"/>
        </w:rPr>
        <w:t>δ</w:t>
      </w:r>
      <w:r>
        <w:rPr>
          <w:rFonts w:ascii="Times New Roman" w:eastAsiaTheme="minorEastAsia" w:hAnsi="Times New Roman" w:cs="Times New Roman"/>
          <w:sz w:val="22"/>
          <w:vertAlign w:val="superscript"/>
        </w:rPr>
        <w:t>18</w:t>
      </w:r>
      <w:r>
        <w:rPr>
          <w:rFonts w:ascii="Times New Roman" w:eastAsiaTheme="minorEastAsia" w:hAnsi="Times New Roman" w:cs="Times New Roman"/>
          <w:sz w:val="22"/>
        </w:rPr>
        <w:t>O</w:t>
      </w:r>
      <w:r>
        <w:rPr>
          <w:rFonts w:ascii="Times New Roman" w:eastAsiaTheme="minorEastAsia" w:hAnsi="Times New Roman" w:cs="Times New Roman" w:hint="eastAsia"/>
          <w:sz w:val="22"/>
        </w:rPr>
        <w:t xml:space="preserve"> is interpreted as a proxy of long-term temperature, while in the southern part of TP, it has a proxy to large scale monsoon activity </w:t>
      </w:r>
      <w:r>
        <w:rPr>
          <w:rFonts w:ascii="Times New Roman" w:eastAsiaTheme="minorEastAsia" w:hAnsi="Times New Roman" w:cs="Times New Roman"/>
          <w:sz w:val="22"/>
        </w:rPr>
        <w:fldChar w:fldCharType="begin">
          <w:fldData xml:space="preserve">PEVuZE5vdGU+PENpdGU+PEF1dGhvcj5aaGFuZzwvQXV0aG9yPjxZZWFyPjIwMDU8L1llYXI+PFJl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</w:fldData>
        </w:fldChar>
      </w:r>
      <w:r>
        <w:rPr>
          <w:rFonts w:ascii="Times New Roman" w:eastAsiaTheme="minorEastAsia" w:hAnsi="Times New Roman" w:cs="Times New Roman"/>
          <w:sz w:val="22"/>
        </w:rPr>
        <w:instrText xml:space="preserve"> ADDIN EN.CITE </w:instrText>
      </w:r>
      <w:r>
        <w:rPr>
          <w:rFonts w:ascii="Times New Roman" w:eastAsiaTheme="minorEastAsia" w:hAnsi="Times New Roman" w:cs="Times New Roman"/>
          <w:sz w:val="22"/>
        </w:rPr>
        <w:fldChar w:fldCharType="begin">
          <w:fldData xml:space="preserve">PEVuZE5vdGU+PENpdGU+PEF1dGhvcj5aaGFuZzwvQXV0aG9yPjxZZWFyPjIwMDU8L1llYXI+PFJl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</w:fldData>
        </w:fldChar>
      </w:r>
      <w:r>
        <w:rPr>
          <w:rFonts w:ascii="Times New Roman" w:eastAsiaTheme="minorEastAsia" w:hAnsi="Times New Roman" w:cs="Times New Roman"/>
          <w:sz w:val="22"/>
        </w:rPr>
        <w:instrText xml:space="preserve"> ADDIN EN.CITE.DATA </w:instrText>
      </w:r>
      <w:r>
        <w:rPr>
          <w:rFonts w:ascii="Times New Roman" w:eastAsiaTheme="minorEastAsia" w:hAnsi="Times New Roman" w:cs="Times New Roman"/>
          <w:sz w:val="22"/>
        </w:rPr>
      </w:r>
      <w:r>
        <w:rPr>
          <w:rFonts w:ascii="Times New Roman" w:eastAsiaTheme="minorEastAsia" w:hAnsi="Times New Roman" w:cs="Times New Roman"/>
          <w:sz w:val="22"/>
        </w:rPr>
        <w:fldChar w:fldCharType="end"/>
      </w:r>
      <w:r>
        <w:rPr>
          <w:rFonts w:ascii="Times New Roman" w:eastAsiaTheme="minorEastAsia" w:hAnsi="Times New Roman" w:cs="Times New Roman"/>
          <w:sz w:val="22"/>
        </w:rPr>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Hou et al.</w:t>
      </w:r>
      <w:r>
        <w:rPr>
          <w:rFonts w:ascii="Times New Roman" w:eastAsiaTheme="minorEastAsia" w:hAnsi="Times New Roman" w:cs="Times New Roman"/>
          <w:sz w:val="22"/>
        </w:rPr>
        <w:t xml:space="preserve">, 2019; </w:t>
      </w:r>
      <w:r>
        <w:rPr>
          <w:rFonts w:ascii="Times New Roman" w:eastAsiaTheme="minorEastAsia" w:hAnsi="Times New Roman" w:cs="Times New Roman"/>
          <w:i/>
          <w:sz w:val="22"/>
        </w:rPr>
        <w:t>Yao et al.</w:t>
      </w:r>
      <w:r>
        <w:rPr>
          <w:rFonts w:ascii="Times New Roman" w:eastAsiaTheme="minorEastAsia" w:hAnsi="Times New Roman" w:cs="Times New Roman"/>
          <w:sz w:val="22"/>
        </w:rPr>
        <w:t xml:space="preserve">, 2013; </w:t>
      </w:r>
      <w:r>
        <w:rPr>
          <w:rFonts w:ascii="Times New Roman" w:eastAsiaTheme="minorEastAsia" w:hAnsi="Times New Roman" w:cs="Times New Roman"/>
          <w:i/>
          <w:sz w:val="22"/>
        </w:rPr>
        <w:t>Zhang et al.</w:t>
      </w:r>
      <w:r>
        <w:rPr>
          <w:rFonts w:ascii="Times New Roman" w:eastAsiaTheme="minorEastAsia" w:hAnsi="Times New Roman" w:cs="Times New Roman"/>
          <w:sz w:val="22"/>
        </w:rPr>
        <w:t>, 2005)</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For the three existing ice core TAC sequences across TP, they show similarity in the overall trend even though they are located in different TP regions (Figure 1a). At present, large uncertainties still exists in the temperature synthesis across TP, partly due to different seasonal bias exists in the temperature reconstruction</w:t>
      </w:r>
      <w:r>
        <w:rPr>
          <w:rFonts w:ascii="Times New Roman" w:eastAsiaTheme="minorEastAsia" w:hAnsi="Times New Roman" w:cs="Times New Roman"/>
          <w:sz w:val="22"/>
        </w:rPr>
        <w:t xml:space="preserve">s </w:t>
      </w:r>
      <w:r>
        <w:rPr>
          <w:rFonts w:ascii="Times New Roman" w:eastAsiaTheme="minorEastAsia" w:hAnsi="Times New Roman" w:cs="Times New Roman"/>
          <w:sz w:val="22"/>
        </w:rPr>
        <w:fldChar w:fldCharType="begin"/>
      </w:r>
      <w:r>
        <w:rPr>
          <w:rFonts w:ascii="Times New Roman" w:eastAsiaTheme="minorEastAsia" w:hAnsi="Times New Roman" w:cs="Times New Roman"/>
          <w:sz w:val="22"/>
        </w:rPr>
        <w:instrText xml:space="preserve"> ADDIN EN.CITE &lt;EndNote&gt;&lt;Cite&gt;&lt;Author&gt;Yang&lt;/Author&gt;&lt;Year&gt;2002&lt;/Year&gt;&lt;RecNum&gt;90&lt;/RecNum&gt;&lt;DisplayText&gt;(&lt;style face="italic"&gt;Ge et al.&lt;/style&gt;, 2013; &lt;style face="italic"&gt;Yang et al.&lt;/style&gt;, 2002)&lt;/DisplayText&gt;&lt;record&gt;&lt;rec-number&gt;90&lt;/rec-number&gt;&lt;foreign-keys&gt;&lt;key app="EN" db-id="5r0tp0tvmxx5sqee9f7xx2a30sxpe0dfz9z5" timestamp="1582253734"&gt;90&lt;/key&gt;&lt;/foreign-keys&gt;&lt;ref-type name="Journal Article"&gt;17&lt;/ref-type&gt;&lt;contributors&gt;&lt;authors&gt;&lt;author&gt;Yang, Bao&lt;/author&gt;&lt;author&gt;Braeuning, Achim&lt;/author&gt;&lt;author&gt;Johnson, Kathleen R&lt;/author&gt;&lt;author&gt;Shi, Yafeng&lt;/author&gt;&lt;/authors&gt;&lt;/contributors&gt;&lt;titles&gt;&lt;title&gt;General characteristics of temperature variation in China during the last two millennia&lt;/title&gt;&lt;secondary-title&gt;Geophysical Research Letters&lt;/secondary-title&gt;&lt;/titles&gt;&lt;periodical&gt;&lt;full-title&gt;Geophysical Research Letters&lt;/full-title&gt;&lt;/periodical&gt;&lt;pages&gt;38-1-38-4&lt;/pages&gt;&lt;volume&gt;29&lt;/volume&gt;&lt;number&gt;9&lt;/number&gt;&lt;dates&gt;&lt;year&gt;2002&lt;/year&gt;&lt;/dates&gt;&lt;isbn&gt;0094-8276&lt;/isbn&gt;&lt;urls&gt;&lt;/urls&gt;&lt;electronic-resource-num&gt;10.1029/2001GL014485&lt;/electronic-resource-num&gt;&lt;/record&gt;&lt;/Cite&gt;&lt;Cite&gt;&lt;Author&gt;Ge&lt;/Author&gt;&lt;Year&gt;2013&lt;/Year&gt;&lt;RecNum&gt;49&lt;/RecNum&gt;&lt;record&gt;&lt;rec-number&gt;49&lt;/rec-number&gt;&lt;foreign-keys&gt;&lt;key app="EN" db-id="5r0tp0tvmxx5sqee9f7xx2a30sxpe0dfz9z5" timestamp="1582251819"&gt;49&lt;/key&gt;&lt;/foreign-keys&gt;&lt;ref-type name="Journal Article"&gt;17&lt;/ref-type&gt;&lt;contributors&gt;&lt;authors&gt;&lt;author&gt;Ge,  Q&lt;/author&gt;&lt;author&gt;Hao,  Z&lt;/author&gt;&lt;author&gt;Zheng,  J&lt;/author&gt;&lt;author&gt;Shao,  X&lt;/author&gt;&lt;/authors&gt;&lt;/contributors&gt;&lt;titles&gt;&lt;title&gt;Temperature changes over the past 2000 yr in China and comparison with the Northern Hemisphere&lt;/title&gt;&lt;secondary-title&gt;Climate of the Past&lt;/secondary-title&gt;&lt;/titles&gt;&lt;periodical&gt;&lt;full-title&gt;Climate of the Past&lt;/full-title&gt;&lt;/periodical&gt;&lt;pages&gt;1153-1160&lt;/pages&gt;&lt;volume&gt;9&lt;/volume&gt;&lt;number&gt;3&lt;/number&gt;&lt;dates&gt;&lt;year&gt;2013&lt;/year&gt;&lt;/dates&gt;&lt;isbn&gt;1814-9324&lt;/isbn&gt;&lt;urls&gt;&lt;/urls&gt;&lt;electronic-resource-num&gt;10.5194/cp-9-1153-2013&lt;/electronic-resource-num&gt;&lt;/record&gt;&lt;/Cite&gt;&lt;/EndNote&gt;</w:instrText>
      </w:r>
      <w:r>
        <w:rPr>
          <w:rFonts w:ascii="Times New Roman" w:eastAsiaTheme="minorEastAsia" w:hAnsi="Times New Roman" w:cs="Times New Roman"/>
          <w:sz w:val="22"/>
        </w:rPr>
        <w:fldChar w:fldCharType="separate"/>
      </w:r>
      <w:r>
        <w:rPr>
          <w:rFonts w:ascii="Times New Roman" w:eastAsiaTheme="minorEastAsia" w:hAnsi="Times New Roman" w:cs="Times New Roman"/>
          <w:sz w:val="22"/>
        </w:rPr>
        <w:t>(</w:t>
      </w:r>
      <w:r>
        <w:rPr>
          <w:rFonts w:ascii="Times New Roman" w:eastAsiaTheme="minorEastAsia" w:hAnsi="Times New Roman" w:cs="Times New Roman"/>
          <w:i/>
          <w:sz w:val="22"/>
        </w:rPr>
        <w:t>Ge et al.</w:t>
      </w:r>
      <w:r>
        <w:rPr>
          <w:rFonts w:ascii="Times New Roman" w:eastAsiaTheme="minorEastAsia" w:hAnsi="Times New Roman" w:cs="Times New Roman"/>
          <w:sz w:val="22"/>
        </w:rPr>
        <w:t xml:space="preserve">, 2013; </w:t>
      </w:r>
      <w:r>
        <w:rPr>
          <w:rFonts w:ascii="Times New Roman" w:eastAsiaTheme="minorEastAsia" w:hAnsi="Times New Roman" w:cs="Times New Roman"/>
          <w:i/>
          <w:sz w:val="22"/>
        </w:rPr>
        <w:t>Yang et al.</w:t>
      </w:r>
      <w:r>
        <w:rPr>
          <w:rFonts w:ascii="Times New Roman" w:eastAsiaTheme="minorEastAsia" w:hAnsi="Times New Roman" w:cs="Times New Roman"/>
          <w:sz w:val="22"/>
        </w:rPr>
        <w:t>, 2002)</w:t>
      </w:r>
      <w:r>
        <w:rPr>
          <w:rFonts w:ascii="Times New Roman" w:eastAsiaTheme="minorEastAsia" w:hAnsi="Times New Roman" w:cs="Times New Roman"/>
          <w:sz w:val="22"/>
        </w:rPr>
        <w:fldChar w:fldCharType="end"/>
      </w:r>
      <w:r>
        <w:rPr>
          <w:rFonts w:ascii="Times New Roman" w:eastAsiaTheme="minorEastAsia" w:hAnsi="Times New Roman" w:cs="Times New Roman" w:hint="eastAsia"/>
          <w:sz w:val="22"/>
        </w:rPr>
        <w:t xml:space="preserve">. </w:t>
      </w:r>
    </w:p>
    <w:p w14:paraId="1DC70BD7" w14:textId="77777777" w:rsidR="005A24E3" w:rsidRDefault="0072164A">
      <w:pPr>
        <w:spacing w:line="360" w:lineRule="auto"/>
        <w:rPr>
          <w:rFonts w:ascii="Times New Roman" w:eastAsiaTheme="minorEastAsia" w:hAnsi="Times New Roman" w:cs="Times New Roman"/>
          <w:sz w:val="22"/>
        </w:rPr>
      </w:pPr>
      <w:bookmarkStart w:id="80" w:name="OLE_LINK21"/>
      <w:r>
        <w:rPr>
          <w:rFonts w:ascii="Times New Roman" w:eastAsiaTheme="minorEastAsia" w:hAnsi="Times New Roman" w:cs="Times New Roman" w:hint="eastAsia"/>
          <w:sz w:val="22"/>
        </w:rPr>
        <w:t xml:space="preserve">Besides, discrepancy exists in the climate model inferred summer temperature (Figure 4c) and TAC inferred summer temperature over the past 2000 years before the current warming. Indeed, the data-model discrepancy can be caused by potential biases in current models that are still fail to produce some important features in Holocene temperature reconstructions </w:t>
      </w:r>
      <w:r>
        <w:rPr>
          <w:rFonts w:ascii="Times New Roman" w:eastAsiaTheme="minorEastAsia" w:hAnsi="Times New Roman" w:cs="Times New Roman"/>
          <w:color w:val="000000"/>
          <w:sz w:val="22"/>
        </w:rPr>
        <w:fldChar w:fldCharType="begin">
          <w:fldData xml:space="preserve">PEVuZE5vdGU+PENpdGU+PEF1dGhvcj5MaXU8L0F1dGhvcj48WWVhcj4yMDE0PC9ZZWFyPjxSZWNO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</w:fldData>
        </w:fldChar>
      </w:r>
      <w:r>
        <w:rPr>
          <w:rFonts w:ascii="Times New Roman" w:eastAsiaTheme="minorEastAsia" w:hAnsi="Times New Roman" w:cs="Times New Roman"/>
          <w:color w:val="000000"/>
          <w:sz w:val="22"/>
        </w:rPr>
        <w:instrText xml:space="preserve"> ADDIN EN.CITE </w:instrText>
      </w:r>
      <w:r>
        <w:rPr>
          <w:rFonts w:ascii="Times New Roman" w:eastAsiaTheme="minorEastAsia" w:hAnsi="Times New Roman" w:cs="Times New Roman"/>
          <w:color w:val="000000"/>
          <w:sz w:val="22"/>
        </w:rPr>
        <w:fldChar w:fldCharType="begin">
          <w:fldData xml:space="preserve">PEVuZE5vdGU+PENpdGU+PEF1dGhvcj5MaXU8L0F1dGhvcj48WWVhcj4yMDE0PC9ZZWFyPjxSZWNO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</w:fldData>
        </w:fldChar>
      </w:r>
      <w:r>
        <w:rPr>
          <w:rFonts w:ascii="Times New Roman" w:eastAsiaTheme="minorEastAsia" w:hAnsi="Times New Roman" w:cs="Times New Roman"/>
          <w:color w:val="000000"/>
          <w:sz w:val="22"/>
        </w:rPr>
        <w:instrText xml:space="preserve"> ADDIN EN.CITE.DATA </w:instrText>
      </w:r>
      <w:r>
        <w:rPr>
          <w:rFonts w:ascii="Times New Roman" w:eastAsiaTheme="minorEastAsia" w:hAnsi="Times New Roman" w:cs="Times New Roman"/>
          <w:color w:val="000000"/>
          <w:sz w:val="22"/>
        </w:rPr>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color w:val="000000"/>
          <w:sz w:val="22"/>
        </w:rPr>
      </w:r>
      <w:r>
        <w:rPr>
          <w:rFonts w:ascii="Times New Roman" w:eastAsiaTheme="minorEastAsia" w:hAnsi="Times New Roman" w:cs="Times New Roman"/>
          <w:color w:val="000000"/>
          <w:sz w:val="22"/>
        </w:rPr>
        <w:fldChar w:fldCharType="separate"/>
      </w:r>
      <w:r>
        <w:rPr>
          <w:rFonts w:ascii="Times New Roman" w:eastAsiaTheme="minorEastAsia" w:hAnsi="Times New Roman" w:cs="Times New Roman"/>
          <w:color w:val="000000"/>
          <w:sz w:val="22"/>
        </w:rPr>
        <w:t>(</w:t>
      </w:r>
      <w:r>
        <w:rPr>
          <w:rFonts w:ascii="Times New Roman" w:eastAsiaTheme="minorEastAsia" w:hAnsi="Times New Roman" w:cs="Times New Roman"/>
          <w:i/>
          <w:color w:val="000000"/>
          <w:sz w:val="22"/>
        </w:rPr>
        <w:t>Liu et al.</w:t>
      </w:r>
      <w:r>
        <w:rPr>
          <w:rFonts w:ascii="Times New Roman" w:eastAsiaTheme="minorEastAsia" w:hAnsi="Times New Roman" w:cs="Times New Roman"/>
          <w:color w:val="000000"/>
          <w:sz w:val="22"/>
        </w:rPr>
        <w:t xml:space="preserve">, 2014; </w:t>
      </w:r>
      <w:r>
        <w:rPr>
          <w:rFonts w:ascii="Times New Roman" w:eastAsiaTheme="minorEastAsia" w:hAnsi="Times New Roman" w:cs="Times New Roman"/>
          <w:i/>
          <w:color w:val="000000"/>
          <w:sz w:val="22"/>
        </w:rPr>
        <w:t>Wu et al.</w:t>
      </w:r>
      <w:r>
        <w:rPr>
          <w:rFonts w:ascii="Times New Roman" w:eastAsiaTheme="minorEastAsia" w:hAnsi="Times New Roman" w:cs="Times New Roman"/>
          <w:color w:val="000000"/>
          <w:sz w:val="22"/>
        </w:rPr>
        <w:t>, 2018)</w:t>
      </w:r>
      <w:r>
        <w:rPr>
          <w:rFonts w:ascii="Times New Roman" w:eastAsiaTheme="minorEastAsia" w:hAnsi="Times New Roman" w:cs="Times New Roman"/>
          <w:color w:val="000000"/>
          <w:sz w:val="22"/>
        </w:rPr>
        <w:fldChar w:fldCharType="end"/>
      </w:r>
      <w:r>
        <w:rPr>
          <w:rFonts w:ascii="Times New Roman" w:eastAsiaTheme="minorEastAsia" w:hAnsi="Times New Roman" w:cs="Times New Roman" w:hint="eastAsia"/>
          <w:sz w:val="22"/>
        </w:rPr>
        <w:t>.</w:t>
      </w:r>
      <w:bookmarkEnd w:id="80"/>
      <w:r>
        <w:rPr>
          <w:rFonts w:ascii="Times New Roman" w:eastAsiaTheme="minorEastAsia" w:hAnsi="Times New Roman" w:cs="Times New Roman" w:hint="eastAsia"/>
          <w:sz w:val="22"/>
        </w:rPr>
        <w:t xml:space="preserve"> Therefore, our research highlights the need for more TAC records with high temporal resolution, which would further constrain the long-term trend of TP temperature reconstructions over the past 2000 years.</w:t>
      </w:r>
    </w:p>
    <w:bookmarkEnd w:id="50"/>
    <w:bookmarkEnd w:id="51"/>
    <w:bookmarkEnd w:id="77"/>
    <w:bookmarkEnd w:id="78"/>
    <w:p w14:paraId="781DF61E" w14:textId="77777777" w:rsidR="005A24E3" w:rsidRDefault="0072164A">
      <w:pPr>
        <w:pStyle w:val="2"/>
        <w:numPr>
          <w:ilvl w:val="0"/>
          <w:numId w:val="0"/>
        </w:numPr>
        <w:ind w:left="357" w:hanging="357"/>
      </w:pPr>
      <w:r>
        <w:lastRenderedPageBreak/>
        <w:t>4. Conclusion</w:t>
      </w:r>
      <w:r>
        <w:rPr>
          <w:rFonts w:hint="eastAsia"/>
        </w:rPr>
        <w:t>s</w:t>
      </w:r>
    </w:p>
    <w:p w14:paraId="3077D3E3" w14:textId="29B1357E" w:rsidR="005A24E3" w:rsidRDefault="0072164A">
      <w:pPr>
        <w:spacing w:line="360" w:lineRule="auto"/>
        <w:ind w:firstLineChars="200" w:firstLine="440"/>
        <w:rPr>
          <w:rStyle w:val="fontstyle01"/>
          <w:rFonts w:ascii="Times New Roman" w:eastAsiaTheme="minorEastAsia" w:hAnsi="Times New Roman" w:cs="Times New Roman"/>
          <w:sz w:val="22"/>
          <w:szCs w:val="22"/>
        </w:rPr>
      </w:pPr>
      <w:r>
        <w:rPr>
          <w:rStyle w:val="fontstyle01"/>
          <w:rFonts w:ascii="Times New Roman" w:eastAsiaTheme="minorEastAsia" w:hAnsi="Times New Roman" w:cs="Times New Roman" w:hint="eastAsia"/>
          <w:sz w:val="22"/>
          <w:szCs w:val="22"/>
        </w:rPr>
        <w:t xml:space="preserve">In this study, we presented a new TAC record with ultrahigh resolution from the </w:t>
      </w:r>
      <w:proofErr w:type="spellStart"/>
      <w:r>
        <w:rPr>
          <w:rStyle w:val="fontstyle01"/>
          <w:rFonts w:ascii="Times New Roman" w:eastAsiaTheme="minorEastAsia" w:hAnsi="Times New Roman" w:cs="Times New Roman" w:hint="eastAsia"/>
          <w:sz w:val="22"/>
          <w:szCs w:val="22"/>
        </w:rPr>
        <w:t>Chongce</w:t>
      </w:r>
      <w:proofErr w:type="spellEnd"/>
      <w:r>
        <w:rPr>
          <w:rStyle w:val="fontstyle01"/>
          <w:rFonts w:ascii="Times New Roman" w:eastAsiaTheme="minorEastAsia" w:hAnsi="Times New Roman" w:cs="Times New Roman" w:hint="eastAsia"/>
          <w:sz w:val="22"/>
          <w:szCs w:val="22"/>
        </w:rPr>
        <w:t xml:space="preserve"> ice core of TP. Technology of continuous analysis of ice core gases was firstly adopted</w:t>
      </w:r>
      <w:r>
        <w:rPr>
          <w:rStyle w:val="fontstyle01"/>
          <w:rFonts w:ascii="Times New Roman" w:eastAsiaTheme="minorEastAsia" w:hAnsi="Times New Roman" w:cs="Times New Roman"/>
          <w:sz w:val="22"/>
          <w:szCs w:val="22"/>
        </w:rPr>
        <w:t xml:space="preserve"> for the TP ice cores</w:t>
      </w:r>
      <w:r>
        <w:rPr>
          <w:rStyle w:val="fontstyle01"/>
          <w:rFonts w:ascii="Times New Roman" w:eastAsiaTheme="minorEastAsia" w:hAnsi="Times New Roman" w:cs="Times New Roman" w:hint="eastAsia"/>
          <w:sz w:val="22"/>
          <w:szCs w:val="22"/>
        </w:rPr>
        <w:t xml:space="preserve">, and series from discrete analysis was used for data calibration. According to high-resolved TAC sequence, seasonal fluctuation of TAC signal and multiple melting events in the summer layer can be identified. </w:t>
      </w:r>
      <w:r>
        <w:rPr>
          <w:rStyle w:val="fontstyle01"/>
          <w:rFonts w:ascii="Times New Roman" w:eastAsiaTheme="minorEastAsia" w:hAnsi="Times New Roman" w:cs="Times New Roman"/>
          <w:sz w:val="22"/>
          <w:szCs w:val="22"/>
        </w:rPr>
        <w:t>Smoothing of the high-resolution TAC sequence allows to obtain past summer temperature</w:t>
      </w:r>
      <w:r>
        <w:rPr>
          <w:rStyle w:val="fontstyle01"/>
          <w:rFonts w:ascii="Times New Roman" w:eastAsiaTheme="minorEastAsia" w:hAnsi="Times New Roman" w:cs="Times New Roman" w:hint="eastAsia"/>
          <w:sz w:val="22"/>
          <w:szCs w:val="22"/>
        </w:rPr>
        <w:t>s</w:t>
      </w:r>
      <w:r>
        <w:rPr>
          <w:rStyle w:val="fontstyle01"/>
          <w:rFonts w:ascii="Times New Roman" w:eastAsiaTheme="minorEastAsia" w:hAnsi="Times New Roman" w:cs="Times New Roman"/>
          <w:sz w:val="22"/>
          <w:szCs w:val="22"/>
        </w:rPr>
        <w:t xml:space="preserve"> with high fidelity.</w:t>
      </w:r>
      <w:r>
        <w:rPr>
          <w:rStyle w:val="fontstyle01"/>
          <w:rFonts w:ascii="Times New Roman" w:eastAsiaTheme="minorEastAsia" w:hAnsi="Times New Roman" w:cs="Times New Roman" w:hint="eastAsia"/>
          <w:sz w:val="22"/>
          <w:szCs w:val="22"/>
        </w:rPr>
        <w:t xml:space="preserve"> During the past 2000 years, years with significant summer warmth and </w:t>
      </w:r>
      <w:r w:rsidR="00AE6C08">
        <w:rPr>
          <w:rStyle w:val="fontstyle01"/>
          <w:rFonts w:ascii="Times New Roman" w:eastAsiaTheme="minorEastAsia" w:hAnsi="Times New Roman" w:cs="Times New Roman" w:hint="eastAsia"/>
          <w:sz w:val="22"/>
          <w:szCs w:val="22"/>
        </w:rPr>
        <w:t>cool</w:t>
      </w:r>
      <w:r>
        <w:rPr>
          <w:rStyle w:val="fontstyle01"/>
          <w:rFonts w:ascii="Times New Roman" w:eastAsiaTheme="minorEastAsia" w:hAnsi="Times New Roman" w:cs="Times New Roman" w:hint="eastAsia"/>
          <w:sz w:val="22"/>
          <w:szCs w:val="22"/>
        </w:rPr>
        <w:t>ness were identified. Five long-term temperature periods were also observed, and the summer warmth in the 19th century is unprecedented</w:t>
      </w:r>
      <w:r>
        <w:rPr>
          <w:rStyle w:val="fontstyle01"/>
          <w:rFonts w:ascii="Times New Roman" w:eastAsiaTheme="minorEastAsia" w:hAnsi="Times New Roman" w:cs="Times New Roman"/>
          <w:sz w:val="22"/>
          <w:szCs w:val="22"/>
        </w:rPr>
        <w:t xml:space="preserve"> d</w:t>
      </w:r>
      <w:r>
        <w:rPr>
          <w:rStyle w:val="fontstyle01"/>
          <w:rFonts w:ascii="Times New Roman" w:eastAsiaTheme="minorEastAsia" w:hAnsi="Times New Roman" w:cs="Times New Roman" w:hint="eastAsia"/>
          <w:sz w:val="22"/>
          <w:szCs w:val="22"/>
        </w:rPr>
        <w:t xml:space="preserve">uring the past 2000 years. Similar to the TAC record of </w:t>
      </w:r>
      <w:r>
        <w:rPr>
          <w:rStyle w:val="fontstyle01"/>
          <w:rFonts w:ascii="Times New Roman" w:eastAsiaTheme="minorEastAsia" w:hAnsi="Times New Roman" w:cs="Times New Roman"/>
          <w:sz w:val="22"/>
          <w:szCs w:val="22"/>
        </w:rPr>
        <w:t xml:space="preserve">the Himalayan </w:t>
      </w:r>
      <w:r>
        <w:rPr>
          <w:rStyle w:val="fontstyle01"/>
          <w:rFonts w:ascii="Times New Roman" w:eastAsiaTheme="minorEastAsia" w:hAnsi="Times New Roman" w:cs="Times New Roman" w:hint="eastAsia"/>
          <w:sz w:val="22"/>
          <w:szCs w:val="22"/>
        </w:rPr>
        <w:t xml:space="preserve">East </w:t>
      </w:r>
      <w:proofErr w:type="spellStart"/>
      <w:r>
        <w:rPr>
          <w:rStyle w:val="fontstyle01"/>
          <w:rFonts w:ascii="Times New Roman" w:eastAsiaTheme="minorEastAsia" w:hAnsi="Times New Roman" w:cs="Times New Roman" w:hint="eastAsia"/>
          <w:sz w:val="22"/>
          <w:szCs w:val="22"/>
        </w:rPr>
        <w:t>Rongbuk</w:t>
      </w:r>
      <w:proofErr w:type="spellEnd"/>
      <w:r>
        <w:rPr>
          <w:rStyle w:val="fontstyle01"/>
          <w:rFonts w:ascii="Times New Roman" w:eastAsiaTheme="minorEastAsia" w:hAnsi="Times New Roman" w:cs="Times New Roman" w:hint="eastAsia"/>
          <w:sz w:val="22"/>
          <w:szCs w:val="22"/>
        </w:rPr>
        <w:t xml:space="preserve"> ice core, our record does not show significant </w:t>
      </w:r>
      <w:r w:rsidR="001A0153">
        <w:rPr>
          <w:rStyle w:val="fontstyle01"/>
          <w:rFonts w:ascii="Times New Roman" w:eastAsiaTheme="minorEastAsia" w:hAnsi="Times New Roman" w:cs="Times New Roman" w:hint="eastAsia"/>
          <w:sz w:val="22"/>
          <w:szCs w:val="22"/>
        </w:rPr>
        <w:t>MWP</w:t>
      </w:r>
      <w:r>
        <w:rPr>
          <w:rStyle w:val="fontstyle01"/>
          <w:rFonts w:ascii="Times New Roman" w:eastAsiaTheme="minorEastAsia" w:hAnsi="Times New Roman" w:cs="Times New Roman" w:hint="eastAsia"/>
          <w:sz w:val="22"/>
          <w:szCs w:val="22"/>
        </w:rPr>
        <w:t xml:space="preserve"> warmth and LIA </w:t>
      </w:r>
      <w:r w:rsidR="00AE6C08">
        <w:rPr>
          <w:rStyle w:val="fontstyle01"/>
          <w:rFonts w:ascii="Times New Roman" w:eastAsiaTheme="minorEastAsia" w:hAnsi="Times New Roman" w:cs="Times New Roman" w:hint="eastAsia"/>
          <w:sz w:val="22"/>
          <w:szCs w:val="22"/>
        </w:rPr>
        <w:t>cool</w:t>
      </w:r>
      <w:r>
        <w:rPr>
          <w:rStyle w:val="fontstyle01"/>
          <w:rFonts w:ascii="Times New Roman" w:eastAsiaTheme="minorEastAsia" w:hAnsi="Times New Roman" w:cs="Times New Roman" w:hint="eastAsia"/>
          <w:sz w:val="22"/>
          <w:szCs w:val="22"/>
        </w:rPr>
        <w:t xml:space="preserve">ness, which is different from most temperature records in the Northern Hemisphere. The seasonal bias of TAC series and the elevation amplified warming may contribute to the statement of </w:t>
      </w:r>
      <w:r w:rsidR="001A0153">
        <w:rPr>
          <w:rStyle w:val="fontstyle01"/>
          <w:rFonts w:ascii="Times New Roman" w:eastAsiaTheme="minorEastAsia" w:hAnsi="Times New Roman" w:cs="Times New Roman" w:hint="eastAsia"/>
          <w:sz w:val="22"/>
          <w:szCs w:val="22"/>
        </w:rPr>
        <w:t>MWP</w:t>
      </w:r>
      <w:r>
        <w:rPr>
          <w:rStyle w:val="fontstyle01"/>
          <w:rFonts w:ascii="Times New Roman" w:eastAsiaTheme="minorEastAsia" w:hAnsi="Times New Roman" w:cs="Times New Roman" w:hint="eastAsia"/>
          <w:sz w:val="22"/>
          <w:szCs w:val="22"/>
        </w:rPr>
        <w:t xml:space="preserve"> and LIA trend. </w:t>
      </w:r>
      <w:r>
        <w:rPr>
          <w:rFonts w:ascii="Times New Roman" w:eastAsiaTheme="minorEastAsia" w:hAnsi="Times New Roman" w:cs="Times New Roman" w:hint="eastAsia"/>
          <w:sz w:val="22"/>
        </w:rPr>
        <w:t>Compared with</w:t>
      </w:r>
      <w:r>
        <w:rPr>
          <w:rFonts w:ascii="Times New Roman" w:eastAsiaTheme="minorEastAsia" w:hAnsi="Times New Roman" w:cs="Times New Roman"/>
          <w:sz w:val="22"/>
        </w:rPr>
        <w:t xml:space="preserve"> </w:t>
      </w:r>
      <w:r>
        <w:rPr>
          <w:rFonts w:ascii="Times New Roman" w:eastAsiaTheme="minorEastAsia" w:hAnsi="Times New Roman" w:cs="Times New Roman" w:hint="eastAsia"/>
          <w:sz w:val="22"/>
        </w:rPr>
        <w:t xml:space="preserve">the </w:t>
      </w:r>
      <w:r>
        <w:rPr>
          <w:rFonts w:ascii="Times New Roman" w:eastAsiaTheme="minorEastAsia" w:hAnsi="Times New Roman" w:cs="Times New Roman"/>
          <w:sz w:val="22"/>
        </w:rPr>
        <w:t>ice core δ</w:t>
      </w:r>
      <w:r>
        <w:rPr>
          <w:rFonts w:ascii="Times New Roman" w:eastAsiaTheme="minorEastAsia" w:hAnsi="Times New Roman" w:cs="Times New Roman"/>
          <w:sz w:val="22"/>
          <w:vertAlign w:val="superscript"/>
        </w:rPr>
        <w:t>18</w:t>
      </w:r>
      <w:r>
        <w:rPr>
          <w:rFonts w:ascii="Times New Roman" w:eastAsiaTheme="minorEastAsia" w:hAnsi="Times New Roman" w:cs="Times New Roman"/>
          <w:sz w:val="22"/>
        </w:rPr>
        <w:t>O</w:t>
      </w:r>
      <w:r>
        <w:rPr>
          <w:rFonts w:ascii="Times New Roman" w:eastAsiaTheme="minorEastAsia" w:hAnsi="Times New Roman" w:cs="Times New Roman" w:hint="eastAsia"/>
          <w:sz w:val="22"/>
        </w:rPr>
        <w:t xml:space="preserve"> record that commonly used as temperature proxy, i</w:t>
      </w:r>
      <w:r>
        <w:rPr>
          <w:rFonts w:ascii="Times New Roman" w:eastAsiaTheme="minorEastAsia" w:hAnsi="Times New Roman" w:cs="Times New Roman"/>
          <w:sz w:val="22"/>
        </w:rPr>
        <w:t>ce core TAC has</w:t>
      </w:r>
      <w:r>
        <w:rPr>
          <w:rFonts w:ascii="Times New Roman" w:eastAsiaTheme="minorEastAsia" w:hAnsi="Times New Roman" w:cs="Times New Roman" w:hint="eastAsia"/>
          <w:sz w:val="22"/>
        </w:rPr>
        <w:t xml:space="preserve"> a </w:t>
      </w:r>
      <w:r>
        <w:rPr>
          <w:rFonts w:ascii="Times New Roman" w:eastAsiaTheme="minorEastAsia" w:hAnsi="Times New Roman" w:cs="Times New Roman"/>
          <w:sz w:val="22"/>
        </w:rPr>
        <w:t>clear</w:t>
      </w:r>
      <w:r>
        <w:rPr>
          <w:rFonts w:ascii="Times New Roman" w:eastAsiaTheme="minorEastAsia" w:hAnsi="Times New Roman" w:cs="Times New Roman" w:hint="eastAsia"/>
          <w:sz w:val="22"/>
        </w:rPr>
        <w:t>er</w:t>
      </w:r>
      <w:r>
        <w:rPr>
          <w:rFonts w:ascii="Times New Roman" w:eastAsiaTheme="minorEastAsia" w:hAnsi="Times New Roman" w:cs="Times New Roman"/>
          <w:sz w:val="22"/>
        </w:rPr>
        <w:t xml:space="preserve"> climate significance.</w:t>
      </w:r>
      <w:r>
        <w:rPr>
          <w:rFonts w:ascii="Times New Roman" w:eastAsiaTheme="minorEastAsia" w:hAnsi="Times New Roman" w:cs="Times New Roman" w:hint="eastAsia"/>
          <w:sz w:val="22"/>
        </w:rPr>
        <w:t xml:space="preserve"> Our research highlights the need for more TAC records with high temporal resolution, in order to further constrain the long-term temperature trend over the past 2000 years</w:t>
      </w:r>
      <w:r>
        <w:rPr>
          <w:rFonts w:ascii="Times New Roman" w:eastAsiaTheme="minorEastAsia" w:hAnsi="Times New Roman" w:cs="Times New Roman"/>
          <w:sz w:val="22"/>
        </w:rPr>
        <w:t xml:space="preserve"> or longer</w:t>
      </w:r>
      <w:r>
        <w:rPr>
          <w:rFonts w:ascii="Times New Roman" w:eastAsiaTheme="minorEastAsia" w:hAnsi="Times New Roman" w:cs="Times New Roman" w:hint="eastAsia"/>
          <w:sz w:val="22"/>
        </w:rPr>
        <w:t>.</w:t>
      </w:r>
    </w:p>
    <w:p w14:paraId="00087007" w14:textId="77777777" w:rsidR="005A24E3" w:rsidRDefault="0072164A">
      <w:pPr>
        <w:pStyle w:val="2"/>
        <w:numPr>
          <w:ilvl w:val="0"/>
          <w:numId w:val="0"/>
        </w:numPr>
      </w:pPr>
      <w:r>
        <w:t>Acknowledgments</w:t>
      </w:r>
    </w:p>
    <w:p w14:paraId="5EBE77BC" w14:textId="77777777" w:rsidR="005A24E3" w:rsidRDefault="0072164A">
      <w:pPr>
        <w:spacing w:line="360" w:lineRule="auto"/>
        <w:ind w:firstLineChars="200" w:firstLine="440"/>
        <w:rPr>
          <w:rFonts w:ascii="Times New Roman" w:eastAsiaTheme="minorEastAsia" w:hAnsi="Times New Roman" w:cs="Times New Roman"/>
          <w:sz w:val="22"/>
        </w:rPr>
      </w:pPr>
      <w:r>
        <w:rPr>
          <w:rFonts w:ascii="Times New Roman" w:hAnsi="Times New Roman" w:cs="Times New Roman" w:hint="eastAsia"/>
          <w:sz w:val="22"/>
        </w:rPr>
        <w:t>This research was supported National Natural Science Foundation of China (</w:t>
      </w:r>
      <w:r>
        <w:rPr>
          <w:rFonts w:ascii="Times New Roman" w:hAnsi="Times New Roman" w:cs="Times New Roman"/>
          <w:sz w:val="22"/>
        </w:rPr>
        <w:t>91837102, 41830644, 41711530148, 41622605, and 41771031</w:t>
      </w:r>
      <w:r>
        <w:rPr>
          <w:rFonts w:ascii="Times New Roman" w:hAnsi="Times New Roman" w:cs="Times New Roman" w:hint="eastAsia"/>
          <w:sz w:val="22"/>
        </w:rPr>
        <w:t>)</w:t>
      </w:r>
      <w:r>
        <w:rPr>
          <w:rFonts w:ascii="Times New Roman" w:eastAsia="宋体" w:hAnsi="Times New Roman" w:cs="Times New Roman" w:hint="eastAsia"/>
          <w:sz w:val="22"/>
        </w:rPr>
        <w:t xml:space="preserve">, </w:t>
      </w:r>
      <w:r>
        <w:rPr>
          <w:rFonts w:ascii="Times New Roman" w:hAnsi="Times New Roman" w:cs="Times New Roman" w:hint="eastAsia"/>
          <w:sz w:val="22"/>
        </w:rPr>
        <w:t xml:space="preserve">the “333 Project” of Jiangsu Province (BRA2020030), </w:t>
      </w:r>
      <w:r>
        <w:rPr>
          <w:rFonts w:ascii="Times New Roman" w:eastAsia="宋体" w:hAnsi="Times New Roman" w:cs="Times New Roman" w:hint="eastAsia"/>
          <w:sz w:val="22"/>
        </w:rPr>
        <w:t xml:space="preserve">and </w:t>
      </w:r>
      <w:r>
        <w:rPr>
          <w:rFonts w:ascii="Times New Roman" w:hAnsi="Times New Roman" w:cs="Times New Roman"/>
          <w:sz w:val="22"/>
        </w:rPr>
        <w:t xml:space="preserve">the CNRS DERCI (project PRC1385). We thank </w:t>
      </w:r>
      <w:proofErr w:type="spellStart"/>
      <w:r>
        <w:rPr>
          <w:rFonts w:ascii="Times New Roman" w:hAnsi="Times New Roman" w:cs="Times New Roman"/>
          <w:sz w:val="22"/>
        </w:rPr>
        <w:t>Jinhai</w:t>
      </w:r>
      <w:proofErr w:type="spellEnd"/>
      <w:r>
        <w:rPr>
          <w:rFonts w:ascii="Times New Roman" w:hAnsi="Times New Roman" w:cs="Times New Roman"/>
          <w:sz w:val="22"/>
        </w:rPr>
        <w:t xml:space="preserve"> Yu, and </w:t>
      </w:r>
      <w:proofErr w:type="spellStart"/>
      <w:r>
        <w:rPr>
          <w:rFonts w:ascii="Times New Roman" w:hAnsi="Times New Roman" w:cs="Times New Roman"/>
          <w:sz w:val="22"/>
        </w:rPr>
        <w:t>Xingxing</w:t>
      </w:r>
      <w:proofErr w:type="spellEnd"/>
      <w:r>
        <w:rPr>
          <w:rFonts w:ascii="Times New Roman" w:hAnsi="Times New Roman" w:cs="Times New Roman"/>
          <w:sz w:val="22"/>
        </w:rPr>
        <w:t xml:space="preserve"> Jiang for their assistant in ice sample preprocessing delivery. We also thank Sophie </w:t>
      </w:r>
      <w:proofErr w:type="spellStart"/>
      <w:r>
        <w:rPr>
          <w:rFonts w:ascii="Times New Roman" w:hAnsi="Times New Roman" w:cs="Times New Roman"/>
          <w:sz w:val="22"/>
        </w:rPr>
        <w:t>Darfeuil</w:t>
      </w:r>
      <w:proofErr w:type="spellEnd"/>
      <w:r>
        <w:rPr>
          <w:rFonts w:ascii="Times New Roman" w:hAnsi="Times New Roman" w:cs="Times New Roman"/>
          <w:sz w:val="22"/>
        </w:rPr>
        <w:t xml:space="preserve">, </w:t>
      </w:r>
      <w:proofErr w:type="spellStart"/>
      <w:r>
        <w:rPr>
          <w:rFonts w:ascii="Times New Roman" w:hAnsi="Times New Roman" w:cs="Times New Roman"/>
          <w:sz w:val="22"/>
        </w:rPr>
        <w:t>Kévin</w:t>
      </w:r>
      <w:proofErr w:type="spellEnd"/>
      <w:r>
        <w:rPr>
          <w:rFonts w:ascii="Times New Roman" w:hAnsi="Times New Roman" w:cs="Times New Roman"/>
          <w:sz w:val="22"/>
        </w:rPr>
        <w:t xml:space="preserve"> </w:t>
      </w:r>
      <w:proofErr w:type="spellStart"/>
      <w:r>
        <w:rPr>
          <w:rFonts w:ascii="Times New Roman" w:hAnsi="Times New Roman" w:cs="Times New Roman"/>
          <w:sz w:val="22"/>
        </w:rPr>
        <w:t>Fourteau</w:t>
      </w:r>
      <w:proofErr w:type="spellEnd"/>
      <w:r>
        <w:rPr>
          <w:rFonts w:ascii="Times New Roman" w:hAnsi="Times New Roman" w:cs="Times New Roman"/>
          <w:sz w:val="22"/>
        </w:rPr>
        <w:t xml:space="preserve">, Gregory Teste from IGE (France), for their generous assistant in finishing the experiments. We would like extending special thanks to the group for their hard fieldwork for the </w:t>
      </w:r>
      <w:proofErr w:type="spellStart"/>
      <w:r>
        <w:rPr>
          <w:rFonts w:ascii="Times New Roman" w:hAnsi="Times New Roman" w:cs="Times New Roman"/>
          <w:sz w:val="22"/>
        </w:rPr>
        <w:t>Chongce</w:t>
      </w:r>
      <w:proofErr w:type="spellEnd"/>
      <w:r>
        <w:rPr>
          <w:rFonts w:ascii="Times New Roman" w:hAnsi="Times New Roman" w:cs="Times New Roman"/>
          <w:sz w:val="22"/>
        </w:rPr>
        <w:t xml:space="preserve"> ice core drilling.</w:t>
      </w:r>
    </w:p>
    <w:p w14:paraId="4C04542B" w14:textId="77777777" w:rsidR="005A24E3" w:rsidRDefault="0072164A">
      <w:pPr>
        <w:widowControl/>
        <w:jc w:val="left"/>
        <w:rPr>
          <w:rFonts w:ascii="Times New Roman" w:eastAsiaTheme="minorEastAsia" w:hAnsi="Times New Roman" w:cs="Times New Roman"/>
          <w:b/>
          <w:bCs/>
          <w:sz w:val="24"/>
          <w:szCs w:val="32"/>
        </w:rPr>
      </w:pPr>
      <w:r>
        <w:br w:type="page"/>
      </w:r>
    </w:p>
    <w:p w14:paraId="5D1DDA2C" w14:textId="77777777" w:rsidR="005A24E3" w:rsidRDefault="0072164A">
      <w:pPr>
        <w:pStyle w:val="2"/>
        <w:numPr>
          <w:ilvl w:val="0"/>
          <w:numId w:val="0"/>
        </w:numPr>
        <w:ind w:left="357" w:hanging="357"/>
        <w:rPr>
          <w:rStyle w:val="fontstyle01"/>
          <w:rFonts w:ascii="Times New Roman" w:hAnsi="Times New Roman"/>
        </w:rPr>
      </w:pPr>
      <w:r>
        <w:lastRenderedPageBreak/>
        <w:t>Reference</w:t>
      </w:r>
      <w:r>
        <w:rPr>
          <w:rFonts w:hint="eastAsia"/>
        </w:rPr>
        <w:t>s</w:t>
      </w:r>
    </w:p>
    <w:p w14:paraId="5D47C10B" w14:textId="77777777" w:rsidR="005A24E3" w:rsidRDefault="0072164A">
      <w:pPr>
        <w:pStyle w:val="EndNoteBibliography"/>
        <w:spacing w:after="0"/>
      </w:pPr>
      <w:r>
        <w:rPr>
          <w:rFonts w:eastAsiaTheme="minorEastAsia"/>
        </w:rPr>
        <w:fldChar w:fldCharType="begin"/>
      </w:r>
      <w:r>
        <w:rPr>
          <w:rFonts w:eastAsiaTheme="minorEastAsia"/>
        </w:rPr>
        <w:instrText xml:space="preserve"> ADDIN EN.REFLIST </w:instrText>
      </w:r>
      <w:r>
        <w:rPr>
          <w:rFonts w:eastAsiaTheme="minorEastAsia"/>
        </w:rPr>
        <w:fldChar w:fldCharType="separate"/>
      </w:r>
      <w:r>
        <w:t xml:space="preserve">Aichner, B., Feakins, S. J., Lee, J., Herzschuh, U., &amp; Liu, X. (2015), High-resolution leaf wax carbon and hydrogen isotopic record of the late Holocene paleoclimate in arid Central Asia, </w:t>
      </w:r>
      <w:r>
        <w:rPr>
          <w:i/>
        </w:rPr>
        <w:t>Climate of the Past</w:t>
      </w:r>
      <w:r>
        <w:t xml:space="preserve">, </w:t>
      </w:r>
      <w:r>
        <w:rPr>
          <w:i/>
        </w:rPr>
        <w:t>11</w:t>
      </w:r>
      <w:r>
        <w:t>(4), 619-633.</w:t>
      </w:r>
    </w:p>
    <w:p w14:paraId="24C5B4E4" w14:textId="77777777" w:rsidR="005A24E3" w:rsidRDefault="0072164A">
      <w:pPr>
        <w:pStyle w:val="EndNoteBibliography"/>
        <w:spacing w:after="0"/>
      </w:pPr>
      <w:r>
        <w:t xml:space="preserve">Aizen, V. B., Aizen, E. M., &amp; Nikitin, V. N. (2002), Glacier regime on the northern slope of the Himalaya (Xixibangma glaciers), </w:t>
      </w:r>
      <w:r>
        <w:rPr>
          <w:i/>
        </w:rPr>
        <w:t>Quaternary International</w:t>
      </w:r>
      <w:r>
        <w:t xml:space="preserve">, </w:t>
      </w:r>
      <w:r>
        <w:rPr>
          <w:i/>
        </w:rPr>
        <w:t>97-98</w:t>
      </w:r>
      <w:r>
        <w:t>, 27-39.</w:t>
      </w:r>
    </w:p>
    <w:p w14:paraId="4FB945E6" w14:textId="77777777" w:rsidR="005A24E3" w:rsidRDefault="0072164A">
      <w:pPr>
        <w:pStyle w:val="EndNoteBibliography"/>
        <w:spacing w:after="0"/>
      </w:pPr>
      <w:r>
        <w:t xml:space="preserve">Bendel, V., Ueltzhöffer, K. J., Freitag, J., Kipfstuhl, S., Kuhs, W. F., Garbe, C. S., et al. (2013), High-resolution variations in size, number and arrangement of air bubbles in the EPICA DML (Antarctica) ice core, </w:t>
      </w:r>
      <w:r>
        <w:rPr>
          <w:i/>
        </w:rPr>
        <w:t>Journal of Glaciology</w:t>
      </w:r>
      <w:r>
        <w:t xml:space="preserve">, </w:t>
      </w:r>
      <w:r>
        <w:rPr>
          <w:i/>
        </w:rPr>
        <w:t>59</w:t>
      </w:r>
      <w:r>
        <w:t>(217), 972-980.</w:t>
      </w:r>
    </w:p>
    <w:p w14:paraId="55994DFB" w14:textId="77777777" w:rsidR="00D82C3D" w:rsidRDefault="0072164A">
      <w:pPr>
        <w:pStyle w:val="EndNoteBibliography"/>
        <w:spacing w:after="0"/>
        <w:rPr>
          <w:rFonts w:eastAsiaTheme="minorEastAsia"/>
        </w:rPr>
      </w:pPr>
      <w:r>
        <w:t xml:space="preserve">Bradley, R. S., Hughes, M. K., &amp; Diaz, H. F. (2003), Climate in medieval time, </w:t>
      </w:r>
      <w:r>
        <w:rPr>
          <w:i/>
        </w:rPr>
        <w:t>Science</w:t>
      </w:r>
      <w:r>
        <w:t xml:space="preserve">, </w:t>
      </w:r>
      <w:r>
        <w:rPr>
          <w:i/>
        </w:rPr>
        <w:t>302</w:t>
      </w:r>
      <w:r>
        <w:t>(5644), 404-405.</w:t>
      </w:r>
    </w:p>
    <w:p w14:paraId="34CF668F" w14:textId="11BC244C" w:rsidR="00D82C3D" w:rsidRDefault="00D82C3D">
      <w:pPr>
        <w:pStyle w:val="EndNoteBibliography"/>
        <w:spacing w:after="0"/>
      </w:pPr>
      <w:r w:rsidRPr="00D82C3D">
        <w:t xml:space="preserve">Collins, W. D., </w:t>
      </w:r>
      <w:proofErr w:type="spellStart"/>
      <w:r w:rsidRPr="00D82C3D">
        <w:t>Bitz</w:t>
      </w:r>
      <w:proofErr w:type="spellEnd"/>
      <w:r w:rsidRPr="00D82C3D">
        <w:t xml:space="preserve">, C. M., Blackmon, M. L., </w:t>
      </w:r>
      <w:proofErr w:type="spellStart"/>
      <w:r w:rsidRPr="00D82C3D">
        <w:t>Bonan</w:t>
      </w:r>
      <w:proofErr w:type="spellEnd"/>
      <w:r w:rsidRPr="00D82C3D">
        <w:t xml:space="preserve">, G. B., Bretherton, C. S., Carton, J. A., Chang, P., </w:t>
      </w:r>
      <w:proofErr w:type="spellStart"/>
      <w:r w:rsidRPr="00D82C3D">
        <w:t>Doney</w:t>
      </w:r>
      <w:proofErr w:type="spellEnd"/>
      <w:r w:rsidRPr="00D82C3D">
        <w:t xml:space="preserve">, S. C., Hack, J. J., Henderson, T. B., </w:t>
      </w:r>
      <w:proofErr w:type="spellStart"/>
      <w:r w:rsidRPr="00D82C3D">
        <w:t>Kiehl</w:t>
      </w:r>
      <w:proofErr w:type="spellEnd"/>
      <w:r w:rsidRPr="00D82C3D">
        <w:t xml:space="preserve">, J. T., Large, W. G., McKenna, D. S., </w:t>
      </w:r>
      <w:proofErr w:type="spellStart"/>
      <w:r w:rsidRPr="00D82C3D">
        <w:t>Santer</w:t>
      </w:r>
      <w:proofErr w:type="spellEnd"/>
      <w:r w:rsidRPr="00D82C3D">
        <w:t>, B. D., Smith, R. D.</w:t>
      </w:r>
      <w:r>
        <w:t xml:space="preserve"> (</w:t>
      </w:r>
      <w:r w:rsidRPr="00D82C3D">
        <w:t>2006</w:t>
      </w:r>
      <w:r>
        <w:t>),</w:t>
      </w:r>
      <w:r w:rsidRPr="00D82C3D">
        <w:t xml:space="preserve"> The community climate system model version 3 (CCSM3)</w:t>
      </w:r>
      <w:r>
        <w:t>,</w:t>
      </w:r>
      <w:r w:rsidRPr="00D82C3D">
        <w:t xml:space="preserve"> </w:t>
      </w:r>
      <w:r w:rsidRPr="00D82C3D">
        <w:rPr>
          <w:i/>
          <w:iCs/>
        </w:rPr>
        <w:t>J</w:t>
      </w:r>
      <w:r w:rsidRPr="00D82C3D">
        <w:rPr>
          <w:i/>
          <w:iCs/>
        </w:rPr>
        <w:t xml:space="preserve">ournal of </w:t>
      </w:r>
      <w:r w:rsidRPr="00D82C3D">
        <w:rPr>
          <w:i/>
          <w:iCs/>
        </w:rPr>
        <w:t>Clim</w:t>
      </w:r>
      <w:r w:rsidRPr="00D82C3D">
        <w:rPr>
          <w:i/>
          <w:iCs/>
        </w:rPr>
        <w:t>ate</w:t>
      </w:r>
      <w:r>
        <w:rPr>
          <w:i/>
          <w:iCs/>
        </w:rPr>
        <w:t>,</w:t>
      </w:r>
      <w:r w:rsidRPr="00D82C3D">
        <w:t xml:space="preserve"> 19, 2122–2143.</w:t>
      </w:r>
    </w:p>
    <w:p w14:paraId="5FA30CDE" w14:textId="77777777" w:rsidR="005A24E3" w:rsidRDefault="0072164A">
      <w:pPr>
        <w:pStyle w:val="EndNoteBibliography"/>
        <w:spacing w:after="0"/>
      </w:pPr>
      <w:r>
        <w:t xml:space="preserve">Das, S. B., &amp; Alley, R. B. (2008), Rise in frequency of surface melting at Siple Dome through the Holocene: Evidence for increasing marine influence on the climate of West Antarctica, </w:t>
      </w:r>
      <w:r>
        <w:rPr>
          <w:i/>
        </w:rPr>
        <w:t>Journal of Geophysical Research Atmospheres</w:t>
      </w:r>
      <w:r>
        <w:t xml:space="preserve">, </w:t>
      </w:r>
      <w:r>
        <w:rPr>
          <w:i/>
        </w:rPr>
        <w:t>113</w:t>
      </w:r>
      <w:r>
        <w:t>(D02112), 1-11.</w:t>
      </w:r>
    </w:p>
    <w:p w14:paraId="0D3180DC" w14:textId="77777777" w:rsidR="005A24E3" w:rsidRDefault="0072164A">
      <w:pPr>
        <w:pStyle w:val="EndNoteBibliography"/>
        <w:spacing w:after="0"/>
      </w:pPr>
      <w:r>
        <w:t xml:space="preserve">Delmotte, M., Raynaud, D., Morgan, V., &amp; Jouzel, J. (1999), Climatic and glaciological information inferred from air-content measurements of a Law Dome (East Antarctica) ice core, </w:t>
      </w:r>
      <w:r>
        <w:rPr>
          <w:i/>
        </w:rPr>
        <w:t>Journal of Glaciology</w:t>
      </w:r>
      <w:r>
        <w:t xml:space="preserve">, </w:t>
      </w:r>
      <w:r>
        <w:rPr>
          <w:i/>
        </w:rPr>
        <w:t>45</w:t>
      </w:r>
      <w:r>
        <w:t>(150), 255-263.</w:t>
      </w:r>
    </w:p>
    <w:p w14:paraId="3F293417" w14:textId="77777777" w:rsidR="005A24E3" w:rsidRDefault="0072164A">
      <w:pPr>
        <w:pStyle w:val="EndNoteBibliography"/>
        <w:spacing w:after="0"/>
      </w:pPr>
      <w:r>
        <w:t xml:space="preserve">Fourteau, K., Faïn, X., Martinerie, P., Landais, A., Ekaykin, A. A., Lipenkov, V. Y., et al. (2017), Analytical constraints on layered gas trapping and smoothing of atmospheric variability in ice under low-accumulation conditions, </w:t>
      </w:r>
      <w:r>
        <w:rPr>
          <w:i/>
        </w:rPr>
        <w:t>Climate of the Past</w:t>
      </w:r>
      <w:r>
        <w:t xml:space="preserve">, </w:t>
      </w:r>
      <w:r>
        <w:rPr>
          <w:i/>
        </w:rPr>
        <w:t>13</w:t>
      </w:r>
      <w:r>
        <w:t>(12), 1815-1830.</w:t>
      </w:r>
    </w:p>
    <w:p w14:paraId="2AC02ABA" w14:textId="77777777" w:rsidR="005A24E3" w:rsidRDefault="0072164A">
      <w:pPr>
        <w:pStyle w:val="EndNoteBibliography"/>
        <w:spacing w:after="0"/>
      </w:pPr>
      <w:r>
        <w:t xml:space="preserve">Ge, Q., Hao, Z., Zheng, J., &amp; Shao, X. (2013), Temperature changes over the past 2000 yr in China and comparison with the Northern Hemisphere, </w:t>
      </w:r>
      <w:r>
        <w:rPr>
          <w:i/>
        </w:rPr>
        <w:t>Climate of the Past</w:t>
      </w:r>
      <w:r>
        <w:t xml:space="preserve">, </w:t>
      </w:r>
      <w:r>
        <w:rPr>
          <w:i/>
        </w:rPr>
        <w:t>9</w:t>
      </w:r>
      <w:r>
        <w:t>(3), 1153-1160.</w:t>
      </w:r>
    </w:p>
    <w:p w14:paraId="2933E947" w14:textId="43722A15" w:rsidR="005A24E3" w:rsidRDefault="0072164A">
      <w:pPr>
        <w:pStyle w:val="EndNoteBibliography"/>
        <w:spacing w:after="0"/>
      </w:pPr>
      <w:r>
        <w:t xml:space="preserve">Gow, A. (1968), Deep ice core studies of accumulation and densification of snow at Byrd station and Little America, </w:t>
      </w:r>
      <w:r>
        <w:rPr>
          <w:i/>
        </w:rPr>
        <w:t xml:space="preserve">US Army </w:t>
      </w:r>
      <w:r w:rsidR="00AE6C08">
        <w:rPr>
          <w:i/>
        </w:rPr>
        <w:t>Cool</w:t>
      </w:r>
      <w:r>
        <w:rPr>
          <w:i/>
        </w:rPr>
        <w:t xml:space="preserve"> Regions Research and Engineering Letter. Research Report</w:t>
      </w:r>
      <w:r>
        <w:t xml:space="preserve">, </w:t>
      </w:r>
      <w:r>
        <w:rPr>
          <w:i/>
        </w:rPr>
        <w:t>197</w:t>
      </w:r>
      <w:r>
        <w:t>, 1-45.</w:t>
      </w:r>
    </w:p>
    <w:p w14:paraId="47891C1D" w14:textId="77777777" w:rsidR="005A24E3" w:rsidRDefault="0072164A">
      <w:pPr>
        <w:pStyle w:val="EndNoteBibliography"/>
        <w:spacing w:after="0"/>
      </w:pPr>
      <w:r>
        <w:t>Hou, S., Zhang, W., Pang, H., Wu, S., Jenk, T. M., Schwikowski, M., et al. (2019), Apparent discrepancy of Tibetan ice core δ</w:t>
      </w:r>
      <w:r>
        <w:rPr>
          <w:vertAlign w:val="superscript"/>
        </w:rPr>
        <w:t>18</w:t>
      </w:r>
      <w:r>
        <w:t xml:space="preserve">O records may be attributed to misinterpretation of chronology, </w:t>
      </w:r>
      <w:r>
        <w:rPr>
          <w:i/>
        </w:rPr>
        <w:t>The Cryosphere</w:t>
      </w:r>
      <w:r>
        <w:t xml:space="preserve">, </w:t>
      </w:r>
      <w:r>
        <w:rPr>
          <w:i/>
        </w:rPr>
        <w:t>13</w:t>
      </w:r>
      <w:r>
        <w:t>(6), 1743-1752.</w:t>
      </w:r>
    </w:p>
    <w:p w14:paraId="72085DC6" w14:textId="77777777" w:rsidR="005A24E3" w:rsidRDefault="0072164A">
      <w:pPr>
        <w:pStyle w:val="EndNoteBibliography"/>
        <w:spacing w:after="0"/>
      </w:pPr>
      <w:r>
        <w:t xml:space="preserve">Hou, S., Jenk, T. M., Zhang, W., Wang, C., Wu, S., Wang, Y., et al. (2018), Age ranges of the Tibetan ice cores with emphasis on the Chongce ice cores, western Kunlun Mountains, </w:t>
      </w:r>
      <w:r>
        <w:rPr>
          <w:i/>
        </w:rPr>
        <w:t>The Cryosphere</w:t>
      </w:r>
      <w:r>
        <w:t xml:space="preserve">, </w:t>
      </w:r>
      <w:r>
        <w:rPr>
          <w:i/>
        </w:rPr>
        <w:t>12</w:t>
      </w:r>
      <w:r>
        <w:t>(7), 2341-2348.</w:t>
      </w:r>
    </w:p>
    <w:p w14:paraId="46025B95" w14:textId="77777777" w:rsidR="005A24E3" w:rsidRDefault="0072164A">
      <w:pPr>
        <w:pStyle w:val="EndNoteBibliography"/>
        <w:spacing w:after="0"/>
      </w:pPr>
      <w:r>
        <w:t xml:space="preserve">Hou, S., Chappellaz, J., Jouzel, J., Chu, P. C., Masson-Delmotte, V., Qin, D., et al. (2007), Summer temperature trend over the past two millennia using air content in Himalayan ice, </w:t>
      </w:r>
      <w:r>
        <w:rPr>
          <w:i/>
        </w:rPr>
        <w:t>Climate of the Past</w:t>
      </w:r>
      <w:r>
        <w:t xml:space="preserve">, </w:t>
      </w:r>
      <w:r>
        <w:rPr>
          <w:i/>
        </w:rPr>
        <w:t>3</w:t>
      </w:r>
      <w:r>
        <w:t>(1), 89–95.</w:t>
      </w:r>
    </w:p>
    <w:p w14:paraId="63803746" w14:textId="77777777" w:rsidR="005A24E3" w:rsidRDefault="0072164A">
      <w:pPr>
        <w:pStyle w:val="EndNoteBibliography"/>
        <w:spacing w:after="0"/>
      </w:pPr>
      <w:r>
        <w:t xml:space="preserve">Jiao, K., Yao, T., &amp; Li, S. (2000), Evolution of glaciers and environment in the west Kuntlun Mounains during the past 32 ka, </w:t>
      </w:r>
      <w:r>
        <w:rPr>
          <w:i/>
        </w:rPr>
        <w:t>Journal of Glaciolgy and Geocryology</w:t>
      </w:r>
      <w:r>
        <w:t xml:space="preserve">, </w:t>
      </w:r>
      <w:r>
        <w:rPr>
          <w:i/>
        </w:rPr>
        <w:t>22</w:t>
      </w:r>
      <w:r>
        <w:t>(3), 250-256.</w:t>
      </w:r>
    </w:p>
    <w:p w14:paraId="48D55198" w14:textId="77777777" w:rsidR="005A24E3" w:rsidRDefault="0072164A">
      <w:pPr>
        <w:pStyle w:val="EndNoteBibliography"/>
        <w:spacing w:after="0"/>
      </w:pPr>
      <w:r>
        <w:t xml:space="preserve">Li, J., Xu, B., &amp; Chappellaz, J. (2011), Variations of air content in Dasuopu ice core from AD 1570–1927 and implications fore climate change, </w:t>
      </w:r>
      <w:r>
        <w:rPr>
          <w:i/>
        </w:rPr>
        <w:t>Quaternary international</w:t>
      </w:r>
      <w:r>
        <w:t xml:space="preserve">, </w:t>
      </w:r>
      <w:r>
        <w:rPr>
          <w:i/>
        </w:rPr>
        <w:t>236</w:t>
      </w:r>
      <w:r>
        <w:t>(1-2), 91-95.</w:t>
      </w:r>
    </w:p>
    <w:p w14:paraId="3AA813E7" w14:textId="77777777" w:rsidR="005A24E3" w:rsidRDefault="0072164A">
      <w:pPr>
        <w:pStyle w:val="EndNoteBibliography"/>
        <w:spacing w:after="0"/>
      </w:pPr>
      <w:r>
        <w:t xml:space="preserve">Liu, J., Chen, J., Zhang, X., Yu, L., &amp; Chen, F. (2015), Holocene East Asian summer monsoon records </w:t>
      </w:r>
      <w:r>
        <w:lastRenderedPageBreak/>
        <w:t>in northern China and their inconsistency with Chinese stalagmite δ</w:t>
      </w:r>
      <w:r>
        <w:rPr>
          <w:vertAlign w:val="superscript"/>
        </w:rPr>
        <w:t>18</w:t>
      </w:r>
      <w:r>
        <w:t xml:space="preserve">O records, </w:t>
      </w:r>
      <w:r>
        <w:rPr>
          <w:i/>
        </w:rPr>
        <w:t>Earth-Science Reviews</w:t>
      </w:r>
      <w:r>
        <w:t xml:space="preserve">, </w:t>
      </w:r>
      <w:r>
        <w:rPr>
          <w:i/>
        </w:rPr>
        <w:t>148</w:t>
      </w:r>
      <w:r>
        <w:t>, 194-208.</w:t>
      </w:r>
    </w:p>
    <w:p w14:paraId="5D105D08" w14:textId="77777777" w:rsidR="005A24E3" w:rsidRDefault="0072164A">
      <w:pPr>
        <w:pStyle w:val="EndNoteBibliography"/>
        <w:spacing w:after="0"/>
      </w:pPr>
      <w:r>
        <w:t xml:space="preserve">Liu, Z., Zhu, J., Rosenthal, Y., Zhang, X., Otto-Bliesner, B. L., Timmermann, A., et al. (2014), The Holocene temperature conundrum, </w:t>
      </w:r>
      <w:r>
        <w:rPr>
          <w:i/>
        </w:rPr>
        <w:t>Proc. Natl Acad. Sci. USA</w:t>
      </w:r>
      <w:r>
        <w:t xml:space="preserve">, </w:t>
      </w:r>
      <w:r>
        <w:rPr>
          <w:i/>
        </w:rPr>
        <w:t>111</w:t>
      </w:r>
      <w:r>
        <w:t>(34), E3501-3505.</w:t>
      </w:r>
    </w:p>
    <w:p w14:paraId="57CDED1F" w14:textId="77777777" w:rsidR="005A24E3" w:rsidRDefault="0072164A">
      <w:pPr>
        <w:pStyle w:val="EndNoteBibliography"/>
        <w:spacing w:after="0"/>
      </w:pPr>
      <w:r>
        <w:t>Loulergue, L., Schilt, A., Spahni, R., Delmotte, V. M., Blunier, T., Lemieux, B., et al. (2008), Orbital and millennial-scale features of atmospheric CH</w:t>
      </w:r>
      <w:r>
        <w:rPr>
          <w:vertAlign w:val="subscript"/>
        </w:rPr>
        <w:t>4</w:t>
      </w:r>
      <w:r>
        <w:t xml:space="preserve"> over the past 800,000 years, </w:t>
      </w:r>
      <w:r>
        <w:rPr>
          <w:i/>
        </w:rPr>
        <w:t>Nature</w:t>
      </w:r>
      <w:r>
        <w:t xml:space="preserve">, </w:t>
      </w:r>
      <w:r>
        <w:rPr>
          <w:i/>
        </w:rPr>
        <w:t>453</w:t>
      </w:r>
      <w:r>
        <w:t>(7193), 383-386.</w:t>
      </w:r>
    </w:p>
    <w:p w14:paraId="120EA9B6" w14:textId="77777777" w:rsidR="005A24E3" w:rsidRDefault="0072164A">
      <w:pPr>
        <w:pStyle w:val="EndNoteBibliography"/>
        <w:spacing w:after="0"/>
      </w:pPr>
      <w:r>
        <w:t xml:space="preserve">Mann, M. E., Zhang, Z., Rutherford, S., Bradley, R. S., Hughes, M. K., Shindell, D., et al. (2009), Global signatures and dynamical origins of the Little Ice Age and Medieval Climate Anomaly, </w:t>
      </w:r>
      <w:r>
        <w:rPr>
          <w:i/>
        </w:rPr>
        <w:t>Science</w:t>
      </w:r>
      <w:r>
        <w:t xml:space="preserve">, </w:t>
      </w:r>
      <w:r>
        <w:rPr>
          <w:i/>
        </w:rPr>
        <w:t>326</w:t>
      </w:r>
      <w:r>
        <w:t>(5957), 1256-1260.</w:t>
      </w:r>
    </w:p>
    <w:p w14:paraId="579170B9" w14:textId="77777777" w:rsidR="005A24E3" w:rsidRDefault="0072164A">
      <w:pPr>
        <w:pStyle w:val="EndNoteBibliography"/>
        <w:spacing w:after="0"/>
      </w:pPr>
      <w:r>
        <w:t xml:space="preserve">Martinerie, P., Raynaud, D., Etheridge, D. M., Barnola, J. M., &amp; Mazaudier, D. (1992), Physical and climatic parameters which influence the air content in polar ice, </w:t>
      </w:r>
      <w:r>
        <w:rPr>
          <w:i/>
        </w:rPr>
        <w:t>Earth and Planetary Science Letters</w:t>
      </w:r>
      <w:r>
        <w:t xml:space="preserve">, </w:t>
      </w:r>
      <w:r>
        <w:rPr>
          <w:i/>
        </w:rPr>
        <w:t>112</w:t>
      </w:r>
      <w:r>
        <w:t>(1-4), 1-13.</w:t>
      </w:r>
    </w:p>
    <w:p w14:paraId="019E5F99" w14:textId="77777777" w:rsidR="005A24E3" w:rsidRDefault="0072164A">
      <w:pPr>
        <w:pStyle w:val="EndNoteBibliography"/>
        <w:spacing w:after="0"/>
      </w:pPr>
      <w:r>
        <w:t xml:space="preserve">Martinerie, P., Lipenkov, V. Y., Raynaud, D., Chappellaz, J., Barkov, N. I., &amp; Lorius, C. (1994), Air content paleo record in the Vostok ice core (Antarctica): A mixed record of climatic and glaciological parameters, </w:t>
      </w:r>
      <w:r>
        <w:rPr>
          <w:i/>
        </w:rPr>
        <w:t>Journal of Geophysical Research Atmospheres</w:t>
      </w:r>
      <w:r>
        <w:t xml:space="preserve">, </w:t>
      </w:r>
      <w:r>
        <w:rPr>
          <w:i/>
        </w:rPr>
        <w:t>99</w:t>
      </w:r>
      <w:r>
        <w:t>(D5), 10565-10576.</w:t>
      </w:r>
    </w:p>
    <w:p w14:paraId="33C623C2" w14:textId="77777777" w:rsidR="005A24E3" w:rsidRDefault="0072164A">
      <w:pPr>
        <w:pStyle w:val="EndNoteBibliography"/>
        <w:spacing w:after="0"/>
      </w:pPr>
      <w:r>
        <w:t xml:space="preserve">Maussion, F., Scherer, D., Mölg, T., Collier, E., Curio, J., &amp; Finkelnburg, R. (2014), Precipitation seasonality and variability over the Tibetan Plateau as resolved by the High Asia Reanalysis, </w:t>
      </w:r>
      <w:r>
        <w:rPr>
          <w:i/>
        </w:rPr>
        <w:t>Journal of Climate</w:t>
      </w:r>
      <w:r>
        <w:t xml:space="preserve">, </w:t>
      </w:r>
      <w:r>
        <w:rPr>
          <w:i/>
        </w:rPr>
        <w:t>27</w:t>
      </w:r>
      <w:r>
        <w:t>(5), 1910-1927.</w:t>
      </w:r>
    </w:p>
    <w:p w14:paraId="5356A5A4" w14:textId="77777777" w:rsidR="005A24E3" w:rsidRDefault="0072164A">
      <w:pPr>
        <w:pStyle w:val="EndNoteBibliography"/>
        <w:spacing w:after="0"/>
      </w:pPr>
      <w:r>
        <w:t xml:space="preserve">Moberg, A., Sonechkin, D. M., Holmgren, K., Datsenko, N. M., &amp; Karlén, W. (2005), Highly variable Northern Hemisphere temperatures reconstructed from low-and high-resolution proxy data, </w:t>
      </w:r>
      <w:r>
        <w:rPr>
          <w:i/>
        </w:rPr>
        <w:t>Nature</w:t>
      </w:r>
      <w:r>
        <w:t xml:space="preserve">, </w:t>
      </w:r>
      <w:r>
        <w:rPr>
          <w:i/>
        </w:rPr>
        <w:t>433</w:t>
      </w:r>
      <w:r>
        <w:t>(7026), 613-617.</w:t>
      </w:r>
    </w:p>
    <w:p w14:paraId="3E1D5397" w14:textId="77777777" w:rsidR="005A24E3" w:rsidRDefault="0072164A">
      <w:pPr>
        <w:pStyle w:val="EndNoteBibliography"/>
        <w:spacing w:after="0"/>
      </w:pPr>
      <w:r>
        <w:t xml:space="preserve">Paterson, W. S. B. (1994), </w:t>
      </w:r>
      <w:r>
        <w:rPr>
          <w:i/>
        </w:rPr>
        <w:t>Physics of glaciers</w:t>
      </w:r>
      <w:r>
        <w:t>, Butterworth-Heinemann.</w:t>
      </w:r>
    </w:p>
    <w:p w14:paraId="061CA346" w14:textId="639E4811" w:rsidR="005A24E3" w:rsidRDefault="0072164A">
      <w:pPr>
        <w:pStyle w:val="EndNoteBibliography"/>
        <w:spacing w:after="0"/>
      </w:pPr>
      <w:r>
        <w:t xml:space="preserve">Raphael, N., Nathan, S., Juan José, G.-N., Wang, J., &amp; Johannes P, W. (2019), No evidence for globally coherent warm and </w:t>
      </w:r>
      <w:r w:rsidR="00AE6C08">
        <w:t>cool</w:t>
      </w:r>
      <w:r>
        <w:t xml:space="preserve"> periods over the preindustrial Common Era, </w:t>
      </w:r>
      <w:r>
        <w:rPr>
          <w:i/>
        </w:rPr>
        <w:t>Nature</w:t>
      </w:r>
      <w:r>
        <w:t xml:space="preserve">, </w:t>
      </w:r>
      <w:r>
        <w:rPr>
          <w:i/>
        </w:rPr>
        <w:t>571</w:t>
      </w:r>
      <w:r>
        <w:t>(7766), 550-554.</w:t>
      </w:r>
    </w:p>
    <w:p w14:paraId="13B058A0" w14:textId="77777777" w:rsidR="005A24E3" w:rsidRDefault="0072164A">
      <w:pPr>
        <w:pStyle w:val="EndNoteBibliography"/>
        <w:spacing w:after="0"/>
      </w:pPr>
      <w:r>
        <w:t xml:space="preserve">Raynaud, D., &amp; Lebel, B. (1979), Total gas content and surface elevation of polar ice sheets, </w:t>
      </w:r>
      <w:r>
        <w:rPr>
          <w:i/>
        </w:rPr>
        <w:t>Nature</w:t>
      </w:r>
      <w:r>
        <w:t xml:space="preserve">, </w:t>
      </w:r>
      <w:r>
        <w:rPr>
          <w:i/>
        </w:rPr>
        <w:t>281</w:t>
      </w:r>
      <w:r>
        <w:t>(5729), 289-291.</w:t>
      </w:r>
    </w:p>
    <w:p w14:paraId="6F449B55" w14:textId="77777777" w:rsidR="005A24E3" w:rsidRDefault="0072164A">
      <w:pPr>
        <w:pStyle w:val="EndNoteBibliography"/>
        <w:spacing w:after="0"/>
      </w:pPr>
      <w:r>
        <w:t xml:space="preserve">Raynaud, D., Chappellaz, J., Ritz, C., &amp; Martinerie, P. (1997), Air content along the Greenland Ice Core Project core: A record of surface climatic parameters and elevation in central Greenland, </w:t>
      </w:r>
      <w:r>
        <w:rPr>
          <w:i/>
        </w:rPr>
        <w:t>Journal of Geophysical Research: Oceans</w:t>
      </w:r>
      <w:r>
        <w:t xml:space="preserve">, </w:t>
      </w:r>
      <w:r>
        <w:rPr>
          <w:i/>
        </w:rPr>
        <w:t>102</w:t>
      </w:r>
      <w:r>
        <w:t>(C12), 26607-26613.</w:t>
      </w:r>
    </w:p>
    <w:p w14:paraId="36080856" w14:textId="77777777" w:rsidR="005A24E3" w:rsidRDefault="0072164A">
      <w:pPr>
        <w:pStyle w:val="EndNoteBibliography"/>
        <w:spacing w:after="0"/>
      </w:pPr>
      <w:r>
        <w:t xml:space="preserve">Rodionov, S. N. (2004), A sequential algorithm for testing climate regime shifts, </w:t>
      </w:r>
      <w:r>
        <w:rPr>
          <w:i/>
        </w:rPr>
        <w:t>Geophysical Research Letters</w:t>
      </w:r>
      <w:r>
        <w:t xml:space="preserve">, </w:t>
      </w:r>
      <w:r>
        <w:rPr>
          <w:i/>
        </w:rPr>
        <w:t>31</w:t>
      </w:r>
      <w:r>
        <w:t>(9), L09204.</w:t>
      </w:r>
    </w:p>
    <w:p w14:paraId="6D3499D7" w14:textId="77777777" w:rsidR="005A24E3" w:rsidRDefault="0072164A">
      <w:pPr>
        <w:pStyle w:val="EndNoteBibliography"/>
        <w:spacing w:after="0"/>
      </w:pPr>
      <w:r>
        <w:t>Schmitt, J., Seth, B., Bock, M., &amp; Fischer, H. (2014), Online technique for isotope and mixing ratios of CH</w:t>
      </w:r>
      <w:r>
        <w:rPr>
          <w:vertAlign w:val="subscript"/>
        </w:rPr>
        <w:t>4</w:t>
      </w:r>
      <w:r>
        <w:t>, N</w:t>
      </w:r>
      <w:r>
        <w:rPr>
          <w:vertAlign w:val="subscript"/>
        </w:rPr>
        <w:t>2</w:t>
      </w:r>
      <w:r>
        <w:t xml:space="preserve">O, Xe and mixing ratios of organic trace gases on a single ice core sample, </w:t>
      </w:r>
      <w:r>
        <w:rPr>
          <w:i/>
        </w:rPr>
        <w:t>Atmospheric Measurement Techniques (AMT)</w:t>
      </w:r>
      <w:r>
        <w:t xml:space="preserve">, </w:t>
      </w:r>
      <w:r>
        <w:rPr>
          <w:i/>
        </w:rPr>
        <w:t>7</w:t>
      </w:r>
      <w:r>
        <w:t>(8), 2645-2665.</w:t>
      </w:r>
    </w:p>
    <w:p w14:paraId="15FEBBB4" w14:textId="77777777" w:rsidR="005A24E3" w:rsidRDefault="0072164A">
      <w:pPr>
        <w:pStyle w:val="EndNoteBibliography"/>
        <w:spacing w:after="0"/>
      </w:pPr>
      <w:r>
        <w:t xml:space="preserve">Schneider, L., Smerdon, J. E., Büntgen, U., Wilson, R. J., Myglan, V. S., Kirdyanov, A. V., et al. (2015), Revising midlatitude summer temperatures back to AD 600 based on a wood density network, </w:t>
      </w:r>
      <w:r>
        <w:rPr>
          <w:i/>
        </w:rPr>
        <w:t>Geophysical Research Letters</w:t>
      </w:r>
      <w:r>
        <w:t xml:space="preserve">, </w:t>
      </w:r>
      <w:r>
        <w:rPr>
          <w:i/>
        </w:rPr>
        <w:t>42</w:t>
      </w:r>
      <w:r>
        <w:t>(11), 4556-4562.</w:t>
      </w:r>
    </w:p>
    <w:p w14:paraId="68739FC3" w14:textId="77777777" w:rsidR="005A24E3" w:rsidRDefault="0072164A">
      <w:pPr>
        <w:pStyle w:val="EndNoteBibliography"/>
        <w:spacing w:after="0"/>
      </w:pPr>
      <w:r>
        <w:t>Stowasser, C. (2013), Continuous greenhouse gas measurements from ice cores, Thesis PhD thesis, The Niels Bohr Institute, Faculty of Science, University of Copenhagen, The Niels Bohr Institute, Faculty of Science, University of Copenhagen, 2013.</w:t>
      </w:r>
    </w:p>
    <w:p w14:paraId="36C4DE99" w14:textId="77777777" w:rsidR="005A24E3" w:rsidRDefault="0072164A">
      <w:pPr>
        <w:pStyle w:val="EndNoteBibliography"/>
        <w:spacing w:after="0"/>
      </w:pPr>
      <w:r>
        <w:t xml:space="preserve">Takao, K., &amp; Renji, N. (1994), Characteristics of bubble volumes in firn-ice transition layers of ice cores from polar ice sheets, </w:t>
      </w:r>
      <w:r>
        <w:rPr>
          <w:i/>
        </w:rPr>
        <w:t>Annals of Glaciology</w:t>
      </w:r>
      <w:r>
        <w:t xml:space="preserve">, </w:t>
      </w:r>
      <w:r>
        <w:rPr>
          <w:i/>
        </w:rPr>
        <w:t>20</w:t>
      </w:r>
      <w:r>
        <w:t>(1), 87-94.</w:t>
      </w:r>
    </w:p>
    <w:p w14:paraId="399C567E" w14:textId="77777777" w:rsidR="005A24E3" w:rsidRDefault="0072164A">
      <w:pPr>
        <w:pStyle w:val="EndNoteBibliography"/>
        <w:spacing w:after="0"/>
      </w:pPr>
      <w:r>
        <w:t xml:space="preserve">Thompson, L. G., Mosley-Thompson, E., Davis, M. E., Bolzan, J., Dai, J., Klein, L., et al. (1990), Glacial </w:t>
      </w:r>
      <w:r>
        <w:lastRenderedPageBreak/>
        <w:t xml:space="preserve">stage ice-core records from the subtropical Dunde ice cap, China, </w:t>
      </w:r>
      <w:r>
        <w:rPr>
          <w:i/>
        </w:rPr>
        <w:t>Annals of Glaciology</w:t>
      </w:r>
      <w:r>
        <w:t xml:space="preserve">, </w:t>
      </w:r>
      <w:r>
        <w:rPr>
          <w:i/>
        </w:rPr>
        <w:t>14</w:t>
      </w:r>
      <w:r>
        <w:t>, 288-297.</w:t>
      </w:r>
    </w:p>
    <w:p w14:paraId="3DAF017B" w14:textId="77777777" w:rsidR="005A24E3" w:rsidRDefault="0072164A">
      <w:pPr>
        <w:pStyle w:val="EndNoteBibliography"/>
        <w:spacing w:after="0"/>
      </w:pPr>
      <w:r>
        <w:t xml:space="preserve">Wang, J., Yang, B., &amp; Ljungqvist, F. C. (2015), A millennial summer temperature reconstruction for the eastern Tibetan Plateau from tree-ring width, </w:t>
      </w:r>
      <w:r>
        <w:rPr>
          <w:i/>
        </w:rPr>
        <w:t>Journal of Climate</w:t>
      </w:r>
      <w:r>
        <w:t xml:space="preserve">, </w:t>
      </w:r>
      <w:r>
        <w:rPr>
          <w:i/>
        </w:rPr>
        <w:t>28</w:t>
      </w:r>
      <w:r>
        <w:t>(13), 5289-5304.</w:t>
      </w:r>
    </w:p>
    <w:p w14:paraId="7DD8A020" w14:textId="77777777" w:rsidR="005A24E3" w:rsidRDefault="0072164A">
      <w:pPr>
        <w:pStyle w:val="EndNoteBibliography"/>
        <w:spacing w:after="0"/>
      </w:pPr>
      <w:r>
        <w:t xml:space="preserve">Wu, D., Chen, X., Lv, F., Mark, B., Jason, C., Zhou, A., et al. (2018), Decoupled early Holocene summer temperature and monsoon precipitation in southwest China, </w:t>
      </w:r>
      <w:r>
        <w:rPr>
          <w:i/>
        </w:rPr>
        <w:t>Quaternary Science Reviews</w:t>
      </w:r>
      <w:r>
        <w:t xml:space="preserve">, </w:t>
      </w:r>
      <w:r>
        <w:rPr>
          <w:i/>
        </w:rPr>
        <w:t>193</w:t>
      </w:r>
      <w:r>
        <w:t>, 54-67.</w:t>
      </w:r>
    </w:p>
    <w:p w14:paraId="7A83E0A9" w14:textId="77777777" w:rsidR="005A24E3" w:rsidRDefault="0072164A">
      <w:pPr>
        <w:pStyle w:val="EndNoteBibliography"/>
        <w:spacing w:after="0"/>
      </w:pPr>
      <w:r>
        <w:t xml:space="preserve">Xu, G., Liu, X., Zhang, Q., Zhang, Q., Hudson, A., &amp; Trouet, V. (2019), Century-scale temperature variability and onset of industrial-era warming in the Eastern Tibetan Plateau, </w:t>
      </w:r>
      <w:r>
        <w:rPr>
          <w:i/>
        </w:rPr>
        <w:t>Climate Dynamics</w:t>
      </w:r>
      <w:r>
        <w:t xml:space="preserve">, </w:t>
      </w:r>
      <w:r>
        <w:rPr>
          <w:i/>
        </w:rPr>
        <w:t>53</w:t>
      </w:r>
      <w:r>
        <w:t>(7-8), 4569-4590.</w:t>
      </w:r>
    </w:p>
    <w:p w14:paraId="304EA91C" w14:textId="77777777" w:rsidR="005A24E3" w:rsidRDefault="0072164A">
      <w:pPr>
        <w:pStyle w:val="EndNoteBibliography"/>
        <w:spacing w:after="0"/>
      </w:pPr>
      <w:r>
        <w:t xml:space="preserve">Yang, B., Braeuning, A., Johnson, K. R., &amp; Shi, Y. (2002), General characteristics of temperature variation in China during the last two millennia, </w:t>
      </w:r>
      <w:r>
        <w:rPr>
          <w:i/>
        </w:rPr>
        <w:t>Geophysical Research Letters</w:t>
      </w:r>
      <w:r>
        <w:t xml:space="preserve">, </w:t>
      </w:r>
      <w:r>
        <w:rPr>
          <w:i/>
        </w:rPr>
        <w:t>29</w:t>
      </w:r>
      <w:r>
        <w:t>(9), 38-31-38-34.</w:t>
      </w:r>
    </w:p>
    <w:p w14:paraId="54BA586F" w14:textId="77777777" w:rsidR="005A24E3" w:rsidRDefault="0072164A">
      <w:pPr>
        <w:pStyle w:val="EndNoteBibliography"/>
        <w:spacing w:after="0"/>
      </w:pPr>
      <w:r>
        <w:t>Yao, T., Massondelmotte, V., Gao, J., Yu, W., Yang, X., Risi, C., et al. (2013), A review of climatic controls on δ</w:t>
      </w:r>
      <w:r>
        <w:rPr>
          <w:vertAlign w:val="superscript"/>
        </w:rPr>
        <w:t>18</w:t>
      </w:r>
      <w:r>
        <w:t xml:space="preserve">O in precipitation over the Tibetan Plateau: Observations and simulations, </w:t>
      </w:r>
      <w:r>
        <w:rPr>
          <w:i/>
        </w:rPr>
        <w:t>Reviews of Geophysics</w:t>
      </w:r>
      <w:r>
        <w:t xml:space="preserve">, </w:t>
      </w:r>
      <w:r>
        <w:rPr>
          <w:i/>
        </w:rPr>
        <w:t>51</w:t>
      </w:r>
      <w:r>
        <w:t>(4), 525-548.</w:t>
      </w:r>
    </w:p>
    <w:p w14:paraId="0BDF7C2F" w14:textId="77777777" w:rsidR="005A24E3" w:rsidRDefault="0072164A">
      <w:pPr>
        <w:pStyle w:val="EndNoteBibliography"/>
      </w:pPr>
      <w:r>
        <w:t>Zhang, D., Qin, D., Hou, S., Kang, S., Ren, J., &amp; Mayewski, P. A. (2005), Climatic significance of δ</w:t>
      </w:r>
      <w:r>
        <w:rPr>
          <w:vertAlign w:val="superscript"/>
        </w:rPr>
        <w:t>18</w:t>
      </w:r>
      <w:r>
        <w:t xml:space="preserve">O records from an 80.36 m ice core in the East Rongbuk Glacier, Mount Qomolangma (Everest), </w:t>
      </w:r>
      <w:r>
        <w:rPr>
          <w:i/>
        </w:rPr>
        <w:t>Science in China Series D: Earth Sciences</w:t>
      </w:r>
      <w:r>
        <w:t xml:space="preserve">, </w:t>
      </w:r>
      <w:r>
        <w:rPr>
          <w:i/>
        </w:rPr>
        <w:t>48</w:t>
      </w:r>
      <w:r>
        <w:t>(2), 266-272.</w:t>
      </w:r>
    </w:p>
    <w:p w14:paraId="17ABD318" w14:textId="77777777" w:rsidR="005A24E3" w:rsidRDefault="0072164A">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fldChar w:fldCharType="end"/>
      </w:r>
    </w:p>
    <w:p w14:paraId="35CE0627" w14:textId="77777777" w:rsidR="005A24E3" w:rsidRDefault="0072164A">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br w:type="page"/>
      </w:r>
    </w:p>
    <w:p w14:paraId="3BCED61E" w14:textId="77777777" w:rsidR="005A24E3" w:rsidRDefault="0072164A">
      <w:pPr>
        <w:rPr>
          <w:rFonts w:ascii="Times New Roman" w:hAnsi="Times New Roman" w:cs="Times New Roman"/>
          <w:b/>
          <w:szCs w:val="21"/>
        </w:rPr>
      </w:pPr>
      <w:r>
        <w:rPr>
          <w:rFonts w:eastAsia="宋体" w:hint="eastAsia"/>
          <w:noProof/>
        </w:rPr>
        <w:lastRenderedPageBreak/>
        <w:drawing>
          <wp:inline distT="0" distB="0" distL="114300" distR="114300" wp14:anchorId="53FC174E" wp14:editId="0916DB96">
            <wp:extent cx="5257165" cy="5465445"/>
            <wp:effectExtent l="0" t="0" r="635" b="8255"/>
            <wp:docPr id="2" name="图片 2" descr="Figure 1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 1_all"/>
                    <pic:cNvPicPr>
                      <a:picLocks noChangeAspect="1"/>
                    </pic:cNvPicPr>
                  </pic:nvPicPr>
                  <pic:blipFill>
                    <a:blip r:embed="rId9"/>
                    <a:stretch>
                      <a:fillRect/>
                    </a:stretch>
                  </pic:blipFill>
                  <pic:spPr>
                    <a:xfrm>
                      <a:off x="0" y="0"/>
                      <a:ext cx="5257165" cy="5465445"/>
                    </a:xfrm>
                    <a:prstGeom prst="rect">
                      <a:avLst/>
                    </a:prstGeom>
                  </pic:spPr>
                </pic:pic>
              </a:graphicData>
            </a:graphic>
          </wp:inline>
        </w:drawing>
      </w:r>
    </w:p>
    <w:p w14:paraId="08F90F79" w14:textId="77777777" w:rsidR="005A24E3" w:rsidRDefault="0072164A">
      <w:pPr>
        <w:rPr>
          <w:rFonts w:ascii="Times New Roman" w:eastAsia="宋体" w:hAnsi="Times New Roman" w:cs="Times New Roman"/>
          <w:color w:val="000000" w:themeColor="text1"/>
          <w:szCs w:val="21"/>
        </w:rPr>
      </w:pPr>
      <w:r>
        <w:rPr>
          <w:rFonts w:ascii="Times New Roman" w:hAnsi="Times New Roman" w:cs="Times New Roman"/>
          <w:b/>
          <w:szCs w:val="21"/>
        </w:rPr>
        <w:t>Fig</w:t>
      </w:r>
      <w:r>
        <w:rPr>
          <w:rFonts w:ascii="Times New Roman" w:eastAsia="宋体" w:hAnsi="Times New Roman" w:cs="Times New Roman" w:hint="eastAsia"/>
          <w:b/>
          <w:szCs w:val="21"/>
        </w:rPr>
        <w:t>ure</w:t>
      </w:r>
      <w:r>
        <w:rPr>
          <w:rFonts w:ascii="Times New Roman" w:hAnsi="Times New Roman" w:cs="Times New Roman"/>
          <w:b/>
          <w:szCs w:val="21"/>
        </w:rPr>
        <w:t xml:space="preserve"> 1.</w:t>
      </w:r>
      <w:r>
        <w:rPr>
          <w:rFonts w:ascii="Times New Roman" w:hAnsi="Times New Roman" w:cs="Times New Roman"/>
          <w:color w:val="000000" w:themeColor="text1"/>
          <w:szCs w:val="21"/>
        </w:rPr>
        <w:t xml:space="preserve"> </w:t>
      </w:r>
      <w:r>
        <w:rPr>
          <w:rFonts w:ascii="Times New Roman" w:eastAsia="宋体" w:hAnsi="Times New Roman" w:cs="Times New Roman" w:hint="eastAsia"/>
          <w:b/>
          <w:bCs/>
          <w:color w:val="000000" w:themeColor="text1"/>
          <w:szCs w:val="21"/>
        </w:rPr>
        <w:t>(</w:t>
      </w:r>
      <w:r>
        <w:rPr>
          <w:rFonts w:ascii="Times New Roman" w:hAnsi="Times New Roman" w:cs="Times New Roman"/>
          <w:b/>
          <w:bCs/>
          <w:color w:val="000000" w:themeColor="text1"/>
          <w:szCs w:val="21"/>
        </w:rPr>
        <w:t>a)</w:t>
      </w:r>
      <w:r>
        <w:rPr>
          <w:rFonts w:ascii="Times New Roman" w:hAnsi="Times New Roman" w:cs="Times New Roman"/>
          <w:color w:val="000000" w:themeColor="text1"/>
          <w:szCs w:val="21"/>
        </w:rPr>
        <w:t xml:space="preserve"> The drilling </w:t>
      </w:r>
      <w:r>
        <w:rPr>
          <w:rFonts w:ascii="Times New Roman" w:eastAsia="宋体" w:hAnsi="Times New Roman" w:cs="Times New Roman" w:hint="eastAsia"/>
          <w:color w:val="000000" w:themeColor="text1"/>
          <w:szCs w:val="21"/>
        </w:rPr>
        <w:t>site</w:t>
      </w:r>
      <w:r>
        <w:rPr>
          <w:rFonts w:ascii="Times New Roman" w:hAnsi="Times New Roman" w:cs="Times New Roman"/>
          <w:color w:val="000000" w:themeColor="text1"/>
          <w:szCs w:val="21"/>
        </w:rPr>
        <w:t xml:space="preserve"> of the </w:t>
      </w:r>
      <w:proofErr w:type="spellStart"/>
      <w:r>
        <w:rPr>
          <w:rFonts w:ascii="Times New Roman" w:hAnsi="Times New Roman" w:cs="Times New Roman"/>
          <w:color w:val="000000" w:themeColor="text1"/>
          <w:szCs w:val="21"/>
        </w:rPr>
        <w:t>Chongce</w:t>
      </w:r>
      <w:proofErr w:type="spellEnd"/>
      <w:r>
        <w:rPr>
          <w:rFonts w:ascii="Times New Roman" w:hAnsi="Times New Roman" w:cs="Times New Roman"/>
          <w:color w:val="000000" w:themeColor="text1"/>
          <w:szCs w:val="21"/>
        </w:rPr>
        <w:t xml:space="preserve"> ice core (red dot)</w:t>
      </w:r>
      <w:r>
        <w:rPr>
          <w:rFonts w:ascii="Times New Roman" w:eastAsia="宋体" w:hAnsi="Times New Roman" w:cs="Times New Roman" w:hint="eastAsia"/>
          <w:color w:val="000000" w:themeColor="text1"/>
          <w:szCs w:val="21"/>
        </w:rPr>
        <w:t xml:space="preserve"> in the study, as well as </w:t>
      </w:r>
      <w:r>
        <w:rPr>
          <w:rFonts w:ascii="Times New Roman" w:hAnsi="Times New Roman" w:cs="Times New Roman"/>
          <w:color w:val="000000" w:themeColor="text1"/>
          <w:szCs w:val="21"/>
        </w:rPr>
        <w:t xml:space="preserve">the </w:t>
      </w:r>
      <w:proofErr w:type="spellStart"/>
      <w:r>
        <w:rPr>
          <w:rFonts w:ascii="Times New Roman" w:hAnsi="Times New Roman" w:cs="Times New Roman"/>
          <w:color w:val="000000" w:themeColor="text1"/>
          <w:szCs w:val="21"/>
        </w:rPr>
        <w:t>Dasuopu</w:t>
      </w:r>
      <w:proofErr w:type="spellEnd"/>
      <w:r>
        <w:rPr>
          <w:rFonts w:ascii="Times New Roman" w:hAnsi="Times New Roman" w:cs="Times New Roman"/>
          <w:color w:val="000000" w:themeColor="text1"/>
          <w:szCs w:val="21"/>
        </w:rPr>
        <w:t xml:space="preserve"> and East </w:t>
      </w:r>
      <w:proofErr w:type="spellStart"/>
      <w:r>
        <w:rPr>
          <w:rFonts w:ascii="Times New Roman" w:hAnsi="Times New Roman" w:cs="Times New Roman"/>
          <w:color w:val="000000" w:themeColor="text1"/>
          <w:szCs w:val="21"/>
        </w:rPr>
        <w:t>Rongbuk</w:t>
      </w:r>
      <w:proofErr w:type="spellEnd"/>
      <w:r>
        <w:rPr>
          <w:rFonts w:ascii="Times New Roman" w:hAnsi="Times New Roman" w:cs="Times New Roman"/>
          <w:color w:val="000000" w:themeColor="text1"/>
          <w:szCs w:val="21"/>
        </w:rPr>
        <w:t xml:space="preserve"> (red dot) ice cores </w:t>
      </w:r>
      <w:r>
        <w:rPr>
          <w:rFonts w:ascii="Times New Roman" w:eastAsia="宋体" w:hAnsi="Times New Roman" w:cs="Times New Roman" w:hint="eastAsia"/>
          <w:color w:val="000000" w:themeColor="text1"/>
          <w:szCs w:val="21"/>
        </w:rPr>
        <w:t>used for</w:t>
      </w:r>
      <w:r>
        <w:rPr>
          <w:rFonts w:ascii="Times New Roman" w:hAnsi="Times New Roman" w:cs="Times New Roman"/>
          <w:color w:val="000000" w:themeColor="text1"/>
          <w:szCs w:val="21"/>
        </w:rPr>
        <w:t xml:space="preserve"> ice core TAC</w:t>
      </w:r>
      <w:r>
        <w:rPr>
          <w:rFonts w:ascii="Times New Roman" w:eastAsia="宋体" w:hAnsi="Times New Roman" w:cs="Times New Roman" w:hint="eastAsia"/>
          <w:color w:val="000000" w:themeColor="text1"/>
          <w:szCs w:val="21"/>
        </w:rPr>
        <w:t xml:space="preserve"> analysis in previous studies of TP</w:t>
      </w:r>
      <w:r>
        <w:rPr>
          <w:rFonts w:ascii="Times New Roman"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G</w:t>
      </w:r>
      <w:r>
        <w:rPr>
          <w:rFonts w:ascii="Times New Roman" w:hAnsi="Times New Roman" w:cs="Times New Roman"/>
          <w:color w:val="000000" w:themeColor="text1"/>
          <w:szCs w:val="21"/>
        </w:rPr>
        <w:t>lacier</w:t>
      </w:r>
      <w:r>
        <w:rPr>
          <w:rFonts w:ascii="Times New Roman" w:eastAsia="宋体" w:hAnsi="Times New Roman" w:cs="Times New Roman" w:hint="eastAsia"/>
          <w:color w:val="000000" w:themeColor="text1"/>
          <w:szCs w:val="21"/>
        </w:rPr>
        <w:t xml:space="preserve"> data</w:t>
      </w:r>
      <w:r>
        <w:rPr>
          <w:rFonts w:ascii="Times New Roman"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came</w:t>
      </w:r>
      <w:r>
        <w:rPr>
          <w:rFonts w:ascii="Times New Roman" w:hAnsi="Times New Roman" w:cs="Times New Roman"/>
          <w:color w:val="000000" w:themeColor="text1"/>
          <w:szCs w:val="21"/>
        </w:rPr>
        <w:t xml:space="preserve"> from the Global Land Ice Measurements from Space (GLIMS, available at </w:t>
      </w:r>
      <w:hyperlink r:id="rId10" w:history="1">
        <w:r>
          <w:rPr>
            <w:rStyle w:val="af"/>
            <w:rFonts w:ascii="Times New Roman" w:hAnsi="Times New Roman" w:cs="Times New Roman"/>
            <w:szCs w:val="21"/>
          </w:rPr>
          <w:t>http://www.glims.org</w:t>
        </w:r>
      </w:hyperlink>
      <w:r>
        <w:rPr>
          <w:rFonts w:ascii="Times New Roman" w:hAnsi="Times New Roman" w:cs="Times New Roman"/>
          <w:color w:val="000000" w:themeColor="text1"/>
          <w:szCs w:val="21"/>
        </w:rPr>
        <w:t xml:space="preserve">, last access: 4 October 2018). </w:t>
      </w:r>
      <w:r>
        <w:rPr>
          <w:rFonts w:ascii="Times New Roman" w:hAnsi="Times New Roman" w:cs="Times New Roman" w:hint="eastAsia"/>
          <w:color w:val="000000" w:themeColor="text1"/>
          <w:szCs w:val="21"/>
        </w:rPr>
        <w:t>The topographic data used was extracted from ETOPO1 elevations global data, which is available at National Oceanic and Atmospheric Administratio</w:t>
      </w:r>
      <w:r>
        <w:rPr>
          <w:rFonts w:ascii="Times New Roman" w:eastAsia="宋体" w:hAnsi="Times New Roman" w:cs="Times New Roman" w:hint="eastAsia"/>
          <w:color w:val="000000" w:themeColor="text1"/>
          <w:szCs w:val="21"/>
        </w:rPr>
        <w:t>n website</w:t>
      </w:r>
      <w:r>
        <w:rPr>
          <w:rFonts w:ascii="Times New Roman" w:hAnsi="Times New Roman" w:cs="Times New Roman"/>
          <w:color w:val="000000" w:themeColor="text1"/>
          <w:szCs w:val="21"/>
        </w:rPr>
        <w:t xml:space="preserve"> </w:t>
      </w:r>
      <w:hyperlink r:id="rId11" w:history="1">
        <w:r>
          <w:rPr>
            <w:rStyle w:val="af"/>
            <w:rFonts w:ascii="Times New Roman" w:hAnsi="Times New Roman" w:cs="Times New Roman"/>
            <w:szCs w:val="21"/>
          </w:rPr>
          <w:t>http://www.ngdc.noaa.gov/mgg/global/global.html</w:t>
        </w:r>
      </w:hyperlink>
      <w:r>
        <w:rPr>
          <w:rFonts w:ascii="Times New Roman" w:hAnsi="Times New Roman" w:cs="Times New Roman"/>
          <w:color w:val="000000" w:themeColor="text1"/>
          <w:szCs w:val="21"/>
        </w:rPr>
        <w:t xml:space="preserve"> (last access: 4 October 2018). </w:t>
      </w:r>
      <w:r>
        <w:rPr>
          <w:rFonts w:ascii="Times New Roman" w:hAnsi="Times New Roman" w:cs="Times New Roman"/>
          <w:b/>
          <w:color w:val="000000" w:themeColor="text1"/>
          <w:szCs w:val="21"/>
        </w:rPr>
        <w:t>(b)</w:t>
      </w:r>
      <w:r>
        <w:rPr>
          <w:rFonts w:ascii="Times New Roman" w:hAnsi="Times New Roman" w:cs="Times New Roman"/>
          <w:color w:val="000000" w:themeColor="text1"/>
          <w:szCs w:val="21"/>
        </w:rPr>
        <w:t xml:space="preserve"> </w:t>
      </w:r>
      <w:proofErr w:type="spellStart"/>
      <w:r>
        <w:rPr>
          <w:rFonts w:ascii="Times New Roman" w:hAnsi="Times New Roman" w:cs="Times New Roman"/>
          <w:color w:val="000000" w:themeColor="text1"/>
          <w:szCs w:val="21"/>
        </w:rPr>
        <w:t>Chongce</w:t>
      </w:r>
      <w:proofErr w:type="spellEnd"/>
      <w:r>
        <w:rPr>
          <w:rFonts w:ascii="Times New Roman" w:hAnsi="Times New Roman" w:cs="Times New Roman"/>
          <w:color w:val="000000" w:themeColor="text1"/>
          <w:szCs w:val="21"/>
        </w:rPr>
        <w:t xml:space="preserve"> ice core TAC sequences derived by three individual measurements, displayed on the depth scale covering the depth range from 29.76 m to 216.10 m. Grey dots correspond to CFA measurement data after calibration and validation. Green diamonds and yellow diamonds correspond to melt-refreezing and multi-parameter measurement results respectively, both passing through a regular calibration process. The chronology using here came from the outputs of the 2-parameter model.</w:t>
      </w:r>
      <w:r>
        <w:rPr>
          <w:rFonts w:ascii="Times New Roman" w:eastAsia="宋体" w:hAnsi="Times New Roman" w:cs="Times New Roman" w:hint="eastAsia"/>
          <w:color w:val="000000" w:themeColor="text1"/>
          <w:szCs w:val="21"/>
        </w:rPr>
        <w:t xml:space="preserve"> Blue line and blue dashed line represent the non-melt-state TAC at the core drilling site under modern climate condition and under LGM climate condition, respectively. Yellow </w:t>
      </w:r>
      <w:r>
        <w:rPr>
          <w:rFonts w:ascii="Times New Roman" w:eastAsia="宋体" w:hAnsi="Times New Roman" w:cs="Times New Roman" w:hint="eastAsia"/>
          <w:color w:val="000000" w:themeColor="text1"/>
          <w:szCs w:val="21"/>
        </w:rPr>
        <w:lastRenderedPageBreak/>
        <w:t xml:space="preserve">line and yellow dashed line represent the non-melt-state TAC at the summit under modern climate condition and under LGM climate condition, respectively. </w:t>
      </w:r>
    </w:p>
    <w:p w14:paraId="55D34EE0" w14:textId="77777777" w:rsidR="005A24E3" w:rsidRDefault="0072164A">
      <w:pP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br w:type="page"/>
      </w:r>
    </w:p>
    <w:p w14:paraId="2685D0E0" w14:textId="77777777" w:rsidR="005A24E3" w:rsidRDefault="0072164A">
      <w:pPr>
        <w:rPr>
          <w:rFonts w:ascii="Times New Roman" w:eastAsiaTheme="minorEastAsia" w:hAnsi="Times New Roman" w:cs="Times New Roman"/>
          <w:color w:val="000000" w:themeColor="text1"/>
          <w:sz w:val="18"/>
          <w:szCs w:val="18"/>
        </w:rPr>
      </w:pPr>
      <w:r>
        <w:rPr>
          <w:rFonts w:ascii="Times New Roman" w:eastAsiaTheme="minorEastAsia" w:hAnsi="Times New Roman" w:cs="Times New Roman" w:hint="eastAsia"/>
          <w:noProof/>
          <w:color w:val="000000" w:themeColor="text1"/>
          <w:sz w:val="18"/>
          <w:szCs w:val="18"/>
        </w:rPr>
        <w:lastRenderedPageBreak/>
        <w:drawing>
          <wp:inline distT="0" distB="0" distL="114300" distR="114300" wp14:anchorId="4CF2D193" wp14:editId="1A5EC434">
            <wp:extent cx="5267960" cy="3512185"/>
            <wp:effectExtent l="0" t="0" r="2540" b="5715"/>
            <wp:docPr id="7" name="图片 7"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2"/>
                    <pic:cNvPicPr>
                      <a:picLocks noChangeAspect="1"/>
                    </pic:cNvPicPr>
                  </pic:nvPicPr>
                  <pic:blipFill>
                    <a:blip r:embed="rId12"/>
                    <a:stretch>
                      <a:fillRect/>
                    </a:stretch>
                  </pic:blipFill>
                  <pic:spPr>
                    <a:xfrm>
                      <a:off x="0" y="0"/>
                      <a:ext cx="5267960" cy="3512185"/>
                    </a:xfrm>
                    <a:prstGeom prst="rect">
                      <a:avLst/>
                    </a:prstGeom>
                  </pic:spPr>
                </pic:pic>
              </a:graphicData>
            </a:graphic>
          </wp:inline>
        </w:drawing>
      </w:r>
    </w:p>
    <w:p w14:paraId="76AAF19F" w14:textId="77777777" w:rsidR="005A24E3" w:rsidRDefault="0072164A">
      <w:pPr>
        <w:rPr>
          <w:rFonts w:ascii="Times New Roman" w:hAnsi="Times New Roman" w:cs="Times New Roman"/>
          <w:color w:val="000000" w:themeColor="text1"/>
          <w:szCs w:val="21"/>
        </w:rPr>
      </w:pPr>
      <w:r>
        <w:rPr>
          <w:rFonts w:ascii="Times New Roman" w:hAnsi="Times New Roman" w:cs="Times New Roman"/>
          <w:b/>
          <w:color w:val="000000" w:themeColor="text1"/>
          <w:szCs w:val="21"/>
        </w:rPr>
        <w:t>Fig</w:t>
      </w:r>
      <w:r>
        <w:rPr>
          <w:rFonts w:ascii="Times New Roman" w:eastAsia="宋体" w:hAnsi="Times New Roman" w:cs="Times New Roman" w:hint="eastAsia"/>
          <w:b/>
          <w:color w:val="000000" w:themeColor="text1"/>
          <w:szCs w:val="21"/>
        </w:rPr>
        <w:t>ure</w:t>
      </w:r>
      <w:r>
        <w:rPr>
          <w:rFonts w:ascii="Times New Roman" w:hAnsi="Times New Roman" w:cs="Times New Roman"/>
          <w:b/>
          <w:color w:val="000000" w:themeColor="text1"/>
          <w:szCs w:val="21"/>
        </w:rPr>
        <w:t xml:space="preserve"> 2 (a)</w:t>
      </w:r>
      <w:r>
        <w:rPr>
          <w:rFonts w:ascii="Times New Roman" w:eastAsiaTheme="minorEastAsia" w:hAnsi="Times New Roman" w:cs="Times New Roman" w:hint="eastAsia"/>
          <w:color w:val="000000" w:themeColor="text1"/>
          <w:szCs w:val="21"/>
        </w:rPr>
        <w:t xml:space="preserve"> </w:t>
      </w:r>
      <w:r>
        <w:rPr>
          <w:rFonts w:ascii="Times New Roman" w:hAnsi="Times New Roman" w:cs="Times New Roman"/>
          <w:color w:val="000000" w:themeColor="text1"/>
          <w:szCs w:val="21"/>
        </w:rPr>
        <w:t xml:space="preserve">Ice core density profile, revealing densification features between polar dry ices and melt disturbed ices. Polar ices include one from Byrd, Antarctica </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 ADDIN EN.CITE &lt;EndNote&gt;&lt;Cite&gt;&lt;Author&gt;Gow&lt;/Author&gt;&lt;Year&gt;1968&lt;/Year&gt;&lt;RecNum&gt;50&lt;/RecNum&gt;&lt;DisplayText&gt;(&lt;style face="italic"&gt;Gow&lt;/style&gt;, 1968)&lt;/DisplayText&gt;&lt;record&gt;&lt;rec-number&gt;50&lt;/rec-number&gt;&lt;foreign-keys&gt;&lt;key app="EN" db-id="5r0tp0tvmxx5sqee9f7xx2a30sxpe0dfz9z5" timestamp="1582251878"&gt;50&lt;/key&gt;&lt;/foreign-keys&gt;&lt;ref-type name="Journal Article"&gt;17&lt;/ref-type&gt;&lt;contributors&gt;&lt;authors&gt;&lt;author&gt;Gow, AJ&lt;/author&gt;&lt;/authors&gt;&lt;/contributors&gt;&lt;titles&gt;&lt;title&gt;Deep ice core studies of accumulation and densification of snow at Byrd station and Little America&lt;/title&gt;&lt;secondary-title&gt;US Army Cold Regions Research and Engineering Letter. Research Report&lt;/secondary-title&gt;&lt;/titles&gt;&lt;periodical&gt;&lt;full-title&gt;US Army Cold Regions Research and Engineering Letter. Research Report&lt;/full-title&gt;&lt;/periodical&gt;&lt;pages&gt;1-45&lt;/pages&gt;&lt;volume&gt;197&lt;/volume&gt;&lt;dates&gt;&lt;year&gt;1968&lt;/year&gt;&lt;/dates&gt;&lt;urls&gt;&lt;/urls&gt;&lt;/record&gt;&lt;/Cite&gt;&lt;/EndNote&gt;</w:instrText>
      </w:r>
      <w:r>
        <w:rPr>
          <w:rFonts w:ascii="Times New Roman" w:hAnsi="Times New Roman" w:cs="Times New Roman"/>
          <w:color w:val="000000" w:themeColor="text1"/>
          <w:szCs w:val="21"/>
        </w:rPr>
        <w:fldChar w:fldCharType="separate"/>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Gow</w:t>
      </w:r>
      <w:r>
        <w:rPr>
          <w:rFonts w:ascii="Times New Roman" w:hAnsi="Times New Roman" w:cs="Times New Roman"/>
          <w:color w:val="000000" w:themeColor="text1"/>
          <w:szCs w:val="21"/>
        </w:rPr>
        <w:t>, 1968)</w:t>
      </w:r>
      <w:r>
        <w:rPr>
          <w:rFonts w:ascii="Times New Roman" w:hAnsi="Times New Roman" w:cs="Times New Roman"/>
          <w:color w:val="000000" w:themeColor="text1"/>
          <w:szCs w:val="21"/>
        </w:rPr>
        <w:fldChar w:fldCharType="end"/>
      </w:r>
      <w:r>
        <w:rPr>
          <w:rFonts w:ascii="Times New Roman" w:hAnsi="Times New Roman" w:cs="Times New Roman"/>
          <w:color w:val="000000" w:themeColor="text1"/>
          <w:szCs w:val="21"/>
        </w:rPr>
        <w:t xml:space="preserve">. Melt disturbed ice cores include one from </w:t>
      </w:r>
      <w:proofErr w:type="spellStart"/>
      <w:r>
        <w:rPr>
          <w:rFonts w:ascii="Times New Roman" w:hAnsi="Times New Roman" w:cs="Times New Roman"/>
          <w:color w:val="000000" w:themeColor="text1"/>
          <w:szCs w:val="21"/>
        </w:rPr>
        <w:t>Dunde</w:t>
      </w:r>
      <w:proofErr w:type="spellEnd"/>
      <w:r>
        <w:rPr>
          <w:rFonts w:ascii="Times New Roman" w:hAnsi="Times New Roman" w:cs="Times New Roman"/>
          <w:color w:val="000000" w:themeColor="text1"/>
          <w:szCs w:val="21"/>
        </w:rPr>
        <w:t xml:space="preserve">, Tibetan plateau </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 ADDIN EN.CITE &lt;EndNote&gt;&lt;Cite&gt;&lt;Author&gt;Thompson&lt;/Author&gt;&lt;Year&gt;1990&lt;/Year&gt;&lt;RecNum&gt;84&lt;/RecNum&gt;&lt;DisplayText&gt;(&lt;style face="italic"&gt;Thompson et al.&lt;/style&gt;, 1990)&lt;/DisplayText&gt;&lt;record&gt;&lt;rec-number&gt;84&lt;/rec-number&gt;&lt;foreign-keys&gt;&lt;key app="EN" db-id="5r0tp0tvmxx5sqee9f7xx2a30sxpe0dfz9z5" timestamp="1582253405"&gt;84&lt;/key&gt;&lt;/foreign-keys&gt;&lt;ref-type name="Journal Article"&gt;17&lt;/ref-type&gt;&lt;contributors&gt;&lt;authors&gt;&lt;author&gt;Thompson, Lonnie G&lt;/author&gt;&lt;author&gt;Mosley-Thompson, E&lt;/author&gt;&lt;author&gt;Davis, M E_&lt;/author&gt;&lt;author&gt;Bolzan, JF&lt;/author&gt;&lt;author&gt;Dai, J&lt;/author&gt;&lt;author&gt;Klein, L&lt;/author&gt;&lt;author&gt;Gundestrup, N&lt;/author&gt;&lt;author&gt;Yao, T&lt;/author&gt;&lt;author&gt;Wu, X&lt;/author&gt;&lt;author&gt;Xie, Z&lt;/author&gt;&lt;/authors&gt;&lt;/contributors&gt;&lt;titles&gt;&lt;title&gt;Glacial stage ice-core records from the subtropical Dunde ice cap, China&lt;/title&gt;&lt;secondary-title&gt;Annals of Glaciology&lt;/secondary-title&gt;&lt;/titles&gt;&lt;periodical&gt;&lt;full-title&gt;Annals of Glaciology&lt;/full-title&gt;&lt;/periodical&gt;&lt;pages&gt;288-297&lt;/pages&gt;&lt;volume&gt;14&lt;/volume&gt;&lt;dates&gt;&lt;year&gt;1990&lt;/year&gt;&lt;/dates&gt;&lt;isbn&gt;0260-3055&lt;/isbn&gt;&lt;urls&gt;&lt;/urls&gt;&lt;/record&gt;&lt;/Cite&gt;&lt;/EndNote&gt;</w:instrText>
      </w:r>
      <w:r>
        <w:rPr>
          <w:rFonts w:ascii="Times New Roman" w:hAnsi="Times New Roman" w:cs="Times New Roman"/>
          <w:color w:val="000000" w:themeColor="text1"/>
          <w:szCs w:val="21"/>
        </w:rPr>
        <w:fldChar w:fldCharType="separate"/>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Thompson et al.</w:t>
      </w:r>
      <w:r>
        <w:rPr>
          <w:rFonts w:ascii="Times New Roman" w:hAnsi="Times New Roman" w:cs="Times New Roman"/>
          <w:color w:val="000000" w:themeColor="text1"/>
          <w:szCs w:val="21"/>
        </w:rPr>
        <w:t>, 1990)</w:t>
      </w:r>
      <w:r>
        <w:rPr>
          <w:rFonts w:ascii="Times New Roman" w:hAnsi="Times New Roman" w:cs="Times New Roman"/>
          <w:color w:val="000000" w:themeColor="text1"/>
          <w:szCs w:val="21"/>
        </w:rPr>
        <w:fldChar w:fldCharType="end"/>
      </w:r>
      <w:r>
        <w:rPr>
          <w:rFonts w:ascii="Times New Roman" w:hAnsi="Times New Roman" w:cs="Times New Roman"/>
          <w:color w:val="000000" w:themeColor="text1"/>
          <w:szCs w:val="21"/>
        </w:rPr>
        <w:t xml:space="preserve">, another one from our </w:t>
      </w:r>
      <w:proofErr w:type="spellStart"/>
      <w:r>
        <w:rPr>
          <w:rFonts w:ascii="Times New Roman" w:hAnsi="Times New Roman" w:cs="Times New Roman"/>
          <w:color w:val="000000" w:themeColor="text1"/>
          <w:szCs w:val="21"/>
        </w:rPr>
        <w:t>Chongce</w:t>
      </w:r>
      <w:proofErr w:type="spellEnd"/>
      <w:r>
        <w:rPr>
          <w:rFonts w:ascii="Times New Roman" w:hAnsi="Times New Roman" w:cs="Times New Roman"/>
          <w:color w:val="000000" w:themeColor="text1"/>
          <w:szCs w:val="21"/>
        </w:rPr>
        <w:t xml:space="preserve"> records, which is converted from ice core weight.</w:t>
      </w:r>
      <w:r>
        <w:rPr>
          <w:rFonts w:ascii="Times New Roman" w:hAnsi="Times New Roman" w:cs="Times New Roman"/>
          <w:b/>
          <w:color w:val="000000" w:themeColor="text1"/>
          <w:szCs w:val="21"/>
        </w:rPr>
        <w:t xml:space="preserve"> </w:t>
      </w:r>
      <w:r>
        <w:rPr>
          <w:rFonts w:ascii="Times New Roman" w:eastAsia="宋体" w:hAnsi="Times New Roman" w:cs="Times New Roman" w:hint="eastAsia"/>
          <w:bCs/>
          <w:color w:val="000000" w:themeColor="text1"/>
          <w:szCs w:val="21"/>
        </w:rPr>
        <w:t xml:space="preserve">The dashed line are the theoretical densification curves for the three ice cores. </w:t>
      </w:r>
      <w:r>
        <w:rPr>
          <w:rFonts w:ascii="Times New Roman" w:hAnsi="Times New Roman" w:cs="Times New Roman"/>
          <w:b/>
          <w:color w:val="000000" w:themeColor="text1"/>
          <w:szCs w:val="21"/>
        </w:rPr>
        <w:t>(b)</w:t>
      </w:r>
      <w:r>
        <w:rPr>
          <w:rFonts w:ascii="Times New Roman" w:hAnsi="Times New Roman" w:cs="Times New Roman"/>
          <w:color w:val="000000" w:themeColor="text1"/>
          <w:szCs w:val="21"/>
        </w:rPr>
        <w:t xml:space="preserve"> Relationship between ice core air content and elevation at the drilling site. The solid line corresponds to a linear relationship TAC (</w:t>
      </w:r>
      <w:r>
        <w:rPr>
          <w:rStyle w:val="fontstyle01"/>
          <w:rFonts w:ascii="Times New Roman" w:eastAsiaTheme="minorEastAsia" w:hAnsi="Times New Roman" w:cs="Times New Roman" w:hint="eastAsia"/>
          <w:sz w:val="22"/>
          <w:szCs w:val="22"/>
        </w:rPr>
        <w:t>10</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cm</w:t>
      </w:r>
      <w:r>
        <w:rPr>
          <w:rStyle w:val="fontstyle01"/>
          <w:rFonts w:ascii="Times New Roman" w:eastAsiaTheme="minorEastAsia" w:hAnsi="Times New Roman" w:cs="Times New Roman" w:hint="eastAsia"/>
          <w:sz w:val="22"/>
          <w:szCs w:val="22"/>
          <w:vertAlign w:val="superscript"/>
        </w:rPr>
        <w:t>3</w:t>
      </w:r>
      <w:r>
        <w:rPr>
          <w:rStyle w:val="fontstyle01"/>
          <w:rFonts w:ascii="Times New Roman" w:eastAsiaTheme="minorEastAsia" w:hAnsi="Times New Roman" w:cs="Times New Roman" w:hint="eastAsia"/>
          <w:sz w:val="22"/>
          <w:szCs w:val="22"/>
        </w:rPr>
        <w:t xml:space="preserve"> g</w:t>
      </w:r>
      <w:r>
        <w:rPr>
          <w:rStyle w:val="fontstyle01"/>
          <w:rFonts w:ascii="Times New Roman" w:eastAsiaTheme="minorEastAsia" w:hAnsi="Times New Roman" w:cs="Times New Roman" w:hint="eastAsia"/>
          <w:sz w:val="22"/>
          <w:szCs w:val="22"/>
          <w:vertAlign w:val="superscript"/>
        </w:rPr>
        <w:t>-1</w:t>
      </w:r>
      <w:r>
        <w:rPr>
          <w:rFonts w:ascii="Times New Roman" w:hAnsi="Times New Roman" w:cs="Times New Roman"/>
          <w:color w:val="000000" w:themeColor="text1"/>
          <w:szCs w:val="21"/>
        </w:rPr>
        <w:t xml:space="preserve">) = 108.67 - 0.0065 </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 xml:space="preserve"> Elevation (m),</w:t>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 xml:space="preserve">and the dash lines corresponded to its 95% confidence intervals, fitting to </w:t>
      </w:r>
      <w:r>
        <w:rPr>
          <w:rFonts w:ascii="Times New Roman" w:hAnsi="Times New Roman" w:cs="Times New Roman" w:hint="eastAsia"/>
          <w:color w:val="000000" w:themeColor="text1"/>
          <w:szCs w:val="21"/>
        </w:rPr>
        <w:t>f</w:t>
      </w:r>
      <w:r>
        <w:rPr>
          <w:rFonts w:ascii="Times New Roman" w:hAnsi="Times New Roman" w:cs="Times New Roman"/>
          <w:color w:val="000000" w:themeColor="text1"/>
          <w:szCs w:val="21"/>
        </w:rPr>
        <w:t>ive</w:t>
      </w:r>
      <w:r>
        <w:rPr>
          <w:rFonts w:ascii="Times New Roman" w:hAnsi="Times New Roman" w:cs="Times New Roman" w:hint="eastAsia"/>
          <w:color w:val="000000" w:themeColor="text1"/>
          <w:szCs w:val="21"/>
        </w:rPr>
        <w:t xml:space="preserve"> polar ice cores</w:t>
      </w:r>
      <w:r>
        <w:rPr>
          <w:rFonts w:ascii="Times New Roman" w:hAnsi="Times New Roman" w:cs="Times New Roman"/>
          <w:color w:val="000000" w:themeColor="text1"/>
          <w:szCs w:val="21"/>
        </w:rPr>
        <w:t xml:space="preserve"> from polar sites </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 ADDIN EN.CITE &lt;EndNote&gt;&lt;Cite&gt;&lt;Author&gt;Martinerie&lt;/Author&gt;&lt;Year&gt;1992&lt;/Year&gt;&lt;RecNum&gt;12&lt;/RecNum&gt;&lt;DisplayText&gt;(&lt;style face="italic"&gt;Martinerie et al.&lt;/style&gt;, 1992)&lt;/DisplayText&gt;&lt;record&gt;&lt;rec-number&gt;12&lt;/rec-number&gt;&lt;foreign-keys&gt;&lt;key app="EN" db-id="5r0tp0tvmxx5sqee9f7xx2a30sxpe0dfz9z5" timestamp="1580817768"&gt;12&lt;/key&gt;&lt;/foreign-keys&gt;&lt;ref-type name="Journal Article"&gt;17&lt;/ref-type&gt;&lt;contributors&gt;&lt;authors&gt;&lt;author&gt;Martinerie, Patricia&lt;/author&gt;&lt;author&gt;Raynaud, Dominique&lt;/author&gt;&lt;author&gt;Etheridge, David M&lt;/author&gt;&lt;author&gt;Barnola, Jean Marc&lt;/author&gt;&lt;author&gt;Mazaudier, Danièle&lt;/author&gt;&lt;/authors&gt;&lt;/contributors&gt;&lt;titles&gt;&lt;title&gt;Physical and climatic parameters which influence the air content in polar ice&lt;/title&gt;&lt;secondary-title&gt;Earth and Planetary Science Letters&lt;/secondary-title&gt;&lt;/titles&gt;&lt;periodical&gt;&lt;full-title&gt;Earth and Planetary Science Letters&lt;/full-title&gt;&lt;/periodical&gt;&lt;pages&gt;1-13&lt;/pages&gt;&lt;volume&gt;112&lt;/volume&gt;&lt;number&gt;1-4&lt;/number&gt;&lt;dates&gt;&lt;year&gt;1992&lt;/year&gt;&lt;/dates&gt;&lt;isbn&gt;0012-821X&lt;/isbn&gt;&lt;urls&gt;&lt;/urls&gt;&lt;/record&gt;&lt;/Cite&gt;&lt;/EndNote&gt;</w:instrText>
      </w:r>
      <w:r>
        <w:rPr>
          <w:rFonts w:ascii="Times New Roman" w:hAnsi="Times New Roman" w:cs="Times New Roman"/>
          <w:color w:val="000000" w:themeColor="text1"/>
          <w:szCs w:val="21"/>
        </w:rPr>
        <w:fldChar w:fldCharType="separate"/>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Martinerie et al.</w:t>
      </w:r>
      <w:r>
        <w:rPr>
          <w:rFonts w:ascii="Times New Roman" w:hAnsi="Times New Roman" w:cs="Times New Roman"/>
          <w:color w:val="000000" w:themeColor="text1"/>
          <w:szCs w:val="21"/>
        </w:rPr>
        <w:t>, 1992)</w:t>
      </w:r>
      <w:r>
        <w:rPr>
          <w:rFonts w:ascii="Times New Roman" w:hAnsi="Times New Roman" w:cs="Times New Roman"/>
          <w:color w:val="000000" w:themeColor="text1"/>
          <w:szCs w:val="21"/>
        </w:rPr>
        <w:fldChar w:fldCharType="end"/>
      </w:r>
      <w:r>
        <w:rPr>
          <w:rFonts w:ascii="Times New Roman" w:hAnsi="Times New Roman" w:cs="Times New Roman"/>
          <w:color w:val="000000" w:themeColor="text1"/>
          <w:szCs w:val="21"/>
        </w:rPr>
        <w:t>.</w:t>
      </w:r>
      <w:bookmarkStart w:id="81" w:name="OLE_LINK17"/>
      <w:bookmarkStart w:id="82" w:name="OLE_LINK16"/>
      <w:r>
        <w:rPr>
          <w:rFonts w:ascii="Times New Roman" w:hAnsi="Times New Roman" w:cs="Times New Roman"/>
          <w:color w:val="000000" w:themeColor="text1"/>
          <w:szCs w:val="21"/>
        </w:rPr>
        <w:t xml:space="preserve"> The Area below the 95% confidence line was painted in light grey, corresponding to little or almost no elevation dominance</w:t>
      </w:r>
      <w:bookmarkEnd w:id="81"/>
      <w:bookmarkEnd w:id="82"/>
      <w:r>
        <w:rPr>
          <w:rFonts w:ascii="Times New Roman" w:hAnsi="Times New Roman" w:cs="Times New Roman"/>
          <w:color w:val="000000" w:themeColor="text1"/>
          <w:szCs w:val="21"/>
        </w:rPr>
        <w:t xml:space="preserve"> to the ice core TAC fluctuation. The red star and diamond indicates the background value TAC level and ice core TAC level from East </w:t>
      </w:r>
      <w:proofErr w:type="spellStart"/>
      <w:r>
        <w:rPr>
          <w:rFonts w:ascii="Times New Roman" w:hAnsi="Times New Roman" w:cs="Times New Roman"/>
          <w:color w:val="000000" w:themeColor="text1"/>
          <w:szCs w:val="21"/>
        </w:rPr>
        <w:t>Rongbuk</w:t>
      </w:r>
      <w:proofErr w:type="spellEnd"/>
      <w:r>
        <w:rPr>
          <w:rFonts w:ascii="Times New Roman" w:hAnsi="Times New Roman" w:cs="Times New Roman"/>
          <w:color w:val="000000" w:themeColor="text1"/>
          <w:szCs w:val="21"/>
        </w:rPr>
        <w:t xml:space="preserve"> records </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 ADDIN EN.CITE &lt;EndNote&gt;&lt;Cite&gt;&lt;Author&gt;Hou&lt;/Author&gt;&lt;Year&gt;2007&lt;/Year&gt;&lt;RecNum&gt;21&lt;/RecNum&gt;&lt;DisplayText&gt;(&lt;style face="italic"&gt;Hou et al.&lt;/style&gt;, 2007)&lt;/DisplayText&gt;&lt;record&gt;&lt;rec-number&gt;21&lt;/rec-number&gt;&lt;foreign-keys&gt;&lt;key app="EN" db-id="5r0tp0tvmxx5sqee9f7xx2a30sxpe0dfz9z5" timestamp="1580893962"&gt;21&lt;/key&gt;&lt;/foreign-keys&gt;&lt;ref-type name="Journal Article"&gt;17&lt;/ref-type&gt;&lt;contributors&gt;&lt;authors&gt;&lt;author&gt;Hou,  Shugui&lt;/author&gt;&lt;author&gt;Chappellaz,  J&lt;/author&gt;&lt;author&gt;Jouzel,  Jean&lt;/author&gt;&lt;author&gt;Chu,  Peter C&lt;/author&gt;&lt;author&gt;Masson-Delmotte,  Valérie&lt;/author&gt;&lt;author&gt;Qin,  Dahe&lt;/author&gt;&lt;author&gt;Raynaud,  D&lt;/author&gt;&lt;author&gt;Mayewski,  Paul Andrew&lt;/author&gt;&lt;author&gt;Lipenkov,  VY&lt;/author&gt;&lt;author&gt;Kang,  Shichang&lt;/author&gt;&lt;/authors&gt;&lt;/contributors&gt;&lt;titles&gt;&lt;title&gt;Summer temperature trend over the past two millennia using air content in Himalayan ice&lt;/title&gt;&lt;secondary-title&gt;Climate of the Past&lt;/secondary-title&gt;&lt;/titles&gt;&lt;periodical&gt;&lt;full-title&gt;Climate of the Past&lt;/full-title&gt;&lt;/periodical&gt;&lt;pages&gt;&lt;style face="normal" font="default" size="100%"&gt;89&lt;/style&gt;&lt;style face="normal" font="default" charset="134" size="100%"&gt;–95&lt;/style&gt;&lt;/pages&gt;&lt;volume&gt;3&lt;/volume&gt;&lt;number&gt;1&lt;/number&gt;&lt;dates&gt;&lt;year&gt;2007&lt;/year&gt;&lt;/dates&gt;&lt;urls&gt;&lt;/urls&gt;&lt;electronic-resource-num&gt;10.5194/cp-3-89-2007&lt;/electronic-resource-num&gt;&lt;/record&gt;&lt;/Cite&gt;&lt;/EndNote&gt;</w:instrText>
      </w:r>
      <w:r>
        <w:rPr>
          <w:rFonts w:ascii="Times New Roman" w:hAnsi="Times New Roman" w:cs="Times New Roman"/>
          <w:color w:val="000000" w:themeColor="text1"/>
          <w:szCs w:val="21"/>
        </w:rPr>
        <w:fldChar w:fldCharType="separate"/>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Hou et al.</w:t>
      </w:r>
      <w:r>
        <w:rPr>
          <w:rFonts w:ascii="Times New Roman" w:hAnsi="Times New Roman" w:cs="Times New Roman"/>
          <w:color w:val="000000" w:themeColor="text1"/>
          <w:szCs w:val="21"/>
        </w:rPr>
        <w:t>, 2007)</w:t>
      </w:r>
      <w:r>
        <w:rPr>
          <w:rFonts w:ascii="Times New Roman" w:hAnsi="Times New Roman" w:cs="Times New Roman"/>
          <w:color w:val="000000" w:themeColor="text1"/>
          <w:szCs w:val="21"/>
        </w:rPr>
        <w:fldChar w:fldCharType="end"/>
      </w:r>
      <w:r>
        <w:rPr>
          <w:rFonts w:ascii="Times New Roman" w:hAnsi="Times New Roman" w:cs="Times New Roman"/>
          <w:color w:val="000000" w:themeColor="text1"/>
          <w:szCs w:val="21"/>
        </w:rPr>
        <w:t xml:space="preserve">. Blue star and blue diamond indicate the background value TAC level and ice core TAC level from our </w:t>
      </w:r>
      <w:proofErr w:type="spellStart"/>
      <w:r>
        <w:rPr>
          <w:rFonts w:ascii="Times New Roman" w:hAnsi="Times New Roman" w:cs="Times New Roman"/>
          <w:color w:val="000000" w:themeColor="text1"/>
          <w:szCs w:val="21"/>
        </w:rPr>
        <w:t>Chongce</w:t>
      </w:r>
      <w:proofErr w:type="spellEnd"/>
      <w:r>
        <w:rPr>
          <w:rFonts w:ascii="Times New Roman" w:hAnsi="Times New Roman" w:cs="Times New Roman"/>
          <w:color w:val="000000" w:themeColor="text1"/>
          <w:szCs w:val="21"/>
        </w:rPr>
        <w:t xml:space="preserve"> ice core record. Green diamond represents the </w:t>
      </w:r>
      <w:proofErr w:type="spellStart"/>
      <w:r>
        <w:rPr>
          <w:rFonts w:ascii="Times New Roman" w:hAnsi="Times New Roman" w:cs="Times New Roman"/>
          <w:color w:val="000000" w:themeColor="text1"/>
          <w:szCs w:val="21"/>
        </w:rPr>
        <w:t>Dasuopu</w:t>
      </w:r>
      <w:proofErr w:type="spellEnd"/>
      <w:r>
        <w:rPr>
          <w:rFonts w:ascii="Times New Roman" w:hAnsi="Times New Roman" w:cs="Times New Roman"/>
          <w:color w:val="000000" w:themeColor="text1"/>
          <w:szCs w:val="21"/>
        </w:rPr>
        <w:t xml:space="preserve"> ice core TAC level </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 ADDIN EN.CITE &lt;EndNote&gt;&lt;Cite&gt;&lt;Author&gt;Li&lt;/Author&gt;&lt;Year&gt;2011&lt;/Year&gt;&lt;RecNum&gt;22&lt;/RecNum&gt;&lt;DisplayText&gt;(&lt;style face="italic"&gt;Li et al.&lt;/style&gt;, 2011)&lt;/DisplayText&gt;&lt;record&gt;&lt;rec-number&gt;22&lt;/rec-number&gt;&lt;foreign-keys&gt;&lt;key app="EN" db-id="5r0tp0tvmxx5sqee9f7xx2a30sxpe0dfz9z5" timestamp="1580894092"&gt;22&lt;/key&gt;&lt;/foreign-keys&gt;&lt;ref-type name="Journal Article"&gt;17&lt;/ref-type&gt;&lt;contributors&gt;&lt;authors&gt;&lt;author&gt;Li, Jiule&lt;/author&gt;&lt;author&gt;Xu, Baiqing&lt;/author&gt;&lt;author&gt;Chappellaz, Jérôme&lt;/author&gt;&lt;/authors&gt;&lt;/contributors&gt;&lt;titles&gt;&lt;title&gt;Variations of air content in Dasuopu ice core from AD 1570–1927 and implications fore climate change&lt;/title&gt;&lt;secondary-title&gt;Quaternary international&lt;/secondary-title&gt;&lt;/titles&gt;&lt;periodical&gt;&lt;full-title&gt;Quaternary international&lt;/full-title&gt;&lt;/periodical&gt;&lt;pages&gt;91-95&lt;/pages&gt;&lt;volume&gt;236&lt;/volume&gt;&lt;number&gt;1-2&lt;/number&gt;&lt;dates&gt;&lt;year&gt;2011&lt;/year&gt;&lt;/dates&gt;&lt;isbn&gt;1040-6182&lt;/isbn&gt;&lt;urls&gt;&lt;/urls&gt;&lt;electronic-resource-num&gt;10.1016/j.quaint.2010.05.026&lt;/electronic-resource-num&gt;&lt;/record&gt;&lt;/Cite&gt;&lt;/EndNote&gt;</w:instrText>
      </w:r>
      <w:r>
        <w:rPr>
          <w:rFonts w:ascii="Times New Roman" w:hAnsi="Times New Roman" w:cs="Times New Roman"/>
          <w:color w:val="000000" w:themeColor="text1"/>
          <w:szCs w:val="21"/>
        </w:rPr>
        <w:fldChar w:fldCharType="separate"/>
      </w:r>
      <w:r>
        <w:rPr>
          <w:rFonts w:ascii="Times New Roman" w:hAnsi="Times New Roman" w:cs="Times New Roman"/>
          <w:color w:val="000000" w:themeColor="text1"/>
          <w:szCs w:val="21"/>
        </w:rPr>
        <w:t>(</w:t>
      </w:r>
      <w:r>
        <w:rPr>
          <w:rFonts w:ascii="Times New Roman" w:hAnsi="Times New Roman" w:cs="Times New Roman"/>
          <w:i/>
          <w:color w:val="000000" w:themeColor="text1"/>
          <w:szCs w:val="21"/>
        </w:rPr>
        <w:t>Li et al.</w:t>
      </w:r>
      <w:r>
        <w:rPr>
          <w:rFonts w:ascii="Times New Roman" w:hAnsi="Times New Roman" w:cs="Times New Roman"/>
          <w:color w:val="000000" w:themeColor="text1"/>
          <w:szCs w:val="21"/>
        </w:rPr>
        <w:t>, 2011)</w:t>
      </w:r>
      <w:r>
        <w:rPr>
          <w:rFonts w:ascii="Times New Roman" w:hAnsi="Times New Roman" w:cs="Times New Roman"/>
          <w:color w:val="000000" w:themeColor="text1"/>
          <w:szCs w:val="21"/>
        </w:rPr>
        <w:fldChar w:fldCharType="end"/>
      </w:r>
      <w:r>
        <w:rPr>
          <w:rFonts w:ascii="Times New Roman" w:hAnsi="Times New Roman" w:cs="Times New Roman"/>
          <w:color w:val="000000" w:themeColor="text1"/>
          <w:szCs w:val="21"/>
        </w:rPr>
        <w:t>.</w:t>
      </w:r>
    </w:p>
    <w:p w14:paraId="17044F35" w14:textId="77777777" w:rsidR="005A24E3" w:rsidRDefault="0072164A">
      <w:pPr>
        <w:rPr>
          <w:rFonts w:ascii="Times New Roman" w:eastAsia="宋体" w:hAnsi="Times New Roman" w:cs="Times New Roman"/>
          <w:color w:val="000000" w:themeColor="text1"/>
          <w:szCs w:val="21"/>
        </w:rPr>
      </w:pPr>
      <w:r>
        <w:rPr>
          <w:rFonts w:ascii="Times New Roman" w:eastAsia="宋体" w:hAnsi="Times New Roman" w:cs="Times New Roman" w:hint="eastAsia"/>
          <w:noProof/>
          <w:color w:val="000000" w:themeColor="text1"/>
          <w:szCs w:val="21"/>
        </w:rPr>
        <w:lastRenderedPageBreak/>
        <w:drawing>
          <wp:inline distT="0" distB="0" distL="114300" distR="114300" wp14:anchorId="4099C386" wp14:editId="65EED434">
            <wp:extent cx="5271135" cy="3952240"/>
            <wp:effectExtent l="0" t="0" r="12065" b="10160"/>
            <wp:docPr id="10" name="图片 10"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3"/>
                    <pic:cNvPicPr>
                      <a:picLocks noChangeAspect="1"/>
                    </pic:cNvPicPr>
                  </pic:nvPicPr>
                  <pic:blipFill>
                    <a:blip r:embed="rId13"/>
                    <a:stretch>
                      <a:fillRect/>
                    </a:stretch>
                  </pic:blipFill>
                  <pic:spPr>
                    <a:xfrm>
                      <a:off x="0" y="0"/>
                      <a:ext cx="5271135" cy="3952240"/>
                    </a:xfrm>
                    <a:prstGeom prst="rect">
                      <a:avLst/>
                    </a:prstGeom>
                  </pic:spPr>
                </pic:pic>
              </a:graphicData>
            </a:graphic>
          </wp:inline>
        </w:drawing>
      </w:r>
    </w:p>
    <w:p w14:paraId="1B5F7434" w14:textId="77777777" w:rsidR="005A24E3" w:rsidRDefault="0072164A">
      <w:pPr>
        <w:rPr>
          <w:rFonts w:ascii="Times New Roman" w:eastAsiaTheme="minorEastAsia" w:hAnsi="Times New Roman" w:cs="Times New Roman"/>
          <w:color w:val="000000"/>
          <w:szCs w:val="21"/>
        </w:rPr>
      </w:pPr>
      <w:r>
        <w:rPr>
          <w:rFonts w:ascii="Times New Roman" w:hAnsi="Times New Roman" w:cs="Times New Roman"/>
          <w:b/>
          <w:szCs w:val="21"/>
        </w:rPr>
        <w:t>Fig</w:t>
      </w:r>
      <w:r>
        <w:rPr>
          <w:rFonts w:ascii="Times New Roman" w:eastAsia="宋体" w:hAnsi="Times New Roman" w:cs="Times New Roman" w:hint="eastAsia"/>
          <w:b/>
          <w:szCs w:val="21"/>
        </w:rPr>
        <w:t>ure</w:t>
      </w:r>
      <w:r>
        <w:rPr>
          <w:rFonts w:ascii="Times New Roman" w:hAnsi="Times New Roman" w:cs="Times New Roman"/>
          <w:b/>
          <w:szCs w:val="21"/>
        </w:rPr>
        <w:t xml:space="preserve"> 3.</w:t>
      </w:r>
      <w:r>
        <w:rPr>
          <w:rFonts w:ascii="Times New Roman" w:hAnsi="Times New Roman" w:cs="Times New Roman"/>
          <w:color w:val="000000" w:themeColor="text1"/>
          <w:szCs w:val="21"/>
        </w:rPr>
        <w:t xml:space="preserve"> </w:t>
      </w:r>
      <w:r>
        <w:rPr>
          <w:rFonts w:ascii="Times New Roman" w:eastAsiaTheme="minorEastAsia" w:hAnsi="Times New Roman" w:cs="Times New Roman"/>
          <w:color w:val="000000"/>
          <w:szCs w:val="21"/>
        </w:rPr>
        <w:t xml:space="preserve">High-frequency of </w:t>
      </w:r>
      <w:proofErr w:type="spellStart"/>
      <w:r>
        <w:rPr>
          <w:rFonts w:ascii="Times New Roman" w:eastAsiaTheme="minorEastAsia" w:hAnsi="Times New Roman" w:cs="Times New Roman"/>
          <w:color w:val="000000"/>
          <w:szCs w:val="21"/>
        </w:rPr>
        <w:t>Chongce</w:t>
      </w:r>
      <w:proofErr w:type="spellEnd"/>
      <w:r>
        <w:rPr>
          <w:rFonts w:ascii="Times New Roman" w:eastAsiaTheme="minorEastAsia" w:hAnsi="Times New Roman" w:cs="Times New Roman"/>
          <w:color w:val="000000"/>
          <w:szCs w:val="21"/>
        </w:rPr>
        <w:t xml:space="preserve"> TAC signal in two typical depth ranges. (a) signal between the depth of 40 to 45 m. (b) signal between the depth of 69 m to 73.5 m. The red vertical lines that marked in the </w:t>
      </w:r>
      <w:r>
        <w:rPr>
          <w:rFonts w:ascii="Times New Roman" w:eastAsiaTheme="minorEastAsia" w:hAnsi="Times New Roman" w:cs="Times New Roman" w:hint="eastAsia"/>
          <w:color w:val="000000"/>
          <w:szCs w:val="21"/>
        </w:rPr>
        <w:t>plot</w:t>
      </w:r>
      <w:r>
        <w:rPr>
          <w:rFonts w:ascii="Times New Roman" w:eastAsiaTheme="minorEastAsia" w:hAnsi="Times New Roman" w:cs="Times New Roman"/>
          <w:color w:val="000000"/>
          <w:szCs w:val="21"/>
        </w:rPr>
        <w:t xml:space="preserve"> are peak values that automatically selected by the peak selection function of the origin software (the local point was set to be 65 and the peak threshold is 20% of the maximum value), which roughly corresponding to the alternation of annual layers.     </w:t>
      </w:r>
    </w:p>
    <w:p w14:paraId="37F9C176" w14:textId="77777777" w:rsidR="005A24E3" w:rsidRDefault="0072164A">
      <w:pPr>
        <w:jc w:val="center"/>
        <w:rPr>
          <w:rFonts w:ascii="Times New Roman" w:eastAsia="宋体" w:hAnsi="Times New Roman" w:cs="Times New Roman"/>
          <w:b/>
          <w:szCs w:val="21"/>
        </w:rPr>
      </w:pPr>
      <w:r>
        <w:rPr>
          <w:rFonts w:ascii="Times New Roman" w:eastAsia="宋体" w:hAnsi="Times New Roman" w:cs="Times New Roman" w:hint="eastAsia"/>
          <w:b/>
          <w:noProof/>
          <w:szCs w:val="21"/>
        </w:rPr>
        <w:lastRenderedPageBreak/>
        <w:drawing>
          <wp:inline distT="0" distB="0" distL="114300" distR="114300" wp14:anchorId="164FB7A5" wp14:editId="0B44E5E0">
            <wp:extent cx="4141470" cy="8593455"/>
            <wp:effectExtent l="0" t="0" r="11430" b="4445"/>
            <wp:docPr id="1" name="图片 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 4"/>
                    <pic:cNvPicPr>
                      <a:picLocks noChangeAspect="1"/>
                    </pic:cNvPicPr>
                  </pic:nvPicPr>
                  <pic:blipFill>
                    <a:blip r:embed="rId14"/>
                    <a:stretch>
                      <a:fillRect/>
                    </a:stretch>
                  </pic:blipFill>
                  <pic:spPr>
                    <a:xfrm>
                      <a:off x="0" y="0"/>
                      <a:ext cx="4141470" cy="8593455"/>
                    </a:xfrm>
                    <a:prstGeom prst="rect">
                      <a:avLst/>
                    </a:prstGeom>
                  </pic:spPr>
                </pic:pic>
              </a:graphicData>
            </a:graphic>
          </wp:inline>
        </w:drawing>
      </w:r>
    </w:p>
    <w:p w14:paraId="037FAC27" w14:textId="41DAAFBA" w:rsidR="005A24E3" w:rsidRDefault="0072164A">
      <w:pPr>
        <w:rPr>
          <w:rFonts w:ascii="Times New Roman" w:eastAsiaTheme="minorEastAsia" w:hAnsi="Times New Roman" w:cs="Times New Roman"/>
          <w:color w:val="000000"/>
          <w:szCs w:val="21"/>
        </w:rPr>
      </w:pPr>
      <w:r>
        <w:rPr>
          <w:rFonts w:ascii="Times New Roman" w:eastAsiaTheme="minorEastAsia" w:hAnsi="Times New Roman" w:cs="Times New Roman" w:hint="eastAsia"/>
          <w:b/>
          <w:bCs/>
          <w:color w:val="000000"/>
          <w:szCs w:val="21"/>
        </w:rPr>
        <w:lastRenderedPageBreak/>
        <w:t>Figure 4.</w:t>
      </w:r>
      <w:r>
        <w:rPr>
          <w:rFonts w:ascii="Times New Roman" w:eastAsiaTheme="minorEastAsia" w:hAnsi="Times New Roman" w:cs="Times New Roman" w:hint="eastAsia"/>
          <w:color w:val="000000"/>
          <w:szCs w:val="21"/>
        </w:rPr>
        <w:t xml:space="preserve"> Comparison of temperature variations during the last two millennia between </w:t>
      </w:r>
      <w:r>
        <w:rPr>
          <w:rFonts w:ascii="Times New Roman" w:eastAsiaTheme="minorEastAsia" w:hAnsi="Times New Roman" w:cs="Times New Roman" w:hint="eastAsia"/>
          <w:b/>
          <w:bCs/>
          <w:color w:val="000000"/>
          <w:szCs w:val="21"/>
        </w:rPr>
        <w:t>(b)</w:t>
      </w:r>
      <w:r>
        <w:rPr>
          <w:rFonts w:ascii="Times New Roman" w:eastAsiaTheme="minorEastAsia" w:hAnsi="Times New Roman" w:cs="Times New Roman" w:hint="eastAsia"/>
          <w:color w:val="000000"/>
          <w:szCs w:val="21"/>
        </w:rPr>
        <w:t xml:space="preserve"> our </w:t>
      </w:r>
      <w:proofErr w:type="spellStart"/>
      <w:r>
        <w:rPr>
          <w:rFonts w:ascii="Times New Roman" w:eastAsiaTheme="minorEastAsia" w:hAnsi="Times New Roman" w:cs="Times New Roman" w:hint="eastAsia"/>
          <w:color w:val="000000"/>
          <w:szCs w:val="21"/>
        </w:rPr>
        <w:t>Chongce</w:t>
      </w:r>
      <w:proofErr w:type="spellEnd"/>
      <w:r>
        <w:rPr>
          <w:rFonts w:ascii="Times New Roman" w:eastAsiaTheme="minorEastAsia" w:hAnsi="Times New Roman" w:cs="Times New Roman" w:hint="eastAsia"/>
          <w:color w:val="000000"/>
          <w:szCs w:val="21"/>
        </w:rPr>
        <w:t xml:space="preserve"> ice core TAC records with </w:t>
      </w:r>
      <w:r>
        <w:rPr>
          <w:rFonts w:ascii="Times New Roman" w:eastAsiaTheme="minorEastAsia" w:hAnsi="Times New Roman" w:cs="Times New Roman" w:hint="eastAsia"/>
          <w:b/>
          <w:bCs/>
          <w:color w:val="000000"/>
          <w:szCs w:val="21"/>
        </w:rPr>
        <w:t>(a)</w:t>
      </w:r>
      <w:r>
        <w:rPr>
          <w:rFonts w:ascii="Times New Roman" w:eastAsiaTheme="minorEastAsia" w:hAnsi="Times New Roman" w:cs="Times New Roman" w:hint="eastAsia"/>
          <w:color w:val="000000"/>
          <w:szCs w:val="21"/>
        </w:rPr>
        <w:t xml:space="preserve"> other TP ice core records, including one from East </w:t>
      </w:r>
      <w:proofErr w:type="spellStart"/>
      <w:r>
        <w:rPr>
          <w:rFonts w:ascii="Times New Roman" w:eastAsiaTheme="minorEastAsia" w:hAnsi="Times New Roman" w:cs="Times New Roman" w:hint="eastAsia"/>
          <w:color w:val="000000"/>
          <w:szCs w:val="21"/>
        </w:rPr>
        <w:t>Rongbuk</w:t>
      </w:r>
      <w:proofErr w:type="spellEnd"/>
      <w:r>
        <w:rPr>
          <w:rFonts w:ascii="Times New Roman" w:eastAsiaTheme="minorEastAsia" w:hAnsi="Times New Roman" w:cs="Times New Roman" w:hint="eastAsia"/>
          <w:color w:val="000000"/>
          <w:szCs w:val="21"/>
        </w:rPr>
        <w:t xml:space="preserve"> ice core (the upper panel) which is a binomial smoothing trend of the combination of two ice core TAC sequences </w:t>
      </w:r>
      <w:r>
        <w:rPr>
          <w:rFonts w:ascii="Times New Roman" w:eastAsiaTheme="minorEastAsia" w:hAnsi="Times New Roman" w:cs="Times New Roman" w:hint="eastAsia"/>
          <w:color w:val="000000"/>
          <w:szCs w:val="21"/>
        </w:rPr>
        <w:fldChar w:fldCharType="begin"/>
      </w:r>
      <w:r>
        <w:rPr>
          <w:rFonts w:ascii="Times New Roman" w:eastAsiaTheme="minorEastAsia" w:hAnsi="Times New Roman" w:cs="Times New Roman" w:hint="eastAsia"/>
          <w:color w:val="000000"/>
          <w:szCs w:val="21"/>
        </w:rPr>
        <w:instrText xml:space="preserve"> ADDIN EN.CITE &lt;EndNote&gt;&lt;Cite&gt;&lt;Author&gt;Hou&lt;/Author&gt;&lt;Year&gt;2007&lt;/Year&gt;&lt;RecNum&gt;21&lt;/RecNum&gt;&lt;DisplayText&gt;(&lt;style face="italic"&gt;Hou et al.&lt;/style&gt;, 2007)&lt;/DisplayText&gt;&lt;record&gt;&lt;rec-number&gt;21&lt;/rec-number&gt;&lt;foreign-keys&gt;&lt;key app="EN" db-id="5r0tp0tvmxx5sqee9f7xx2a30sxpe0dfz9z5" timestamp="1580893962"&gt;21&lt;/key&gt;&lt;/foreign-keys&gt;&lt;ref-type name="Journal Article"&gt;17&lt;/ref-type&gt;&lt;contributors&gt;&lt;authors&gt;&lt;author&gt;Hou,  Shugui&lt;/author&gt;&lt;author&gt;Chappellaz,  J&lt;/author&gt;&lt;author&gt;Jouzel,  Jean&lt;/author&gt;&lt;author&gt;Chu,  Peter C&lt;/author&gt;&lt;author&gt;Masson-Delmotte,  Val</w:instrText>
      </w:r>
      <w:r>
        <w:rPr>
          <w:rFonts w:ascii="Times New Roman" w:eastAsiaTheme="minorEastAsia" w:hAnsi="Times New Roman" w:cs="Times New Roman" w:hint="eastAsia"/>
          <w:color w:val="000000"/>
          <w:szCs w:val="21"/>
        </w:rPr>
        <w:instrText>é</w:instrText>
      </w:r>
      <w:r>
        <w:rPr>
          <w:rFonts w:ascii="Times New Roman" w:eastAsiaTheme="minorEastAsia" w:hAnsi="Times New Roman" w:cs="Times New Roman" w:hint="eastAsia"/>
          <w:color w:val="000000"/>
          <w:szCs w:val="21"/>
        </w:rPr>
        <w:instrText>rie&lt;/author&gt;&lt;author&gt;Qin,  Dahe&lt;/author&gt;&lt;author&gt;Raynaud,  D&lt;/author&gt;&lt;author&gt;Mayewski,  Paul Andrew&lt;/author&gt;&lt;author&gt;Lipenkov,  VY&lt;/author&gt;&lt;author&gt;Kang,  Shichang&lt;/author&gt;&lt;/authors&gt;&lt;/contributors&gt;&lt;titles&gt;&lt;title&gt;Summer temperature trend over the past two millennia using air content in Himalayan ice&lt;/title&gt;&lt;secondary-title&gt;Climate of the Past&lt;/secondary-title&gt;&lt;/titles&gt;&lt;periodical&gt;&lt;full-title&gt;Climate of the Past&lt;/full-title&gt;&lt;/periodical&gt;&lt;pages&gt;&lt;style face="normal" font="default" size="100%"&gt;89&lt;/style&gt;&lt;style face="normal" font="default" charset="134" size="100%"&gt;</w:instrText>
      </w:r>
      <w:r>
        <w:rPr>
          <w:rFonts w:ascii="Times New Roman" w:eastAsiaTheme="minorEastAsia" w:hAnsi="Times New Roman" w:cs="Times New Roman" w:hint="eastAsia"/>
          <w:color w:val="000000"/>
          <w:szCs w:val="21"/>
        </w:rPr>
        <w:instrText>–</w:instrText>
      </w:r>
      <w:r>
        <w:rPr>
          <w:rFonts w:ascii="Times New Roman" w:eastAsiaTheme="minorEastAsia" w:hAnsi="Times New Roman" w:cs="Times New Roman" w:hint="eastAsia"/>
          <w:color w:val="000000"/>
          <w:szCs w:val="21"/>
        </w:rPr>
        <w:instrText>95&lt;/style&gt;&lt;/pages&gt;&lt;volume&gt;3&lt;/volume&gt;&lt;number&gt;1&lt;/number&gt;&lt;dates&gt;&lt;year&gt;2007&lt;/year&gt;&lt;/dates&gt;&lt;urls&gt;&lt;/urls&gt;&lt;electronic-resource-num&gt;10.5194/cp-3-89-2007&lt;/electronic-resource-num&gt;&lt;/record&gt;&lt;/Cite&gt;&lt;/EndNote&gt;</w:instrText>
      </w:r>
      <w:r>
        <w:rPr>
          <w:rFonts w:ascii="Times New Roman" w:eastAsiaTheme="minorEastAsia" w:hAnsi="Times New Roman" w:cs="Times New Roman" w:hint="eastAsia"/>
          <w:color w:val="000000"/>
          <w:szCs w:val="21"/>
        </w:rPr>
        <w:fldChar w:fldCharType="separate"/>
      </w:r>
      <w:r>
        <w:rPr>
          <w:rFonts w:ascii="Times New Roman" w:eastAsiaTheme="minorEastAsia" w:hAnsi="Times New Roman" w:cs="Times New Roman" w:hint="eastAsia"/>
          <w:color w:val="000000"/>
          <w:szCs w:val="21"/>
        </w:rPr>
        <w:t>(Hou et al., 2007)</w:t>
      </w:r>
      <w:r>
        <w:rPr>
          <w:rFonts w:ascii="Times New Roman" w:eastAsiaTheme="minorEastAsia" w:hAnsi="Times New Roman" w:cs="Times New Roman" w:hint="eastAsia"/>
          <w:color w:val="000000"/>
          <w:szCs w:val="21"/>
        </w:rPr>
        <w:fldChar w:fldCharType="end"/>
      </w:r>
      <w:r>
        <w:rPr>
          <w:rFonts w:ascii="Times New Roman" w:eastAsiaTheme="minorEastAsia" w:hAnsi="Times New Roman" w:cs="Times New Roman" w:hint="eastAsia"/>
          <w:color w:val="000000"/>
          <w:szCs w:val="21"/>
        </w:rPr>
        <w:t xml:space="preserve">, as well as a series from </w:t>
      </w:r>
      <w:proofErr w:type="spellStart"/>
      <w:r>
        <w:rPr>
          <w:rFonts w:ascii="Times New Roman" w:eastAsiaTheme="minorEastAsia" w:hAnsi="Times New Roman" w:cs="Times New Roman" w:hint="eastAsia"/>
          <w:color w:val="000000"/>
          <w:szCs w:val="21"/>
        </w:rPr>
        <w:t>Dasuopu</w:t>
      </w:r>
      <w:proofErr w:type="spellEnd"/>
      <w:r>
        <w:rPr>
          <w:rFonts w:ascii="Times New Roman" w:eastAsiaTheme="minorEastAsia" w:hAnsi="Times New Roman" w:cs="Times New Roman" w:hint="eastAsia"/>
          <w:color w:val="000000"/>
          <w:szCs w:val="21"/>
        </w:rPr>
        <w:t xml:space="preserve"> ice core (the lower panel), which is a FFT smoothing trend with a low-pass cut-off frequency of 30 years (Li et al., 2011). </w:t>
      </w:r>
      <w:r>
        <w:rPr>
          <w:rFonts w:ascii="Times New Roman" w:eastAsiaTheme="minorEastAsia" w:hAnsi="Times New Roman" w:cs="Times New Roman" w:hint="eastAsia"/>
          <w:b/>
          <w:bCs/>
          <w:color w:val="000000"/>
          <w:szCs w:val="21"/>
        </w:rPr>
        <w:t>(c)</w:t>
      </w:r>
      <w:r>
        <w:rPr>
          <w:rFonts w:ascii="Times New Roman" w:eastAsiaTheme="minorEastAsia" w:hAnsi="Times New Roman" w:cs="Times New Roman" w:hint="eastAsia"/>
          <w:color w:val="000000"/>
          <w:szCs w:val="21"/>
        </w:rPr>
        <w:t xml:space="preserve"> Climate model inferred summer temperature</w:t>
      </w:r>
      <w:r w:rsidR="00AE6C08">
        <w:rPr>
          <w:rFonts w:ascii="Times New Roman" w:eastAsiaTheme="minorEastAsia" w:hAnsi="Times New Roman" w:cs="Times New Roman" w:hint="eastAsia"/>
          <w:color w:val="000000"/>
          <w:szCs w:val="21"/>
        </w:rPr>
        <w:t xml:space="preserve"> during the past 2000 years</w:t>
      </w:r>
      <w:r>
        <w:rPr>
          <w:rFonts w:ascii="Times New Roman" w:eastAsiaTheme="minorEastAsia" w:hAnsi="Times New Roman" w:cs="Times New Roman" w:hint="eastAsia"/>
          <w:color w:val="000000"/>
          <w:szCs w:val="21"/>
        </w:rPr>
        <w:t xml:space="preserve"> </w:t>
      </w:r>
      <w:r w:rsidR="00AE6C08">
        <w:rPr>
          <w:rFonts w:ascii="Times New Roman" w:eastAsiaTheme="minorEastAsia" w:hAnsi="Times New Roman" w:cs="Times New Roman"/>
          <w:color w:val="000000"/>
          <w:szCs w:val="21"/>
        </w:rPr>
        <w:t>for the grid where the</w:t>
      </w:r>
      <w:r>
        <w:rPr>
          <w:rFonts w:ascii="Times New Roman" w:eastAsiaTheme="minorEastAsia" w:hAnsi="Times New Roman" w:cs="Times New Roman" w:hint="eastAsia"/>
          <w:color w:val="000000"/>
          <w:szCs w:val="21"/>
        </w:rPr>
        <w:t xml:space="preserve"> </w:t>
      </w:r>
      <w:proofErr w:type="spellStart"/>
      <w:r>
        <w:rPr>
          <w:rFonts w:ascii="Times New Roman" w:eastAsiaTheme="minorEastAsia" w:hAnsi="Times New Roman" w:cs="Times New Roman" w:hint="eastAsia"/>
          <w:color w:val="000000"/>
          <w:szCs w:val="21"/>
        </w:rPr>
        <w:t>Chongce</w:t>
      </w:r>
      <w:proofErr w:type="spellEnd"/>
      <w:r w:rsidR="00AE6C08">
        <w:rPr>
          <w:rFonts w:ascii="Times New Roman" w:eastAsiaTheme="minorEastAsia" w:hAnsi="Times New Roman" w:cs="Times New Roman"/>
          <w:color w:val="000000"/>
          <w:szCs w:val="21"/>
        </w:rPr>
        <w:t xml:space="preserve"> ice cap is located</w:t>
      </w:r>
      <w:r>
        <w:rPr>
          <w:rFonts w:ascii="Times New Roman" w:eastAsiaTheme="minorEastAsia" w:hAnsi="Times New Roman" w:cs="Times New Roman" w:hint="eastAsia"/>
          <w:color w:val="000000"/>
          <w:szCs w:val="21"/>
        </w:rPr>
        <w:t>. The data came from the TraCE-21 ka project with ~</w:t>
      </w:r>
      <w:r>
        <w:rPr>
          <w:rFonts w:ascii="Times New Roman" w:eastAsiaTheme="minorEastAsia" w:hAnsi="Times New Roman" w:cs="Times New Roman"/>
          <w:color w:val="000000"/>
          <w:szCs w:val="21"/>
        </w:rPr>
        <w:t>3.75°</w:t>
      </w:r>
      <w:r>
        <w:rPr>
          <w:rFonts w:ascii="Times New Roman" w:eastAsiaTheme="minorEastAsia" w:hAnsi="Times New Roman" w:cs="Times New Roman" w:hint="eastAsia"/>
          <w:color w:val="000000"/>
          <w:szCs w:val="21"/>
        </w:rPr>
        <w:t xml:space="preserve"> latitude-longitude resolution</w:t>
      </w:r>
      <w:r w:rsidR="00D82C3D" w:rsidRPr="00D43905">
        <w:rPr>
          <w:rFonts w:ascii="Times New Roman" w:hAnsi="Times New Roman" w:cs="Times New Roman"/>
          <w:color w:val="000000" w:themeColor="text1"/>
        </w:rPr>
        <w:t xml:space="preserve"> (Collins et al., 2006)</w:t>
      </w:r>
      <w:r>
        <w:rPr>
          <w:rFonts w:ascii="Times New Roman" w:eastAsiaTheme="minorEastAsia" w:hAnsi="Times New Roman" w:cs="Times New Roman" w:hint="eastAsia"/>
          <w:color w:val="000000"/>
          <w:szCs w:val="21"/>
        </w:rPr>
        <w:t xml:space="preserve">. </w:t>
      </w:r>
      <w:r>
        <w:rPr>
          <w:rFonts w:ascii="Times New Roman" w:eastAsiaTheme="minorEastAsia" w:hAnsi="Times New Roman" w:cs="Times New Roman"/>
          <w:b/>
          <w:color w:val="000000"/>
          <w:szCs w:val="21"/>
        </w:rPr>
        <w:t>(</w:t>
      </w:r>
      <w:r>
        <w:rPr>
          <w:rFonts w:ascii="Times New Roman" w:eastAsiaTheme="minorEastAsia" w:hAnsi="Times New Roman" w:cs="Times New Roman" w:hint="eastAsia"/>
          <w:b/>
          <w:color w:val="000000"/>
          <w:szCs w:val="21"/>
        </w:rPr>
        <w:t>d</w:t>
      </w:r>
      <w:r>
        <w:rPr>
          <w:rFonts w:ascii="Times New Roman" w:eastAsiaTheme="minorEastAsia" w:hAnsi="Times New Roman" w:cs="Times New Roman"/>
          <w:b/>
          <w:color w:val="000000"/>
          <w:szCs w:val="21"/>
        </w:rPr>
        <w:t>)</w:t>
      </w:r>
      <w:r w:rsidR="007F1517">
        <w:rPr>
          <w:rFonts w:ascii="Times New Roman" w:eastAsiaTheme="minorEastAsia" w:hAnsi="Times New Roman" w:cs="Times New Roman"/>
          <w:b/>
          <w:color w:val="000000"/>
          <w:szCs w:val="21"/>
        </w:rPr>
        <w:t xml:space="preserve"> </w:t>
      </w:r>
      <w:r w:rsidR="00FF28C2">
        <w:rPr>
          <w:rFonts w:ascii="Times New Roman" w:eastAsiaTheme="minorEastAsia" w:hAnsi="Times New Roman" w:cs="Times New Roman"/>
          <w:color w:val="000000"/>
          <w:szCs w:val="21"/>
        </w:rPr>
        <w:t xml:space="preserve">Extratropical Northern Hemisphere summer temperature reconstruction </w:t>
      </w:r>
      <w:r w:rsidR="00FF28C2">
        <w:rPr>
          <w:rFonts w:ascii="Times New Roman" w:eastAsiaTheme="minorEastAsia" w:hAnsi="Times New Roman" w:cs="Times New Roman"/>
          <w:color w:val="000000"/>
          <w:szCs w:val="21"/>
        </w:rPr>
        <w:fldChar w:fldCharType="begin"/>
      </w:r>
      <w:r w:rsidR="00FF28C2">
        <w:rPr>
          <w:rFonts w:ascii="Times New Roman" w:eastAsiaTheme="minorEastAsia" w:hAnsi="Times New Roman" w:cs="Times New Roman"/>
          <w:color w:val="000000"/>
          <w:szCs w:val="21"/>
        </w:rPr>
        <w:instrText xml:space="preserve"> ADDIN EN.CITE &lt;EndNote&gt;&lt;Cite&gt;&lt;Author&gt;Schneider&lt;/Author&gt;&lt;Year&gt;2015&lt;/Year&gt;&lt;RecNum&gt;80&lt;/RecNum&gt;&lt;DisplayText&gt;(&lt;style face="italic"&gt;Schneider et al.&lt;/style&gt;, 2015)&lt;/DisplayText&gt;&lt;record&gt;&lt;rec-number&gt;80&lt;/rec-number&gt;&lt;foreign-keys&gt;&lt;key app="EN" db-id="5r0tp0tvmxx5sqee9f7xx2a30sxpe0dfz9z5" timestamp="1582253301"&gt;80&lt;/key&gt;&lt;/foreign-keys&gt;&lt;ref-type name="Journal Article"&gt;17&lt;/ref-type&gt;&lt;contributors&gt;&lt;authors&gt;&lt;author&gt;Schneider, Lea&lt;/author&gt;&lt;author&gt;Smerdon, Jason E&lt;/author&gt;&lt;author&gt;Büntgen, Ulf&lt;/author&gt;&lt;author&gt;Wilson, Rob JS&lt;/author&gt;&lt;author&gt;Myglan, Vladimir S&lt;/author&gt;&lt;author&gt;Kirdyanov, Alexander V&lt;/author&gt;&lt;author&gt;Esper, Jan&lt;/author&gt;&lt;/authors&gt;&lt;/contributors&gt;&lt;titles&gt;&lt;title&gt;Revising midlatitude summer temperatures back to AD 600 based on a wood density network&lt;/title&gt;&lt;secondary-title&gt;Geophysical Research Letters&lt;/secondary-title&gt;&lt;/titles&gt;&lt;periodical&gt;&lt;full-title&gt;Geophysical Research Letters&lt;/full-title&gt;&lt;/periodical&gt;&lt;pages&gt;4556-4562&lt;/pages&gt;&lt;volume&gt;42&lt;/volume&gt;&lt;number&gt;11&lt;/number&gt;&lt;dates&gt;&lt;year&gt;2015&lt;/year&gt;&lt;/dates&gt;&lt;isbn&gt;1944-8007&lt;/isbn&gt;&lt;urls&gt;&lt;/urls&gt;&lt;/record&gt;&lt;/Cite&gt;&lt;/EndNote&gt;</w:instrText>
      </w:r>
      <w:r w:rsidR="00FF28C2">
        <w:rPr>
          <w:rFonts w:ascii="Times New Roman" w:eastAsiaTheme="minorEastAsia" w:hAnsi="Times New Roman" w:cs="Times New Roman"/>
          <w:color w:val="000000"/>
          <w:szCs w:val="21"/>
        </w:rPr>
        <w:fldChar w:fldCharType="separate"/>
      </w:r>
      <w:r w:rsidR="00FF28C2">
        <w:rPr>
          <w:rFonts w:ascii="Times New Roman" w:eastAsiaTheme="minorEastAsia" w:hAnsi="Times New Roman" w:cs="Times New Roman"/>
          <w:color w:val="000000"/>
          <w:szCs w:val="21"/>
        </w:rPr>
        <w:t>(</w:t>
      </w:r>
      <w:r w:rsidR="00FF28C2">
        <w:rPr>
          <w:rFonts w:ascii="Times New Roman" w:eastAsiaTheme="minorEastAsia" w:hAnsi="Times New Roman" w:cs="Times New Roman"/>
          <w:i/>
          <w:color w:val="000000"/>
          <w:szCs w:val="21"/>
        </w:rPr>
        <w:t>Schneider et al.</w:t>
      </w:r>
      <w:r w:rsidR="00FF28C2">
        <w:rPr>
          <w:rFonts w:ascii="Times New Roman" w:eastAsiaTheme="minorEastAsia" w:hAnsi="Times New Roman" w:cs="Times New Roman"/>
          <w:color w:val="000000"/>
          <w:szCs w:val="21"/>
        </w:rPr>
        <w:t>, 2015)</w:t>
      </w:r>
      <w:r w:rsidR="00FF28C2">
        <w:rPr>
          <w:rFonts w:ascii="Times New Roman" w:eastAsiaTheme="minorEastAsia" w:hAnsi="Times New Roman" w:cs="Times New Roman"/>
          <w:color w:val="000000"/>
          <w:szCs w:val="21"/>
        </w:rPr>
        <w:fldChar w:fldCharType="end"/>
      </w:r>
      <w:r>
        <w:rPr>
          <w:rFonts w:ascii="Times New Roman" w:eastAsiaTheme="minorEastAsia" w:hAnsi="Times New Roman" w:cs="Times New Roman"/>
          <w:color w:val="000000"/>
          <w:szCs w:val="21"/>
        </w:rPr>
        <w:t xml:space="preserve">, </w:t>
      </w:r>
      <w:r>
        <w:rPr>
          <w:rFonts w:ascii="Times New Roman" w:eastAsiaTheme="minorEastAsia" w:hAnsi="Times New Roman" w:cs="Times New Roman"/>
          <w:b/>
          <w:color w:val="000000"/>
          <w:szCs w:val="21"/>
        </w:rPr>
        <w:t>(</w:t>
      </w:r>
      <w:r>
        <w:rPr>
          <w:rFonts w:ascii="Times New Roman" w:eastAsiaTheme="minorEastAsia" w:hAnsi="Times New Roman" w:cs="Times New Roman" w:hint="eastAsia"/>
          <w:b/>
          <w:color w:val="000000"/>
          <w:szCs w:val="21"/>
        </w:rPr>
        <w:t>e</w:t>
      </w:r>
      <w:r>
        <w:rPr>
          <w:rFonts w:ascii="Times New Roman" w:eastAsiaTheme="minorEastAsia" w:hAnsi="Times New Roman" w:cs="Times New Roman"/>
          <w:b/>
          <w:color w:val="000000"/>
          <w:szCs w:val="21"/>
        </w:rPr>
        <w:t>)</w:t>
      </w:r>
      <w:r w:rsidR="00FF28C2">
        <w:rPr>
          <w:rFonts w:ascii="Times New Roman" w:eastAsiaTheme="minorEastAsia" w:hAnsi="Times New Roman" w:cs="Times New Roman"/>
          <w:color w:val="000000"/>
          <w:szCs w:val="21"/>
        </w:rPr>
        <w:t xml:space="preserve"> China annual temperature reconstruction </w:t>
      </w:r>
      <w:r w:rsidR="00FF28C2">
        <w:rPr>
          <w:rFonts w:ascii="Times New Roman" w:eastAsiaTheme="minorEastAsia" w:hAnsi="Times New Roman" w:cs="Times New Roman"/>
          <w:color w:val="000000"/>
          <w:szCs w:val="21"/>
        </w:rPr>
        <w:fldChar w:fldCharType="begin"/>
      </w:r>
      <w:r w:rsidR="00FF28C2">
        <w:rPr>
          <w:rFonts w:ascii="Times New Roman" w:eastAsiaTheme="minorEastAsia" w:hAnsi="Times New Roman" w:cs="Times New Roman"/>
          <w:color w:val="000000"/>
          <w:szCs w:val="21"/>
        </w:rPr>
        <w:instrText xml:space="preserve"> ADDIN EN.CITE &lt;EndNote&gt;&lt;Cite&gt;&lt;Author&gt;Yang&lt;/Author&gt;&lt;Year&gt;2002&lt;/Year&gt;&lt;RecNum&gt;90&lt;/RecNum&gt;&lt;DisplayText&gt;(&lt;style face="italic"&gt;Yang et al.&lt;/style&gt;, 2002)&lt;/DisplayText&gt;&lt;record&gt;&lt;rec-number&gt;90&lt;/rec-number&gt;&lt;foreign-keys&gt;&lt;key app="EN" db-id="5r0tp0tvmxx5sqee9f7xx2a30sxpe0dfz9z5" timestamp="1582253734"&gt;90&lt;/key&gt;&lt;/foreign-keys&gt;&lt;ref-type name="Journal Article"&gt;17&lt;/ref-type&gt;&lt;contributors&gt;&lt;authors&gt;&lt;author&gt;Yang, Bao&lt;/author&gt;&lt;author&gt;Braeuning, Achim&lt;/author&gt;&lt;author&gt;Johnson, Kathleen R&lt;/author&gt;&lt;author&gt;Shi, Yafeng&lt;/author&gt;&lt;/authors&gt;&lt;/contributors&gt;&lt;titles&gt;&lt;title&gt;General characteristics of temperature variation in China during the last two millennia&lt;/title&gt;&lt;secondary-title&gt;Geophysical Research Letters&lt;/secondary-title&gt;&lt;/titles&gt;&lt;periodical&gt;&lt;full-title&gt;Geophysical Research Letters&lt;/full-title&gt;&lt;/periodical&gt;&lt;pages&gt;38-1-38-4&lt;/pages&gt;&lt;volume&gt;29&lt;/volume&gt;&lt;number&gt;9&lt;/number&gt;&lt;dates&gt;&lt;year&gt;2002&lt;/year&gt;&lt;/dates&gt;&lt;isbn&gt;0094-8276&lt;/isbn&gt;&lt;urls&gt;&lt;/urls&gt;&lt;electronic-resource-num&gt;10.1029/2001GL014485&lt;/electronic-resource-num&gt;&lt;/record&gt;&lt;/Cite&gt;&lt;/EndNote&gt;</w:instrText>
      </w:r>
      <w:r w:rsidR="00FF28C2">
        <w:rPr>
          <w:rFonts w:ascii="Times New Roman" w:eastAsiaTheme="minorEastAsia" w:hAnsi="Times New Roman" w:cs="Times New Roman"/>
          <w:color w:val="000000"/>
          <w:szCs w:val="21"/>
        </w:rPr>
        <w:fldChar w:fldCharType="separate"/>
      </w:r>
      <w:r w:rsidR="00FF28C2">
        <w:rPr>
          <w:rFonts w:ascii="Times New Roman" w:eastAsiaTheme="minorEastAsia" w:hAnsi="Times New Roman" w:cs="Times New Roman"/>
          <w:color w:val="000000"/>
          <w:szCs w:val="21"/>
        </w:rPr>
        <w:t>(</w:t>
      </w:r>
      <w:r w:rsidR="00FF28C2">
        <w:rPr>
          <w:rFonts w:ascii="Times New Roman" w:eastAsiaTheme="minorEastAsia" w:hAnsi="Times New Roman" w:cs="Times New Roman"/>
          <w:i/>
          <w:color w:val="000000"/>
          <w:szCs w:val="21"/>
        </w:rPr>
        <w:t>Yang et al.</w:t>
      </w:r>
      <w:r w:rsidR="00FF28C2">
        <w:rPr>
          <w:rFonts w:ascii="Times New Roman" w:eastAsiaTheme="minorEastAsia" w:hAnsi="Times New Roman" w:cs="Times New Roman"/>
          <w:color w:val="000000"/>
          <w:szCs w:val="21"/>
        </w:rPr>
        <w:t>, 2002)</w:t>
      </w:r>
      <w:r w:rsidR="00FF28C2">
        <w:rPr>
          <w:rFonts w:ascii="Times New Roman" w:eastAsiaTheme="minorEastAsia" w:hAnsi="Times New Roman" w:cs="Times New Roman"/>
          <w:color w:val="000000"/>
          <w:szCs w:val="21"/>
        </w:rPr>
        <w:fldChar w:fldCharType="end"/>
      </w:r>
      <w:r w:rsidR="007F1517">
        <w:rPr>
          <w:rFonts w:ascii="Times New Roman" w:eastAsiaTheme="minorEastAsia" w:hAnsi="Times New Roman" w:cs="Times New Roman"/>
          <w:color w:val="000000"/>
          <w:szCs w:val="21"/>
        </w:rPr>
        <w:t xml:space="preserve"> </w:t>
      </w:r>
      <w:r>
        <w:rPr>
          <w:rFonts w:ascii="Times New Roman" w:eastAsiaTheme="minorEastAsia" w:hAnsi="Times New Roman" w:cs="Times New Roman"/>
          <w:color w:val="000000"/>
          <w:szCs w:val="21"/>
        </w:rPr>
        <w:t xml:space="preserve">and </w:t>
      </w:r>
      <w:r>
        <w:rPr>
          <w:rFonts w:ascii="Times New Roman" w:eastAsiaTheme="minorEastAsia" w:hAnsi="Times New Roman" w:cs="Times New Roman"/>
          <w:b/>
          <w:color w:val="000000"/>
          <w:szCs w:val="21"/>
        </w:rPr>
        <w:t>(</w:t>
      </w:r>
      <w:r>
        <w:rPr>
          <w:rFonts w:ascii="Times New Roman" w:eastAsiaTheme="minorEastAsia" w:hAnsi="Times New Roman" w:cs="Times New Roman" w:hint="eastAsia"/>
          <w:b/>
          <w:color w:val="000000"/>
          <w:szCs w:val="21"/>
        </w:rPr>
        <w:t>f</w:t>
      </w:r>
      <w:r>
        <w:rPr>
          <w:rFonts w:ascii="Times New Roman" w:eastAsiaTheme="minorEastAsia" w:hAnsi="Times New Roman" w:cs="Times New Roman"/>
          <w:b/>
          <w:color w:val="000000"/>
          <w:szCs w:val="21"/>
        </w:rPr>
        <w:t>)</w:t>
      </w:r>
      <w:r>
        <w:rPr>
          <w:rFonts w:ascii="Times New Roman" w:eastAsiaTheme="minorEastAsia" w:hAnsi="Times New Roman" w:cs="Times New Roman"/>
          <w:color w:val="000000"/>
          <w:szCs w:val="21"/>
        </w:rPr>
        <w:t xml:space="preserve"> Northern Hemisphere annual temperature reconstruction </w:t>
      </w:r>
      <w:r>
        <w:rPr>
          <w:rFonts w:ascii="Times New Roman" w:eastAsiaTheme="minorEastAsia" w:hAnsi="Times New Roman" w:cs="Times New Roman"/>
          <w:color w:val="000000"/>
          <w:szCs w:val="21"/>
        </w:rPr>
        <w:fldChar w:fldCharType="begin"/>
      </w:r>
      <w:r>
        <w:rPr>
          <w:rFonts w:ascii="Times New Roman" w:eastAsiaTheme="minorEastAsia" w:hAnsi="Times New Roman" w:cs="Times New Roman"/>
          <w:color w:val="000000"/>
          <w:szCs w:val="21"/>
        </w:rPr>
        <w:instrText xml:space="preserve"> ADDIN EN.CITE &lt;EndNote&gt;&lt;Cite&gt;&lt;Author&gt;Moberg&lt;/Author&gt;&lt;Year&gt;2005&lt;/Year&gt;&lt;RecNum&gt;64&lt;/RecNum&gt;&lt;DisplayText&gt;(&lt;style face="italic"&gt;Moberg et al.&lt;/style&gt;, 2005)&lt;/DisplayText&gt;&lt;record&gt;&lt;rec-number&gt;64&lt;/rec-number&gt;&lt;foreign-keys&gt;&lt;key app="EN" db-id="5r0tp0tvmxx5sqee9f7xx2a30sxpe0dfz9z5" timestamp="1582252676"&gt;64&lt;/key&gt;&lt;/foreign-keys&gt;&lt;ref-type name="Journal Article"&gt;17&lt;/ref-type&gt;&lt;contributors&gt;&lt;authors&gt;&lt;author&gt;Moberg, Anders&lt;/author&gt;&lt;author&gt;Sonechkin, Dmitry M&lt;/author&gt;&lt;author&gt;Holmgren, Karin&lt;/author&gt;&lt;author&gt;Datsenko, Nina M&lt;/author&gt;&lt;author&gt;Karlén, Wibjörn&lt;/author&gt;&lt;/authors&gt;&lt;/contributors&gt;&lt;titles&gt;&lt;title&gt;Highly variable Northern Hemisphere temperatures reconstructed from low-and high-resolution proxy data&lt;/title&gt;&lt;secondary-title&gt;Nature&lt;/secondary-title&gt;&lt;/titles&gt;&lt;periodical&gt;&lt;full-title&gt;Nature&lt;/full-title&gt;&lt;/periodical&gt;&lt;pages&gt;613-617&lt;/pages&gt;&lt;volume&gt;433&lt;/volume&gt;&lt;number&gt;7026&lt;/number&gt;&lt;dates&gt;&lt;year&gt;2005&lt;/year&gt;&lt;/dates&gt;&lt;isbn&gt;1476-4687&lt;/isbn&gt;&lt;urls&gt;&lt;/urls&gt;&lt;/record&gt;&lt;/Cite&gt;&lt;/EndNote&gt;</w:instrText>
      </w:r>
      <w:r>
        <w:rPr>
          <w:rFonts w:ascii="Times New Roman" w:eastAsiaTheme="minorEastAsia" w:hAnsi="Times New Roman" w:cs="Times New Roman"/>
          <w:color w:val="000000"/>
          <w:szCs w:val="21"/>
        </w:rPr>
        <w:fldChar w:fldCharType="separate"/>
      </w:r>
      <w:r>
        <w:rPr>
          <w:rFonts w:ascii="Times New Roman" w:eastAsiaTheme="minorEastAsia" w:hAnsi="Times New Roman" w:cs="Times New Roman"/>
          <w:color w:val="000000"/>
          <w:szCs w:val="21"/>
        </w:rPr>
        <w:t>(</w:t>
      </w:r>
      <w:r>
        <w:rPr>
          <w:rFonts w:ascii="Times New Roman" w:eastAsiaTheme="minorEastAsia" w:hAnsi="Times New Roman" w:cs="Times New Roman"/>
          <w:i/>
          <w:color w:val="000000"/>
          <w:szCs w:val="21"/>
        </w:rPr>
        <w:t>Moberg et al.</w:t>
      </w:r>
      <w:r>
        <w:rPr>
          <w:rFonts w:ascii="Times New Roman" w:eastAsiaTheme="minorEastAsia" w:hAnsi="Times New Roman" w:cs="Times New Roman"/>
          <w:color w:val="000000"/>
          <w:szCs w:val="21"/>
        </w:rPr>
        <w:t>, 2005)</w:t>
      </w:r>
      <w:r>
        <w:rPr>
          <w:rFonts w:ascii="Times New Roman" w:eastAsiaTheme="minorEastAsia" w:hAnsi="Times New Roman" w:cs="Times New Roman"/>
          <w:color w:val="000000"/>
          <w:szCs w:val="21"/>
        </w:rPr>
        <w:fldChar w:fldCharType="end"/>
      </w:r>
      <w:r>
        <w:rPr>
          <w:rFonts w:ascii="Times New Roman" w:eastAsiaTheme="minorEastAsia" w:hAnsi="Times New Roman" w:cs="Times New Roman"/>
          <w:color w:val="000000"/>
          <w:szCs w:val="21"/>
        </w:rPr>
        <w:t>. The grey lines in (</w:t>
      </w:r>
      <w:r>
        <w:rPr>
          <w:rFonts w:ascii="Times New Roman" w:eastAsiaTheme="minorEastAsia" w:hAnsi="Times New Roman" w:cs="Times New Roman" w:hint="eastAsia"/>
          <w:color w:val="000000"/>
          <w:szCs w:val="21"/>
        </w:rPr>
        <w:t>d</w:t>
      </w:r>
      <w:r>
        <w:rPr>
          <w:rFonts w:ascii="Times New Roman" w:eastAsiaTheme="minorEastAsia" w:hAnsi="Times New Roman" w:cs="Times New Roman"/>
          <w:color w:val="000000"/>
          <w:szCs w:val="21"/>
        </w:rPr>
        <w:t>), (</w:t>
      </w:r>
      <w:r>
        <w:rPr>
          <w:rFonts w:ascii="Times New Roman" w:eastAsiaTheme="minorEastAsia" w:hAnsi="Times New Roman" w:cs="Times New Roman" w:hint="eastAsia"/>
          <w:color w:val="000000"/>
          <w:szCs w:val="21"/>
        </w:rPr>
        <w:t>e</w:t>
      </w:r>
      <w:r>
        <w:rPr>
          <w:rFonts w:ascii="Times New Roman" w:eastAsiaTheme="minorEastAsia" w:hAnsi="Times New Roman" w:cs="Times New Roman"/>
          <w:color w:val="000000"/>
          <w:szCs w:val="21"/>
        </w:rPr>
        <w:t>) and (</w:t>
      </w:r>
      <w:r>
        <w:rPr>
          <w:rFonts w:ascii="Times New Roman" w:eastAsiaTheme="minorEastAsia" w:hAnsi="Times New Roman" w:cs="Times New Roman" w:hint="eastAsia"/>
          <w:color w:val="000000"/>
          <w:szCs w:val="21"/>
        </w:rPr>
        <w:t>f</w:t>
      </w:r>
      <w:r>
        <w:rPr>
          <w:rFonts w:ascii="Times New Roman" w:eastAsiaTheme="minorEastAsia" w:hAnsi="Times New Roman" w:cs="Times New Roman"/>
          <w:color w:val="000000"/>
          <w:szCs w:val="21"/>
        </w:rPr>
        <w:t>) corresponds to the original data, and the colored lines displayed in the same plot correspond to its 30-year low-pass spline filter sequences. Plot (b) presents the 30-year median smoothing curve (red line) of the CFA test series, presented together are data number and the 5th to the 95th percentiles within each time step. Dashed lines in plot (b) are the distribution of regimes with statistically significant differences in mean values between adjacent periods (cut-off length =200 years, significant level = 1E-10, Huber’s weight parameters =</w:t>
      </w:r>
      <w:r>
        <w:rPr>
          <w:rFonts w:ascii="Times New Roman" w:eastAsiaTheme="minorEastAsia" w:hAnsi="Times New Roman" w:cs="Times New Roman" w:hint="eastAsia"/>
          <w:color w:val="000000"/>
          <w:szCs w:val="21"/>
        </w:rPr>
        <w:t xml:space="preserve">1) </w:t>
      </w:r>
      <w:r>
        <w:rPr>
          <w:rFonts w:ascii="Times New Roman" w:eastAsiaTheme="minorEastAsia" w:hAnsi="Times New Roman" w:cs="Times New Roman"/>
          <w:color w:val="000000"/>
          <w:szCs w:val="21"/>
        </w:rPr>
        <w:fldChar w:fldCharType="begin"/>
      </w:r>
      <w:r>
        <w:rPr>
          <w:rFonts w:ascii="Times New Roman" w:eastAsiaTheme="minorEastAsia" w:hAnsi="Times New Roman" w:cs="Times New Roman"/>
          <w:color w:val="000000"/>
          <w:szCs w:val="21"/>
        </w:rPr>
        <w:instrText xml:space="preserve"> ADDIN EN.CITE &lt;EndNote&gt;&lt;Cite&gt;&lt;Author&gt;Rodionov&lt;/Author&gt;&lt;Year&gt;2004&lt;/Year&gt;&lt;RecNum&gt;76&lt;/RecNum&gt;&lt;DisplayText&gt;(&lt;style face="italic"&gt;Rodionov&lt;/style&gt;, 2004)&lt;/DisplayText&gt;&lt;record&gt;&lt;rec-number&gt;76&lt;/rec-number&gt;&lt;foreign-keys&gt;&lt;key app="EN" db-id="5r0tp0tvmxx5sqee9f7xx2a30sxpe0dfz9z5" timestamp="1582253186"&gt;76&lt;/key&gt;&lt;/foreign-keys&gt;&lt;ref-type name="Journal Article"&gt;17&lt;/ref-type&gt;&lt;contributors&gt;&lt;authors&gt;&lt;author&gt;Rodionov, Sergei N&lt;/author&gt;&lt;/authors&gt;&lt;/contributors&gt;&lt;titles&gt;&lt;title&gt;A sequential algorithm for testing climate regime shifts&lt;/title&gt;&lt;secondary-title&gt;Geophysical Research Letters&lt;/secondary-title&gt;&lt;/titles&gt;&lt;periodical&gt;&lt;full-title&gt;Geophysical Research Letters&lt;/full-title&gt;&lt;/periodical&gt;&lt;pages&gt;L09204&lt;/pages&gt;&lt;volume&gt;31&lt;/volume&gt;&lt;number&gt;9&lt;/number&gt;&lt;dates&gt;&lt;year&gt;2004&lt;/year&gt;&lt;/dates&gt;&lt;isbn&gt;0094-8276&lt;/isbn&gt;&lt;urls&gt;&lt;/urls&gt;&lt;/record&gt;&lt;/Cite&gt;&lt;/EndNote&gt;</w:instrText>
      </w:r>
      <w:r>
        <w:rPr>
          <w:rFonts w:ascii="Times New Roman" w:eastAsiaTheme="minorEastAsia" w:hAnsi="Times New Roman" w:cs="Times New Roman"/>
          <w:color w:val="000000"/>
          <w:szCs w:val="21"/>
        </w:rPr>
        <w:fldChar w:fldCharType="separate"/>
      </w:r>
      <w:r>
        <w:rPr>
          <w:rFonts w:ascii="Times New Roman" w:eastAsiaTheme="minorEastAsia" w:hAnsi="Times New Roman" w:cs="Times New Roman"/>
          <w:color w:val="000000"/>
          <w:szCs w:val="21"/>
        </w:rPr>
        <w:t>(</w:t>
      </w:r>
      <w:r>
        <w:rPr>
          <w:rFonts w:ascii="Times New Roman" w:eastAsiaTheme="minorEastAsia" w:hAnsi="Times New Roman" w:cs="Times New Roman"/>
          <w:i/>
          <w:color w:val="000000"/>
          <w:szCs w:val="21"/>
        </w:rPr>
        <w:t>Rodionov</w:t>
      </w:r>
      <w:r>
        <w:rPr>
          <w:rFonts w:ascii="Times New Roman" w:eastAsiaTheme="minorEastAsia" w:hAnsi="Times New Roman" w:cs="Times New Roman"/>
          <w:color w:val="000000"/>
          <w:szCs w:val="21"/>
        </w:rPr>
        <w:t>, 2004)</w:t>
      </w:r>
      <w:r>
        <w:rPr>
          <w:rFonts w:ascii="Times New Roman" w:eastAsiaTheme="minorEastAsia" w:hAnsi="Times New Roman" w:cs="Times New Roman"/>
          <w:color w:val="000000"/>
          <w:szCs w:val="21"/>
        </w:rPr>
        <w:fldChar w:fldCharType="end"/>
      </w:r>
      <w:r>
        <w:rPr>
          <w:rFonts w:ascii="Times New Roman" w:eastAsiaTheme="minorEastAsia" w:hAnsi="Times New Roman" w:cs="Times New Roman"/>
          <w:color w:val="000000"/>
          <w:szCs w:val="21"/>
        </w:rPr>
        <w:t>.</w:t>
      </w:r>
      <w:r>
        <w:rPr>
          <w:rFonts w:ascii="Times New Roman" w:eastAsiaTheme="minorEastAsia" w:hAnsi="Times New Roman" w:cs="Times New Roman" w:hint="eastAsia"/>
          <w:color w:val="000000"/>
          <w:szCs w:val="21"/>
        </w:rPr>
        <w:t xml:space="preserve"> The </w:t>
      </w:r>
      <w:proofErr w:type="spellStart"/>
      <w:r>
        <w:rPr>
          <w:rFonts w:ascii="Times New Roman" w:eastAsiaTheme="minorEastAsia" w:hAnsi="Times New Roman" w:cs="Times New Roman" w:hint="eastAsia"/>
          <w:color w:val="000000"/>
          <w:szCs w:val="21"/>
        </w:rPr>
        <w:t>Medival</w:t>
      </w:r>
      <w:proofErr w:type="spellEnd"/>
      <w:r>
        <w:rPr>
          <w:rFonts w:ascii="Times New Roman" w:eastAsiaTheme="minorEastAsia" w:hAnsi="Times New Roman" w:cs="Times New Roman" w:hint="eastAsia"/>
          <w:color w:val="000000"/>
          <w:szCs w:val="21"/>
        </w:rPr>
        <w:t xml:space="preserve"> Warm Climate (</w:t>
      </w:r>
      <w:r w:rsidR="001A0153">
        <w:rPr>
          <w:rFonts w:ascii="Times New Roman" w:eastAsiaTheme="minorEastAsia" w:hAnsi="Times New Roman" w:cs="Times New Roman" w:hint="eastAsia"/>
          <w:color w:val="000000"/>
          <w:szCs w:val="21"/>
        </w:rPr>
        <w:t>MWP</w:t>
      </w:r>
      <w:r>
        <w:rPr>
          <w:rFonts w:ascii="Times New Roman" w:eastAsiaTheme="minorEastAsia" w:hAnsi="Times New Roman" w:cs="Times New Roman" w:hint="eastAsia"/>
          <w:color w:val="000000"/>
          <w:szCs w:val="21"/>
        </w:rPr>
        <w:t xml:space="preserve">) and Little Ice Age (LIA) are marked in the top.  </w:t>
      </w:r>
    </w:p>
    <w:sectPr w:rsidR="005A24E3">
      <w:footerReference w:type="default" r:id="rId15"/>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EB63E" w14:textId="77777777" w:rsidR="00A33CD7" w:rsidRDefault="00A33CD7">
      <w:pPr>
        <w:spacing w:after="0" w:line="240" w:lineRule="auto"/>
      </w:pPr>
      <w:r>
        <w:separator/>
      </w:r>
    </w:p>
  </w:endnote>
  <w:endnote w:type="continuationSeparator" w:id="0">
    <w:p w14:paraId="2A7750E0" w14:textId="77777777" w:rsidR="00A33CD7" w:rsidRDefault="00A33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dvT108">
    <w:altName w:val="Times New Roman"/>
    <w:charset w:val="00"/>
    <w:family w:val="roman"/>
    <w:pitch w:val="default"/>
  </w:font>
  <w:font w:name="TimesNewRomanPS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365974"/>
    </w:sdtPr>
    <w:sdtContent>
      <w:p w14:paraId="73CC4130" w14:textId="77777777" w:rsidR="0010704D" w:rsidRDefault="0010704D">
        <w:pPr>
          <w:pStyle w:val="a7"/>
          <w:jc w:val="center"/>
        </w:pPr>
        <w:r>
          <w:fldChar w:fldCharType="begin"/>
        </w:r>
        <w:r>
          <w:instrText>PAGE   \* MERGEFORMAT</w:instrText>
        </w:r>
        <w:r>
          <w:fldChar w:fldCharType="separate"/>
        </w:r>
        <w:r>
          <w:rPr>
            <w:lang w:val="zh-CN"/>
          </w:rPr>
          <w:t>23</w:t>
        </w:r>
        <w:r>
          <w:fldChar w:fldCharType="end"/>
        </w:r>
      </w:p>
    </w:sdtContent>
  </w:sdt>
  <w:p w14:paraId="7DEDC1AC" w14:textId="77777777" w:rsidR="0010704D" w:rsidRDefault="0010704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9891A" w14:textId="77777777" w:rsidR="00A33CD7" w:rsidRDefault="00A33CD7">
      <w:pPr>
        <w:spacing w:after="0" w:line="240" w:lineRule="auto"/>
      </w:pPr>
      <w:r>
        <w:separator/>
      </w:r>
    </w:p>
  </w:footnote>
  <w:footnote w:type="continuationSeparator" w:id="0">
    <w:p w14:paraId="27D9B95A" w14:textId="77777777" w:rsidR="00A33CD7" w:rsidRDefault="00A33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4F9"/>
    <w:multiLevelType w:val="multilevel"/>
    <w:tmpl w:val="011114F9"/>
    <w:lvl w:ilvl="0">
      <w:start w:val="1"/>
      <w:numFmt w:val="decimal"/>
      <w:pStyle w:val="2"/>
      <w:lvlText w:val="%1."/>
      <w:lvlJc w:val="left"/>
      <w:pPr>
        <w:ind w:left="360" w:hanging="360"/>
      </w:pPr>
      <w:rPr>
        <w:rFonts w:hint="default"/>
      </w:rPr>
    </w:lvl>
    <w:lvl w:ilvl="1">
      <w:start w:val="2"/>
      <w:numFmt w:val="decimal"/>
      <w:isLgl/>
      <w:lvlText w:val="%1.%2"/>
      <w:lvlJc w:val="left"/>
      <w:pPr>
        <w:ind w:left="360" w:hanging="360"/>
      </w:pPr>
      <w:rPr>
        <w:rFonts w:hint="default"/>
        <w:sz w:val="21"/>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sz w:val="21"/>
      </w:rPr>
    </w:lvl>
    <w:lvl w:ilvl="4">
      <w:start w:val="1"/>
      <w:numFmt w:val="decimal"/>
      <w:isLgl/>
      <w:lvlText w:val="%1.%2.%3.%4.%5"/>
      <w:lvlJc w:val="left"/>
      <w:pPr>
        <w:ind w:left="1080" w:hanging="1080"/>
      </w:pPr>
      <w:rPr>
        <w:rFonts w:hint="default"/>
        <w:sz w:val="21"/>
      </w:rPr>
    </w:lvl>
    <w:lvl w:ilvl="5">
      <w:start w:val="1"/>
      <w:numFmt w:val="decimal"/>
      <w:isLgl/>
      <w:lvlText w:val="%1.%2.%3.%4.%5.%6"/>
      <w:lvlJc w:val="left"/>
      <w:pPr>
        <w:ind w:left="1080" w:hanging="1080"/>
      </w:pPr>
      <w:rPr>
        <w:rFonts w:hint="default"/>
        <w:sz w:val="21"/>
      </w:rPr>
    </w:lvl>
    <w:lvl w:ilvl="6">
      <w:start w:val="1"/>
      <w:numFmt w:val="decimal"/>
      <w:isLgl/>
      <w:lvlText w:val="%1.%2.%3.%4.%5.%6.%7"/>
      <w:lvlJc w:val="left"/>
      <w:pPr>
        <w:ind w:left="1440" w:hanging="1440"/>
      </w:pPr>
      <w:rPr>
        <w:rFonts w:hint="default"/>
        <w:sz w:val="21"/>
      </w:rPr>
    </w:lvl>
    <w:lvl w:ilvl="7">
      <w:start w:val="1"/>
      <w:numFmt w:val="decimal"/>
      <w:isLgl/>
      <w:lvlText w:val="%1.%2.%3.%4.%5.%6.%7.%8"/>
      <w:lvlJc w:val="left"/>
      <w:pPr>
        <w:ind w:left="1440" w:hanging="1440"/>
      </w:pPr>
      <w:rPr>
        <w:rFonts w:hint="default"/>
        <w:sz w:val="21"/>
      </w:rPr>
    </w:lvl>
    <w:lvl w:ilvl="8">
      <w:start w:val="1"/>
      <w:numFmt w:val="decimal"/>
      <w:isLgl/>
      <w:lvlText w:val="%1.%2.%3.%4.%5.%6.%7.%8.%9"/>
      <w:lvlJc w:val="left"/>
      <w:pPr>
        <w:ind w:left="1800" w:hanging="1800"/>
      </w:pPr>
      <w:rPr>
        <w:rFonts w:hint="default"/>
        <w:sz w:val="21"/>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
    <w15:presenceInfo w15:providerId="None" w15:userId="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grammar="clean"/>
  <w:defaultTabStop w:val="420"/>
  <w:hyphenationZone w:val="425"/>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Geophys Res Lett&lt;/Style&gt;&lt;LeftDelim&gt;{&lt;/LeftDelim&gt;&lt;RightDelim&gt;}&lt;/RightDelim&gt;&lt;FontName&gt;AdvT108&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0tp0tvmxx5sqee9f7xx2a30sxpe0dfz9z5&quot;&gt;2k TAC&lt;record-ids&gt;&lt;item&gt;4&lt;/item&gt;&lt;item&gt;5&lt;/item&gt;&lt;item&gt;6&lt;/item&gt;&lt;item&gt;7&lt;/item&gt;&lt;item&gt;9&lt;/item&gt;&lt;item&gt;11&lt;/item&gt;&lt;item&gt;12&lt;/item&gt;&lt;item&gt;14&lt;/item&gt;&lt;item&gt;16&lt;/item&gt;&lt;item&gt;21&lt;/item&gt;&lt;item&gt;22&lt;/item&gt;&lt;item&gt;24&lt;/item&gt;&lt;item&gt;26&lt;/item&gt;&lt;item&gt;27&lt;/item&gt;&lt;item&gt;32&lt;/item&gt;&lt;item&gt;33&lt;/item&gt;&lt;item&gt;35&lt;/item&gt;&lt;item&gt;36&lt;/item&gt;&lt;item&gt;40&lt;/item&gt;&lt;item&gt;49&lt;/item&gt;&lt;item&gt;50&lt;/item&gt;&lt;item&gt;57&lt;/item&gt;&lt;item&gt;61&lt;/item&gt;&lt;item&gt;64&lt;/item&gt;&lt;item&gt;65&lt;/item&gt;&lt;item&gt;72&lt;/item&gt;&lt;item&gt;76&lt;/item&gt;&lt;item&gt;80&lt;/item&gt;&lt;item&gt;84&lt;/item&gt;&lt;item&gt;90&lt;/item&gt;&lt;item&gt;102&lt;/item&gt;&lt;item&gt;104&lt;/item&gt;&lt;item&gt;106&lt;/item&gt;&lt;item&gt;114&lt;/item&gt;&lt;item&gt;118&lt;/item&gt;&lt;item&gt;119&lt;/item&gt;&lt;item&gt;121&lt;/item&gt;&lt;item&gt;122&lt;/item&gt;&lt;/record-ids&gt;&lt;/item&gt;&lt;/Libraries&gt;"/>
  </w:docVars>
  <w:rsids>
    <w:rsidRoot w:val="00172A27"/>
    <w:rsid w:val="0000008C"/>
    <w:rsid w:val="00000394"/>
    <w:rsid w:val="000007FF"/>
    <w:rsid w:val="00000A38"/>
    <w:rsid w:val="00001C3A"/>
    <w:rsid w:val="000022CB"/>
    <w:rsid w:val="0000347C"/>
    <w:rsid w:val="00003CAF"/>
    <w:rsid w:val="00003D02"/>
    <w:rsid w:val="0000404C"/>
    <w:rsid w:val="00004AD8"/>
    <w:rsid w:val="000057EF"/>
    <w:rsid w:val="000058FD"/>
    <w:rsid w:val="00005DAF"/>
    <w:rsid w:val="00006581"/>
    <w:rsid w:val="000074CB"/>
    <w:rsid w:val="00007B25"/>
    <w:rsid w:val="00010319"/>
    <w:rsid w:val="000110FF"/>
    <w:rsid w:val="00011A48"/>
    <w:rsid w:val="0001251D"/>
    <w:rsid w:val="0001258D"/>
    <w:rsid w:val="000125D5"/>
    <w:rsid w:val="00012F5B"/>
    <w:rsid w:val="000138A8"/>
    <w:rsid w:val="0001397C"/>
    <w:rsid w:val="00013ED0"/>
    <w:rsid w:val="0001431D"/>
    <w:rsid w:val="00014435"/>
    <w:rsid w:val="00014933"/>
    <w:rsid w:val="00014A4D"/>
    <w:rsid w:val="000159CF"/>
    <w:rsid w:val="00015AAB"/>
    <w:rsid w:val="00015E5B"/>
    <w:rsid w:val="0001608A"/>
    <w:rsid w:val="00016454"/>
    <w:rsid w:val="00016E09"/>
    <w:rsid w:val="00017453"/>
    <w:rsid w:val="000178CF"/>
    <w:rsid w:val="000201B7"/>
    <w:rsid w:val="00021A16"/>
    <w:rsid w:val="00022770"/>
    <w:rsid w:val="000234DE"/>
    <w:rsid w:val="000239F1"/>
    <w:rsid w:val="00023BDA"/>
    <w:rsid w:val="000245C5"/>
    <w:rsid w:val="00025958"/>
    <w:rsid w:val="000259C6"/>
    <w:rsid w:val="00026171"/>
    <w:rsid w:val="00026518"/>
    <w:rsid w:val="000266FB"/>
    <w:rsid w:val="0002706B"/>
    <w:rsid w:val="000301B8"/>
    <w:rsid w:val="000302B8"/>
    <w:rsid w:val="0003031C"/>
    <w:rsid w:val="00031BF5"/>
    <w:rsid w:val="00033052"/>
    <w:rsid w:val="00033199"/>
    <w:rsid w:val="00033453"/>
    <w:rsid w:val="00034402"/>
    <w:rsid w:val="00034421"/>
    <w:rsid w:val="00035515"/>
    <w:rsid w:val="0003551A"/>
    <w:rsid w:val="000375C4"/>
    <w:rsid w:val="00037907"/>
    <w:rsid w:val="00037D54"/>
    <w:rsid w:val="00040790"/>
    <w:rsid w:val="00040CC5"/>
    <w:rsid w:val="00040F66"/>
    <w:rsid w:val="0004155A"/>
    <w:rsid w:val="00041EBF"/>
    <w:rsid w:val="000422A7"/>
    <w:rsid w:val="000432C2"/>
    <w:rsid w:val="00043598"/>
    <w:rsid w:val="0004472B"/>
    <w:rsid w:val="00044A2B"/>
    <w:rsid w:val="0004674B"/>
    <w:rsid w:val="0004685A"/>
    <w:rsid w:val="00046E0F"/>
    <w:rsid w:val="00046FA2"/>
    <w:rsid w:val="00051FFC"/>
    <w:rsid w:val="000521E0"/>
    <w:rsid w:val="00052797"/>
    <w:rsid w:val="00053886"/>
    <w:rsid w:val="00054E8A"/>
    <w:rsid w:val="00054EDE"/>
    <w:rsid w:val="00054F3F"/>
    <w:rsid w:val="00055C6A"/>
    <w:rsid w:val="000564C7"/>
    <w:rsid w:val="00056DE1"/>
    <w:rsid w:val="00057551"/>
    <w:rsid w:val="000576AA"/>
    <w:rsid w:val="0005776B"/>
    <w:rsid w:val="00057ED3"/>
    <w:rsid w:val="00062BFB"/>
    <w:rsid w:val="00063654"/>
    <w:rsid w:val="0006524E"/>
    <w:rsid w:val="000652D3"/>
    <w:rsid w:val="000652DC"/>
    <w:rsid w:val="00065A32"/>
    <w:rsid w:val="000706F8"/>
    <w:rsid w:val="00071220"/>
    <w:rsid w:val="00071793"/>
    <w:rsid w:val="00072863"/>
    <w:rsid w:val="00072A4E"/>
    <w:rsid w:val="00073802"/>
    <w:rsid w:val="00073838"/>
    <w:rsid w:val="0007395D"/>
    <w:rsid w:val="00074C7D"/>
    <w:rsid w:val="000754DB"/>
    <w:rsid w:val="00075C35"/>
    <w:rsid w:val="00076FD3"/>
    <w:rsid w:val="000771F7"/>
    <w:rsid w:val="00077637"/>
    <w:rsid w:val="000777C7"/>
    <w:rsid w:val="0007792C"/>
    <w:rsid w:val="000807AA"/>
    <w:rsid w:val="0008154B"/>
    <w:rsid w:val="00081574"/>
    <w:rsid w:val="00081C5B"/>
    <w:rsid w:val="00082081"/>
    <w:rsid w:val="000820D9"/>
    <w:rsid w:val="00082B16"/>
    <w:rsid w:val="00082FCB"/>
    <w:rsid w:val="0008364F"/>
    <w:rsid w:val="0008489B"/>
    <w:rsid w:val="00084F10"/>
    <w:rsid w:val="000858B6"/>
    <w:rsid w:val="0008604F"/>
    <w:rsid w:val="000863F1"/>
    <w:rsid w:val="00086BBE"/>
    <w:rsid w:val="00086CC2"/>
    <w:rsid w:val="000872C1"/>
    <w:rsid w:val="000875CC"/>
    <w:rsid w:val="000876BA"/>
    <w:rsid w:val="0008778D"/>
    <w:rsid w:val="00087E07"/>
    <w:rsid w:val="00091215"/>
    <w:rsid w:val="00091403"/>
    <w:rsid w:val="00091572"/>
    <w:rsid w:val="00092DCF"/>
    <w:rsid w:val="00092DEF"/>
    <w:rsid w:val="000955E1"/>
    <w:rsid w:val="000959D2"/>
    <w:rsid w:val="00095C3F"/>
    <w:rsid w:val="000964BF"/>
    <w:rsid w:val="00096D3D"/>
    <w:rsid w:val="000970BD"/>
    <w:rsid w:val="00097546"/>
    <w:rsid w:val="000A0EB1"/>
    <w:rsid w:val="000A13A5"/>
    <w:rsid w:val="000A17AF"/>
    <w:rsid w:val="000A29F1"/>
    <w:rsid w:val="000A2CE6"/>
    <w:rsid w:val="000A2F73"/>
    <w:rsid w:val="000A303C"/>
    <w:rsid w:val="000A30CC"/>
    <w:rsid w:val="000A3AB9"/>
    <w:rsid w:val="000A52E9"/>
    <w:rsid w:val="000A60D1"/>
    <w:rsid w:val="000A6907"/>
    <w:rsid w:val="000B04A0"/>
    <w:rsid w:val="000B05BE"/>
    <w:rsid w:val="000B0ED9"/>
    <w:rsid w:val="000B12C4"/>
    <w:rsid w:val="000B2946"/>
    <w:rsid w:val="000B33B5"/>
    <w:rsid w:val="000B38C3"/>
    <w:rsid w:val="000B39D5"/>
    <w:rsid w:val="000B4ED1"/>
    <w:rsid w:val="000B4FF1"/>
    <w:rsid w:val="000B7553"/>
    <w:rsid w:val="000B759D"/>
    <w:rsid w:val="000C0E18"/>
    <w:rsid w:val="000C1D83"/>
    <w:rsid w:val="000C2368"/>
    <w:rsid w:val="000C2417"/>
    <w:rsid w:val="000C2550"/>
    <w:rsid w:val="000C36AE"/>
    <w:rsid w:val="000C3C16"/>
    <w:rsid w:val="000C3DF6"/>
    <w:rsid w:val="000C4340"/>
    <w:rsid w:val="000C4E60"/>
    <w:rsid w:val="000C5103"/>
    <w:rsid w:val="000C5D73"/>
    <w:rsid w:val="000C5EDD"/>
    <w:rsid w:val="000C6B94"/>
    <w:rsid w:val="000C6D8B"/>
    <w:rsid w:val="000C779C"/>
    <w:rsid w:val="000C78B0"/>
    <w:rsid w:val="000D0E53"/>
    <w:rsid w:val="000D14E5"/>
    <w:rsid w:val="000D2022"/>
    <w:rsid w:val="000D2238"/>
    <w:rsid w:val="000D23C0"/>
    <w:rsid w:val="000D262E"/>
    <w:rsid w:val="000D2D7F"/>
    <w:rsid w:val="000D2DD5"/>
    <w:rsid w:val="000D42A6"/>
    <w:rsid w:val="000D44A5"/>
    <w:rsid w:val="000D44AA"/>
    <w:rsid w:val="000D5310"/>
    <w:rsid w:val="000D653B"/>
    <w:rsid w:val="000D74A1"/>
    <w:rsid w:val="000D7956"/>
    <w:rsid w:val="000E0153"/>
    <w:rsid w:val="000E0D25"/>
    <w:rsid w:val="000E0FFB"/>
    <w:rsid w:val="000E1348"/>
    <w:rsid w:val="000E1428"/>
    <w:rsid w:val="000E149B"/>
    <w:rsid w:val="000E16FA"/>
    <w:rsid w:val="000E1E71"/>
    <w:rsid w:val="000E2078"/>
    <w:rsid w:val="000E39AF"/>
    <w:rsid w:val="000E3F2B"/>
    <w:rsid w:val="000E4471"/>
    <w:rsid w:val="000E48FB"/>
    <w:rsid w:val="000E48FC"/>
    <w:rsid w:val="000E4EA9"/>
    <w:rsid w:val="000E5CB9"/>
    <w:rsid w:val="000E6317"/>
    <w:rsid w:val="000E6E82"/>
    <w:rsid w:val="000E7F47"/>
    <w:rsid w:val="000E7FA7"/>
    <w:rsid w:val="000E7FD4"/>
    <w:rsid w:val="000F07A5"/>
    <w:rsid w:val="000F1AEC"/>
    <w:rsid w:val="000F2FCF"/>
    <w:rsid w:val="000F3053"/>
    <w:rsid w:val="000F3D17"/>
    <w:rsid w:val="000F3DA0"/>
    <w:rsid w:val="000F418E"/>
    <w:rsid w:val="000F7583"/>
    <w:rsid w:val="000F7594"/>
    <w:rsid w:val="000F7874"/>
    <w:rsid w:val="0010031D"/>
    <w:rsid w:val="00100CEA"/>
    <w:rsid w:val="00101BD4"/>
    <w:rsid w:val="0010264F"/>
    <w:rsid w:val="00102961"/>
    <w:rsid w:val="001029E9"/>
    <w:rsid w:val="00103491"/>
    <w:rsid w:val="00103A64"/>
    <w:rsid w:val="00104B88"/>
    <w:rsid w:val="00105032"/>
    <w:rsid w:val="001054C7"/>
    <w:rsid w:val="001064D5"/>
    <w:rsid w:val="00106AC1"/>
    <w:rsid w:val="0010704D"/>
    <w:rsid w:val="0011020C"/>
    <w:rsid w:val="00110A9D"/>
    <w:rsid w:val="00110F75"/>
    <w:rsid w:val="001113AA"/>
    <w:rsid w:val="00112A12"/>
    <w:rsid w:val="00113A6D"/>
    <w:rsid w:val="00113EB8"/>
    <w:rsid w:val="001145FD"/>
    <w:rsid w:val="00114708"/>
    <w:rsid w:val="001148F3"/>
    <w:rsid w:val="00115534"/>
    <w:rsid w:val="0011578C"/>
    <w:rsid w:val="00116E52"/>
    <w:rsid w:val="00117577"/>
    <w:rsid w:val="001177EC"/>
    <w:rsid w:val="00117CB7"/>
    <w:rsid w:val="001207EA"/>
    <w:rsid w:val="00121DEB"/>
    <w:rsid w:val="0012275A"/>
    <w:rsid w:val="001227D9"/>
    <w:rsid w:val="00122C90"/>
    <w:rsid w:val="00122D25"/>
    <w:rsid w:val="0012335C"/>
    <w:rsid w:val="00123776"/>
    <w:rsid w:val="00123B3F"/>
    <w:rsid w:val="00123DB3"/>
    <w:rsid w:val="00123E9C"/>
    <w:rsid w:val="001243AB"/>
    <w:rsid w:val="00124B87"/>
    <w:rsid w:val="001256C9"/>
    <w:rsid w:val="00125870"/>
    <w:rsid w:val="00125B45"/>
    <w:rsid w:val="00125ED3"/>
    <w:rsid w:val="001263E5"/>
    <w:rsid w:val="001266F0"/>
    <w:rsid w:val="00126A0C"/>
    <w:rsid w:val="00127507"/>
    <w:rsid w:val="0012773A"/>
    <w:rsid w:val="00127DFC"/>
    <w:rsid w:val="001314D5"/>
    <w:rsid w:val="00132E18"/>
    <w:rsid w:val="00132F35"/>
    <w:rsid w:val="001333CB"/>
    <w:rsid w:val="0013362F"/>
    <w:rsid w:val="0013363A"/>
    <w:rsid w:val="001337A3"/>
    <w:rsid w:val="0013410A"/>
    <w:rsid w:val="001346CD"/>
    <w:rsid w:val="001352F2"/>
    <w:rsid w:val="00135932"/>
    <w:rsid w:val="00135E04"/>
    <w:rsid w:val="00137428"/>
    <w:rsid w:val="00137CBA"/>
    <w:rsid w:val="00140441"/>
    <w:rsid w:val="00140543"/>
    <w:rsid w:val="001410B3"/>
    <w:rsid w:val="00141B33"/>
    <w:rsid w:val="00142482"/>
    <w:rsid w:val="00142790"/>
    <w:rsid w:val="001433BE"/>
    <w:rsid w:val="001443BB"/>
    <w:rsid w:val="00144AA0"/>
    <w:rsid w:val="00146997"/>
    <w:rsid w:val="001473FF"/>
    <w:rsid w:val="00150320"/>
    <w:rsid w:val="0015038F"/>
    <w:rsid w:val="00150CFD"/>
    <w:rsid w:val="00151121"/>
    <w:rsid w:val="00151209"/>
    <w:rsid w:val="001529A1"/>
    <w:rsid w:val="00152D1F"/>
    <w:rsid w:val="00152EBC"/>
    <w:rsid w:val="0015306F"/>
    <w:rsid w:val="00154055"/>
    <w:rsid w:val="001546F2"/>
    <w:rsid w:val="00154E78"/>
    <w:rsid w:val="00157186"/>
    <w:rsid w:val="001605F4"/>
    <w:rsid w:val="00161279"/>
    <w:rsid w:val="001616CE"/>
    <w:rsid w:val="00161A6D"/>
    <w:rsid w:val="00161DEF"/>
    <w:rsid w:val="001623CE"/>
    <w:rsid w:val="0016337E"/>
    <w:rsid w:val="001638B6"/>
    <w:rsid w:val="001639C0"/>
    <w:rsid w:val="001639E1"/>
    <w:rsid w:val="0016491A"/>
    <w:rsid w:val="0016685F"/>
    <w:rsid w:val="001671C7"/>
    <w:rsid w:val="00170347"/>
    <w:rsid w:val="0017062B"/>
    <w:rsid w:val="00171889"/>
    <w:rsid w:val="001727B9"/>
    <w:rsid w:val="00172A27"/>
    <w:rsid w:val="00172D2A"/>
    <w:rsid w:val="00172E5C"/>
    <w:rsid w:val="00173665"/>
    <w:rsid w:val="001739CE"/>
    <w:rsid w:val="00175422"/>
    <w:rsid w:val="00175CE3"/>
    <w:rsid w:val="00176AA4"/>
    <w:rsid w:val="00176ACD"/>
    <w:rsid w:val="00177042"/>
    <w:rsid w:val="0018185B"/>
    <w:rsid w:val="00182172"/>
    <w:rsid w:val="00182BF5"/>
    <w:rsid w:val="00183BF3"/>
    <w:rsid w:val="00184187"/>
    <w:rsid w:val="00184288"/>
    <w:rsid w:val="0018435D"/>
    <w:rsid w:val="0018482D"/>
    <w:rsid w:val="001858E6"/>
    <w:rsid w:val="001858F0"/>
    <w:rsid w:val="001860A1"/>
    <w:rsid w:val="00187100"/>
    <w:rsid w:val="00187428"/>
    <w:rsid w:val="001874CC"/>
    <w:rsid w:val="00187DC6"/>
    <w:rsid w:val="00190254"/>
    <w:rsid w:val="00190A81"/>
    <w:rsid w:val="001920ED"/>
    <w:rsid w:val="00192D82"/>
    <w:rsid w:val="001932CC"/>
    <w:rsid w:val="0019351E"/>
    <w:rsid w:val="00193929"/>
    <w:rsid w:val="001946C0"/>
    <w:rsid w:val="00195C01"/>
    <w:rsid w:val="00195C1E"/>
    <w:rsid w:val="00195F11"/>
    <w:rsid w:val="00196B3F"/>
    <w:rsid w:val="001A0153"/>
    <w:rsid w:val="001A0406"/>
    <w:rsid w:val="001A09B8"/>
    <w:rsid w:val="001A17BF"/>
    <w:rsid w:val="001A1F27"/>
    <w:rsid w:val="001A1FBA"/>
    <w:rsid w:val="001A21F6"/>
    <w:rsid w:val="001A2AA9"/>
    <w:rsid w:val="001A340D"/>
    <w:rsid w:val="001A35D1"/>
    <w:rsid w:val="001A35DF"/>
    <w:rsid w:val="001A3699"/>
    <w:rsid w:val="001A3BDF"/>
    <w:rsid w:val="001A3C9A"/>
    <w:rsid w:val="001A3CC1"/>
    <w:rsid w:val="001A4371"/>
    <w:rsid w:val="001A43BB"/>
    <w:rsid w:val="001A59C6"/>
    <w:rsid w:val="001A59CB"/>
    <w:rsid w:val="001A5F90"/>
    <w:rsid w:val="001A6D58"/>
    <w:rsid w:val="001A73C1"/>
    <w:rsid w:val="001A794A"/>
    <w:rsid w:val="001A7C19"/>
    <w:rsid w:val="001B0487"/>
    <w:rsid w:val="001B1BF8"/>
    <w:rsid w:val="001B21FC"/>
    <w:rsid w:val="001B4118"/>
    <w:rsid w:val="001B443A"/>
    <w:rsid w:val="001B47ED"/>
    <w:rsid w:val="001B53F3"/>
    <w:rsid w:val="001B5C25"/>
    <w:rsid w:val="001B67E6"/>
    <w:rsid w:val="001B6EAB"/>
    <w:rsid w:val="001B738B"/>
    <w:rsid w:val="001B7E76"/>
    <w:rsid w:val="001C0F4F"/>
    <w:rsid w:val="001C10DE"/>
    <w:rsid w:val="001C2D4F"/>
    <w:rsid w:val="001C2E23"/>
    <w:rsid w:val="001C30D5"/>
    <w:rsid w:val="001C35C9"/>
    <w:rsid w:val="001C3856"/>
    <w:rsid w:val="001C4C48"/>
    <w:rsid w:val="001C552F"/>
    <w:rsid w:val="001C57D2"/>
    <w:rsid w:val="001C633A"/>
    <w:rsid w:val="001C642C"/>
    <w:rsid w:val="001C6EA6"/>
    <w:rsid w:val="001C7046"/>
    <w:rsid w:val="001C7A8C"/>
    <w:rsid w:val="001D0865"/>
    <w:rsid w:val="001D0A18"/>
    <w:rsid w:val="001D0E83"/>
    <w:rsid w:val="001D18B0"/>
    <w:rsid w:val="001D2892"/>
    <w:rsid w:val="001D4DFF"/>
    <w:rsid w:val="001D505C"/>
    <w:rsid w:val="001D5CF9"/>
    <w:rsid w:val="001D6D0C"/>
    <w:rsid w:val="001D759A"/>
    <w:rsid w:val="001D779C"/>
    <w:rsid w:val="001E0C02"/>
    <w:rsid w:val="001E13DE"/>
    <w:rsid w:val="001E1DB1"/>
    <w:rsid w:val="001E22C1"/>
    <w:rsid w:val="001E2DDD"/>
    <w:rsid w:val="001E3537"/>
    <w:rsid w:val="001E3960"/>
    <w:rsid w:val="001E4087"/>
    <w:rsid w:val="001E4EDA"/>
    <w:rsid w:val="001E5738"/>
    <w:rsid w:val="001E7D66"/>
    <w:rsid w:val="001F0AEC"/>
    <w:rsid w:val="001F1DBD"/>
    <w:rsid w:val="001F24E8"/>
    <w:rsid w:val="001F3565"/>
    <w:rsid w:val="001F3B87"/>
    <w:rsid w:val="001F3C5C"/>
    <w:rsid w:val="001F4599"/>
    <w:rsid w:val="001F475D"/>
    <w:rsid w:val="001F4825"/>
    <w:rsid w:val="001F51DB"/>
    <w:rsid w:val="001F5257"/>
    <w:rsid w:val="001F5A07"/>
    <w:rsid w:val="001F62CD"/>
    <w:rsid w:val="001F6526"/>
    <w:rsid w:val="001F68E2"/>
    <w:rsid w:val="001F6B11"/>
    <w:rsid w:val="001F7133"/>
    <w:rsid w:val="001F7734"/>
    <w:rsid w:val="00200631"/>
    <w:rsid w:val="002011B3"/>
    <w:rsid w:val="0020198A"/>
    <w:rsid w:val="002024D5"/>
    <w:rsid w:val="002033E6"/>
    <w:rsid w:val="00204F9A"/>
    <w:rsid w:val="002058AE"/>
    <w:rsid w:val="00205902"/>
    <w:rsid w:val="002063F1"/>
    <w:rsid w:val="0020663E"/>
    <w:rsid w:val="0020694F"/>
    <w:rsid w:val="00206AD6"/>
    <w:rsid w:val="00207D86"/>
    <w:rsid w:val="00211724"/>
    <w:rsid w:val="00212032"/>
    <w:rsid w:val="00212D07"/>
    <w:rsid w:val="002130A6"/>
    <w:rsid w:val="00213138"/>
    <w:rsid w:val="00213D3A"/>
    <w:rsid w:val="00214483"/>
    <w:rsid w:val="00216273"/>
    <w:rsid w:val="002169F6"/>
    <w:rsid w:val="002173A9"/>
    <w:rsid w:val="00217CA5"/>
    <w:rsid w:val="00220220"/>
    <w:rsid w:val="00220397"/>
    <w:rsid w:val="002204CC"/>
    <w:rsid w:val="00220811"/>
    <w:rsid w:val="00220B16"/>
    <w:rsid w:val="0022176E"/>
    <w:rsid w:val="002217D4"/>
    <w:rsid w:val="00221BBF"/>
    <w:rsid w:val="002229F2"/>
    <w:rsid w:val="00222B44"/>
    <w:rsid w:val="00222E8F"/>
    <w:rsid w:val="002232D4"/>
    <w:rsid w:val="00223BC8"/>
    <w:rsid w:val="0022472F"/>
    <w:rsid w:val="002267A6"/>
    <w:rsid w:val="00226E43"/>
    <w:rsid w:val="00227F99"/>
    <w:rsid w:val="00230BEB"/>
    <w:rsid w:val="00231C91"/>
    <w:rsid w:val="00231D2C"/>
    <w:rsid w:val="00231F9E"/>
    <w:rsid w:val="00233084"/>
    <w:rsid w:val="002331A7"/>
    <w:rsid w:val="00233263"/>
    <w:rsid w:val="0023335D"/>
    <w:rsid w:val="002334FB"/>
    <w:rsid w:val="00234412"/>
    <w:rsid w:val="00234A7C"/>
    <w:rsid w:val="00234DC5"/>
    <w:rsid w:val="002353D5"/>
    <w:rsid w:val="0023564E"/>
    <w:rsid w:val="0023652C"/>
    <w:rsid w:val="00236A98"/>
    <w:rsid w:val="002373AA"/>
    <w:rsid w:val="002375D3"/>
    <w:rsid w:val="00237725"/>
    <w:rsid w:val="00237904"/>
    <w:rsid w:val="00237B01"/>
    <w:rsid w:val="0024005D"/>
    <w:rsid w:val="00240061"/>
    <w:rsid w:val="00241160"/>
    <w:rsid w:val="00241A8B"/>
    <w:rsid w:val="00241B71"/>
    <w:rsid w:val="002426E7"/>
    <w:rsid w:val="0024340B"/>
    <w:rsid w:val="00243625"/>
    <w:rsid w:val="00244271"/>
    <w:rsid w:val="002451EF"/>
    <w:rsid w:val="002452FD"/>
    <w:rsid w:val="002463DF"/>
    <w:rsid w:val="00246AAE"/>
    <w:rsid w:val="00246D7B"/>
    <w:rsid w:val="002474E1"/>
    <w:rsid w:val="0025051A"/>
    <w:rsid w:val="00250822"/>
    <w:rsid w:val="002514B8"/>
    <w:rsid w:val="0025150C"/>
    <w:rsid w:val="00251766"/>
    <w:rsid w:val="00251C17"/>
    <w:rsid w:val="00251D3D"/>
    <w:rsid w:val="00251D90"/>
    <w:rsid w:val="00251FB0"/>
    <w:rsid w:val="00252772"/>
    <w:rsid w:val="00252FBA"/>
    <w:rsid w:val="0025420C"/>
    <w:rsid w:val="00254378"/>
    <w:rsid w:val="00254FDF"/>
    <w:rsid w:val="00255C13"/>
    <w:rsid w:val="002564DE"/>
    <w:rsid w:val="002565A0"/>
    <w:rsid w:val="002567CB"/>
    <w:rsid w:val="0025702A"/>
    <w:rsid w:val="00260625"/>
    <w:rsid w:val="00261420"/>
    <w:rsid w:val="00261F85"/>
    <w:rsid w:val="0026312B"/>
    <w:rsid w:val="0026422D"/>
    <w:rsid w:val="00264684"/>
    <w:rsid w:val="002665D4"/>
    <w:rsid w:val="0026673B"/>
    <w:rsid w:val="00266845"/>
    <w:rsid w:val="002669F1"/>
    <w:rsid w:val="00266A90"/>
    <w:rsid w:val="002670B2"/>
    <w:rsid w:val="002700D4"/>
    <w:rsid w:val="0027058B"/>
    <w:rsid w:val="00270C4B"/>
    <w:rsid w:val="00270CD8"/>
    <w:rsid w:val="00270D2D"/>
    <w:rsid w:val="00271422"/>
    <w:rsid w:val="00271EB6"/>
    <w:rsid w:val="00272AE9"/>
    <w:rsid w:val="00273605"/>
    <w:rsid w:val="00273625"/>
    <w:rsid w:val="00275076"/>
    <w:rsid w:val="002750D4"/>
    <w:rsid w:val="00275AF3"/>
    <w:rsid w:val="00275E78"/>
    <w:rsid w:val="002775B3"/>
    <w:rsid w:val="00277FD2"/>
    <w:rsid w:val="002801D9"/>
    <w:rsid w:val="00280DC5"/>
    <w:rsid w:val="00281536"/>
    <w:rsid w:val="0028172C"/>
    <w:rsid w:val="00281DA6"/>
    <w:rsid w:val="002827BF"/>
    <w:rsid w:val="00282B67"/>
    <w:rsid w:val="00283536"/>
    <w:rsid w:val="00283F7B"/>
    <w:rsid w:val="00284B68"/>
    <w:rsid w:val="00284B6F"/>
    <w:rsid w:val="00284BE9"/>
    <w:rsid w:val="00285C6D"/>
    <w:rsid w:val="00287D61"/>
    <w:rsid w:val="00287FAB"/>
    <w:rsid w:val="00290832"/>
    <w:rsid w:val="002910D6"/>
    <w:rsid w:val="002911D4"/>
    <w:rsid w:val="0029171D"/>
    <w:rsid w:val="00291DCD"/>
    <w:rsid w:val="00291E48"/>
    <w:rsid w:val="00291F27"/>
    <w:rsid w:val="00292B9B"/>
    <w:rsid w:val="0029378D"/>
    <w:rsid w:val="002938B5"/>
    <w:rsid w:val="00293D59"/>
    <w:rsid w:val="0029696B"/>
    <w:rsid w:val="00296B85"/>
    <w:rsid w:val="00296F92"/>
    <w:rsid w:val="00297917"/>
    <w:rsid w:val="00297FE7"/>
    <w:rsid w:val="002A0C12"/>
    <w:rsid w:val="002A115C"/>
    <w:rsid w:val="002A16DB"/>
    <w:rsid w:val="002A1AEB"/>
    <w:rsid w:val="002A3403"/>
    <w:rsid w:val="002A377E"/>
    <w:rsid w:val="002A3D66"/>
    <w:rsid w:val="002A42BD"/>
    <w:rsid w:val="002A57DC"/>
    <w:rsid w:val="002A59C4"/>
    <w:rsid w:val="002A6460"/>
    <w:rsid w:val="002A6912"/>
    <w:rsid w:val="002A74E5"/>
    <w:rsid w:val="002A7DD0"/>
    <w:rsid w:val="002B0139"/>
    <w:rsid w:val="002B2645"/>
    <w:rsid w:val="002B2B00"/>
    <w:rsid w:val="002B30DA"/>
    <w:rsid w:val="002B4471"/>
    <w:rsid w:val="002B4E34"/>
    <w:rsid w:val="002B58ED"/>
    <w:rsid w:val="002B7460"/>
    <w:rsid w:val="002B75C5"/>
    <w:rsid w:val="002C150B"/>
    <w:rsid w:val="002C3BD9"/>
    <w:rsid w:val="002C3DA7"/>
    <w:rsid w:val="002C4D46"/>
    <w:rsid w:val="002C4F15"/>
    <w:rsid w:val="002C5D65"/>
    <w:rsid w:val="002C5E30"/>
    <w:rsid w:val="002C6B2D"/>
    <w:rsid w:val="002C6D95"/>
    <w:rsid w:val="002D026B"/>
    <w:rsid w:val="002D02EA"/>
    <w:rsid w:val="002D0E2C"/>
    <w:rsid w:val="002D105C"/>
    <w:rsid w:val="002D232D"/>
    <w:rsid w:val="002D2DD7"/>
    <w:rsid w:val="002D3B82"/>
    <w:rsid w:val="002D3C0B"/>
    <w:rsid w:val="002D4871"/>
    <w:rsid w:val="002D4CB1"/>
    <w:rsid w:val="002D4F0E"/>
    <w:rsid w:val="002D63D8"/>
    <w:rsid w:val="002D6933"/>
    <w:rsid w:val="002D7D77"/>
    <w:rsid w:val="002E0663"/>
    <w:rsid w:val="002E219D"/>
    <w:rsid w:val="002E368D"/>
    <w:rsid w:val="002E470E"/>
    <w:rsid w:val="002E4CD5"/>
    <w:rsid w:val="002E5493"/>
    <w:rsid w:val="002E6CDF"/>
    <w:rsid w:val="002E725A"/>
    <w:rsid w:val="002E7965"/>
    <w:rsid w:val="002F0420"/>
    <w:rsid w:val="002F18D3"/>
    <w:rsid w:val="002F1B01"/>
    <w:rsid w:val="002F223A"/>
    <w:rsid w:val="002F3D20"/>
    <w:rsid w:val="002F3E90"/>
    <w:rsid w:val="002F5047"/>
    <w:rsid w:val="002F60BF"/>
    <w:rsid w:val="002F6626"/>
    <w:rsid w:val="002F6847"/>
    <w:rsid w:val="002F6CCD"/>
    <w:rsid w:val="002F7990"/>
    <w:rsid w:val="00301591"/>
    <w:rsid w:val="00301887"/>
    <w:rsid w:val="00301C2B"/>
    <w:rsid w:val="00301EF1"/>
    <w:rsid w:val="00301F30"/>
    <w:rsid w:val="003023C2"/>
    <w:rsid w:val="00303013"/>
    <w:rsid w:val="00303184"/>
    <w:rsid w:val="003031C6"/>
    <w:rsid w:val="00303202"/>
    <w:rsid w:val="0030374C"/>
    <w:rsid w:val="00305A7C"/>
    <w:rsid w:val="00306200"/>
    <w:rsid w:val="00306469"/>
    <w:rsid w:val="003069ED"/>
    <w:rsid w:val="00307024"/>
    <w:rsid w:val="00307F8D"/>
    <w:rsid w:val="00310CB5"/>
    <w:rsid w:val="00310D31"/>
    <w:rsid w:val="00311BDE"/>
    <w:rsid w:val="0031210B"/>
    <w:rsid w:val="00312463"/>
    <w:rsid w:val="00312659"/>
    <w:rsid w:val="00313916"/>
    <w:rsid w:val="003145F8"/>
    <w:rsid w:val="00314C03"/>
    <w:rsid w:val="00314D01"/>
    <w:rsid w:val="00315D21"/>
    <w:rsid w:val="0031617B"/>
    <w:rsid w:val="0031715B"/>
    <w:rsid w:val="00320045"/>
    <w:rsid w:val="003205BC"/>
    <w:rsid w:val="00320671"/>
    <w:rsid w:val="003207BA"/>
    <w:rsid w:val="00320CC4"/>
    <w:rsid w:val="003210CD"/>
    <w:rsid w:val="00321809"/>
    <w:rsid w:val="003218A9"/>
    <w:rsid w:val="00321939"/>
    <w:rsid w:val="003222EC"/>
    <w:rsid w:val="003247AC"/>
    <w:rsid w:val="00324CD7"/>
    <w:rsid w:val="00325B3A"/>
    <w:rsid w:val="00325C0B"/>
    <w:rsid w:val="00327162"/>
    <w:rsid w:val="0032795D"/>
    <w:rsid w:val="0033034B"/>
    <w:rsid w:val="0033039E"/>
    <w:rsid w:val="00331B49"/>
    <w:rsid w:val="003322F8"/>
    <w:rsid w:val="00332A17"/>
    <w:rsid w:val="00332C84"/>
    <w:rsid w:val="003332A7"/>
    <w:rsid w:val="00333924"/>
    <w:rsid w:val="003343B3"/>
    <w:rsid w:val="00334DF7"/>
    <w:rsid w:val="003359E2"/>
    <w:rsid w:val="00335BCA"/>
    <w:rsid w:val="00340C15"/>
    <w:rsid w:val="00340E24"/>
    <w:rsid w:val="00343471"/>
    <w:rsid w:val="00344018"/>
    <w:rsid w:val="00344129"/>
    <w:rsid w:val="003446CC"/>
    <w:rsid w:val="00344A99"/>
    <w:rsid w:val="0034697C"/>
    <w:rsid w:val="00347435"/>
    <w:rsid w:val="003476BC"/>
    <w:rsid w:val="003478E2"/>
    <w:rsid w:val="003501F2"/>
    <w:rsid w:val="0035031B"/>
    <w:rsid w:val="0035149C"/>
    <w:rsid w:val="003519D3"/>
    <w:rsid w:val="003520DB"/>
    <w:rsid w:val="0035305E"/>
    <w:rsid w:val="00353EB0"/>
    <w:rsid w:val="003542B9"/>
    <w:rsid w:val="00354441"/>
    <w:rsid w:val="003548D9"/>
    <w:rsid w:val="003554D0"/>
    <w:rsid w:val="00356B2E"/>
    <w:rsid w:val="00356EEA"/>
    <w:rsid w:val="00356F8F"/>
    <w:rsid w:val="00357502"/>
    <w:rsid w:val="00357675"/>
    <w:rsid w:val="00357E1F"/>
    <w:rsid w:val="003605CA"/>
    <w:rsid w:val="00360EDF"/>
    <w:rsid w:val="00361F81"/>
    <w:rsid w:val="00362080"/>
    <w:rsid w:val="003622DF"/>
    <w:rsid w:val="0036245E"/>
    <w:rsid w:val="00365835"/>
    <w:rsid w:val="0036678E"/>
    <w:rsid w:val="00367569"/>
    <w:rsid w:val="00367F81"/>
    <w:rsid w:val="00370122"/>
    <w:rsid w:val="00370441"/>
    <w:rsid w:val="00370E1F"/>
    <w:rsid w:val="00370FE7"/>
    <w:rsid w:val="00372165"/>
    <w:rsid w:val="00372537"/>
    <w:rsid w:val="00373168"/>
    <w:rsid w:val="00374285"/>
    <w:rsid w:val="003746FB"/>
    <w:rsid w:val="003747B3"/>
    <w:rsid w:val="003747E5"/>
    <w:rsid w:val="0037614B"/>
    <w:rsid w:val="00376443"/>
    <w:rsid w:val="00377AF5"/>
    <w:rsid w:val="00377B05"/>
    <w:rsid w:val="00377D10"/>
    <w:rsid w:val="003802F5"/>
    <w:rsid w:val="00380469"/>
    <w:rsid w:val="00380DFE"/>
    <w:rsid w:val="0038134E"/>
    <w:rsid w:val="003813E9"/>
    <w:rsid w:val="0038194B"/>
    <w:rsid w:val="00381B30"/>
    <w:rsid w:val="003833F5"/>
    <w:rsid w:val="0038352E"/>
    <w:rsid w:val="00383571"/>
    <w:rsid w:val="00383589"/>
    <w:rsid w:val="00384749"/>
    <w:rsid w:val="00385B71"/>
    <w:rsid w:val="0038632F"/>
    <w:rsid w:val="00386422"/>
    <w:rsid w:val="00387181"/>
    <w:rsid w:val="0038719D"/>
    <w:rsid w:val="0038763E"/>
    <w:rsid w:val="00387745"/>
    <w:rsid w:val="003877AC"/>
    <w:rsid w:val="00387839"/>
    <w:rsid w:val="00387C6A"/>
    <w:rsid w:val="003908AB"/>
    <w:rsid w:val="00390F0B"/>
    <w:rsid w:val="003913F4"/>
    <w:rsid w:val="0039159B"/>
    <w:rsid w:val="00391A1C"/>
    <w:rsid w:val="00391A56"/>
    <w:rsid w:val="00391CA1"/>
    <w:rsid w:val="003935F0"/>
    <w:rsid w:val="0039446F"/>
    <w:rsid w:val="00394B9B"/>
    <w:rsid w:val="00394F3A"/>
    <w:rsid w:val="00395454"/>
    <w:rsid w:val="003954C3"/>
    <w:rsid w:val="00395946"/>
    <w:rsid w:val="003974C5"/>
    <w:rsid w:val="003A0677"/>
    <w:rsid w:val="003A0AAB"/>
    <w:rsid w:val="003A1848"/>
    <w:rsid w:val="003A2975"/>
    <w:rsid w:val="003A35A3"/>
    <w:rsid w:val="003A36E1"/>
    <w:rsid w:val="003A38E5"/>
    <w:rsid w:val="003A3F76"/>
    <w:rsid w:val="003A4171"/>
    <w:rsid w:val="003A46AC"/>
    <w:rsid w:val="003A48FB"/>
    <w:rsid w:val="003A51C3"/>
    <w:rsid w:val="003A5279"/>
    <w:rsid w:val="003A6AF3"/>
    <w:rsid w:val="003A6DB3"/>
    <w:rsid w:val="003A6E49"/>
    <w:rsid w:val="003A715B"/>
    <w:rsid w:val="003B04C7"/>
    <w:rsid w:val="003B1430"/>
    <w:rsid w:val="003B1B14"/>
    <w:rsid w:val="003B3056"/>
    <w:rsid w:val="003B379E"/>
    <w:rsid w:val="003B413E"/>
    <w:rsid w:val="003B46FA"/>
    <w:rsid w:val="003B6B8B"/>
    <w:rsid w:val="003C0A9F"/>
    <w:rsid w:val="003C1866"/>
    <w:rsid w:val="003C18D9"/>
    <w:rsid w:val="003C3735"/>
    <w:rsid w:val="003C4128"/>
    <w:rsid w:val="003C4C88"/>
    <w:rsid w:val="003C6096"/>
    <w:rsid w:val="003C6C0B"/>
    <w:rsid w:val="003C6D3F"/>
    <w:rsid w:val="003C77F4"/>
    <w:rsid w:val="003C7FBB"/>
    <w:rsid w:val="003D0412"/>
    <w:rsid w:val="003D0D2A"/>
    <w:rsid w:val="003D2D30"/>
    <w:rsid w:val="003D5517"/>
    <w:rsid w:val="003D583C"/>
    <w:rsid w:val="003D5CF8"/>
    <w:rsid w:val="003D6003"/>
    <w:rsid w:val="003D7AA8"/>
    <w:rsid w:val="003D7D0A"/>
    <w:rsid w:val="003E02B9"/>
    <w:rsid w:val="003E0D10"/>
    <w:rsid w:val="003E2250"/>
    <w:rsid w:val="003E291A"/>
    <w:rsid w:val="003E2C33"/>
    <w:rsid w:val="003E358B"/>
    <w:rsid w:val="003E3BAB"/>
    <w:rsid w:val="003E3CA5"/>
    <w:rsid w:val="003E3DBD"/>
    <w:rsid w:val="003E4929"/>
    <w:rsid w:val="003E4F20"/>
    <w:rsid w:val="003E505F"/>
    <w:rsid w:val="003E6AA7"/>
    <w:rsid w:val="003E736D"/>
    <w:rsid w:val="003E780E"/>
    <w:rsid w:val="003E7AED"/>
    <w:rsid w:val="003F05E5"/>
    <w:rsid w:val="003F0D32"/>
    <w:rsid w:val="003F0E97"/>
    <w:rsid w:val="003F1D8E"/>
    <w:rsid w:val="003F23B7"/>
    <w:rsid w:val="003F24A9"/>
    <w:rsid w:val="003F252C"/>
    <w:rsid w:val="003F366C"/>
    <w:rsid w:val="003F3A41"/>
    <w:rsid w:val="003F3E6D"/>
    <w:rsid w:val="003F3EDC"/>
    <w:rsid w:val="003F48C4"/>
    <w:rsid w:val="003F49A0"/>
    <w:rsid w:val="003F4D4E"/>
    <w:rsid w:val="003F4F90"/>
    <w:rsid w:val="003F5139"/>
    <w:rsid w:val="003F540E"/>
    <w:rsid w:val="003F5CDA"/>
    <w:rsid w:val="003F5E7B"/>
    <w:rsid w:val="003F6911"/>
    <w:rsid w:val="003F740C"/>
    <w:rsid w:val="00400164"/>
    <w:rsid w:val="0040065D"/>
    <w:rsid w:val="004021E6"/>
    <w:rsid w:val="00402CFB"/>
    <w:rsid w:val="00404D30"/>
    <w:rsid w:val="00410CCF"/>
    <w:rsid w:val="004112C1"/>
    <w:rsid w:val="00411806"/>
    <w:rsid w:val="0041284A"/>
    <w:rsid w:val="0041390E"/>
    <w:rsid w:val="004139F0"/>
    <w:rsid w:val="00413E3A"/>
    <w:rsid w:val="0041403C"/>
    <w:rsid w:val="0041584B"/>
    <w:rsid w:val="0041633F"/>
    <w:rsid w:val="004167FF"/>
    <w:rsid w:val="004170C0"/>
    <w:rsid w:val="004208CB"/>
    <w:rsid w:val="00421250"/>
    <w:rsid w:val="00421772"/>
    <w:rsid w:val="00421EE9"/>
    <w:rsid w:val="00422E0B"/>
    <w:rsid w:val="00423BD2"/>
    <w:rsid w:val="00424AC1"/>
    <w:rsid w:val="00425C8B"/>
    <w:rsid w:val="004263EE"/>
    <w:rsid w:val="00426761"/>
    <w:rsid w:val="004267AE"/>
    <w:rsid w:val="004268C1"/>
    <w:rsid w:val="00426F8B"/>
    <w:rsid w:val="00427094"/>
    <w:rsid w:val="00427B69"/>
    <w:rsid w:val="00427EEC"/>
    <w:rsid w:val="00430459"/>
    <w:rsid w:val="00430BF0"/>
    <w:rsid w:val="00430E2F"/>
    <w:rsid w:val="0043123C"/>
    <w:rsid w:val="00431CFD"/>
    <w:rsid w:val="00431D2B"/>
    <w:rsid w:val="00432592"/>
    <w:rsid w:val="00432941"/>
    <w:rsid w:val="00432E05"/>
    <w:rsid w:val="00434590"/>
    <w:rsid w:val="0043549A"/>
    <w:rsid w:val="00435749"/>
    <w:rsid w:val="00435A70"/>
    <w:rsid w:val="00436590"/>
    <w:rsid w:val="00436F6C"/>
    <w:rsid w:val="004370A7"/>
    <w:rsid w:val="00437797"/>
    <w:rsid w:val="00437B96"/>
    <w:rsid w:val="00437C66"/>
    <w:rsid w:val="00440F02"/>
    <w:rsid w:val="0044286D"/>
    <w:rsid w:val="00442A8C"/>
    <w:rsid w:val="00443640"/>
    <w:rsid w:val="004440E3"/>
    <w:rsid w:val="00444A1B"/>
    <w:rsid w:val="004451FB"/>
    <w:rsid w:val="00445215"/>
    <w:rsid w:val="004454BB"/>
    <w:rsid w:val="00445657"/>
    <w:rsid w:val="00446346"/>
    <w:rsid w:val="004468B6"/>
    <w:rsid w:val="00446C6B"/>
    <w:rsid w:val="00446D1E"/>
    <w:rsid w:val="00447132"/>
    <w:rsid w:val="0044721A"/>
    <w:rsid w:val="00447E27"/>
    <w:rsid w:val="00452FD6"/>
    <w:rsid w:val="00453154"/>
    <w:rsid w:val="004533CF"/>
    <w:rsid w:val="0045372E"/>
    <w:rsid w:val="00453CDC"/>
    <w:rsid w:val="00454865"/>
    <w:rsid w:val="00454C66"/>
    <w:rsid w:val="00456B19"/>
    <w:rsid w:val="00456D49"/>
    <w:rsid w:val="00456F08"/>
    <w:rsid w:val="0046042E"/>
    <w:rsid w:val="0046083A"/>
    <w:rsid w:val="004614A4"/>
    <w:rsid w:val="004616E0"/>
    <w:rsid w:val="00462AD5"/>
    <w:rsid w:val="00464838"/>
    <w:rsid w:val="004649BE"/>
    <w:rsid w:val="0046542B"/>
    <w:rsid w:val="00467572"/>
    <w:rsid w:val="00467EB5"/>
    <w:rsid w:val="004706B1"/>
    <w:rsid w:val="00471966"/>
    <w:rsid w:val="004742AC"/>
    <w:rsid w:val="004743EE"/>
    <w:rsid w:val="00474651"/>
    <w:rsid w:val="0047565E"/>
    <w:rsid w:val="00475A28"/>
    <w:rsid w:val="00477A91"/>
    <w:rsid w:val="00477EDD"/>
    <w:rsid w:val="00480E60"/>
    <w:rsid w:val="00481A3A"/>
    <w:rsid w:val="00482C1F"/>
    <w:rsid w:val="00482D12"/>
    <w:rsid w:val="00484252"/>
    <w:rsid w:val="00484D07"/>
    <w:rsid w:val="00485D3D"/>
    <w:rsid w:val="00486153"/>
    <w:rsid w:val="004871F1"/>
    <w:rsid w:val="00487797"/>
    <w:rsid w:val="00487EE8"/>
    <w:rsid w:val="0049124D"/>
    <w:rsid w:val="00491B0A"/>
    <w:rsid w:val="004923CE"/>
    <w:rsid w:val="00492646"/>
    <w:rsid w:val="00492E62"/>
    <w:rsid w:val="00493866"/>
    <w:rsid w:val="00493954"/>
    <w:rsid w:val="00493DA4"/>
    <w:rsid w:val="00494814"/>
    <w:rsid w:val="00494A4A"/>
    <w:rsid w:val="0049509F"/>
    <w:rsid w:val="0049519A"/>
    <w:rsid w:val="004957E4"/>
    <w:rsid w:val="004958C1"/>
    <w:rsid w:val="004976CA"/>
    <w:rsid w:val="00497E2C"/>
    <w:rsid w:val="004A0FB8"/>
    <w:rsid w:val="004A1D87"/>
    <w:rsid w:val="004A1EA7"/>
    <w:rsid w:val="004A20F0"/>
    <w:rsid w:val="004A2F38"/>
    <w:rsid w:val="004A38D9"/>
    <w:rsid w:val="004A4E0A"/>
    <w:rsid w:val="004A50A6"/>
    <w:rsid w:val="004A6611"/>
    <w:rsid w:val="004A6FD9"/>
    <w:rsid w:val="004B0190"/>
    <w:rsid w:val="004B0288"/>
    <w:rsid w:val="004B05E9"/>
    <w:rsid w:val="004B1437"/>
    <w:rsid w:val="004B1C46"/>
    <w:rsid w:val="004B20F5"/>
    <w:rsid w:val="004B43C8"/>
    <w:rsid w:val="004B4EC2"/>
    <w:rsid w:val="004B5318"/>
    <w:rsid w:val="004B5924"/>
    <w:rsid w:val="004B6085"/>
    <w:rsid w:val="004B62DA"/>
    <w:rsid w:val="004C011C"/>
    <w:rsid w:val="004C08BA"/>
    <w:rsid w:val="004C2B25"/>
    <w:rsid w:val="004C2E30"/>
    <w:rsid w:val="004C3B3C"/>
    <w:rsid w:val="004C4726"/>
    <w:rsid w:val="004C4CC7"/>
    <w:rsid w:val="004C59AB"/>
    <w:rsid w:val="004C5CC9"/>
    <w:rsid w:val="004C5DED"/>
    <w:rsid w:val="004C6963"/>
    <w:rsid w:val="004C6CEE"/>
    <w:rsid w:val="004C6D59"/>
    <w:rsid w:val="004D026A"/>
    <w:rsid w:val="004D0480"/>
    <w:rsid w:val="004D1643"/>
    <w:rsid w:val="004D18D4"/>
    <w:rsid w:val="004D2724"/>
    <w:rsid w:val="004D2FB8"/>
    <w:rsid w:val="004D306A"/>
    <w:rsid w:val="004D395B"/>
    <w:rsid w:val="004D4A16"/>
    <w:rsid w:val="004D4E15"/>
    <w:rsid w:val="004D519B"/>
    <w:rsid w:val="004D5376"/>
    <w:rsid w:val="004D5C62"/>
    <w:rsid w:val="004E0533"/>
    <w:rsid w:val="004E06E8"/>
    <w:rsid w:val="004E2678"/>
    <w:rsid w:val="004E2F4F"/>
    <w:rsid w:val="004E3B37"/>
    <w:rsid w:val="004E3E70"/>
    <w:rsid w:val="004E45DB"/>
    <w:rsid w:val="004E5275"/>
    <w:rsid w:val="004E545F"/>
    <w:rsid w:val="004E73E5"/>
    <w:rsid w:val="004E7A8C"/>
    <w:rsid w:val="004E7A99"/>
    <w:rsid w:val="004E7D01"/>
    <w:rsid w:val="004F1A6E"/>
    <w:rsid w:val="004F1E10"/>
    <w:rsid w:val="004F3756"/>
    <w:rsid w:val="004F5BDE"/>
    <w:rsid w:val="004F627D"/>
    <w:rsid w:val="004F64F6"/>
    <w:rsid w:val="004F6898"/>
    <w:rsid w:val="005006B7"/>
    <w:rsid w:val="005007C1"/>
    <w:rsid w:val="00500A38"/>
    <w:rsid w:val="00500D56"/>
    <w:rsid w:val="00501149"/>
    <w:rsid w:val="00501811"/>
    <w:rsid w:val="005020AD"/>
    <w:rsid w:val="005036B2"/>
    <w:rsid w:val="00503D59"/>
    <w:rsid w:val="00504373"/>
    <w:rsid w:val="00504AB3"/>
    <w:rsid w:val="00505A8A"/>
    <w:rsid w:val="00505DCE"/>
    <w:rsid w:val="005067F6"/>
    <w:rsid w:val="00507266"/>
    <w:rsid w:val="00507EFC"/>
    <w:rsid w:val="00510424"/>
    <w:rsid w:val="00510634"/>
    <w:rsid w:val="00510A76"/>
    <w:rsid w:val="00510DE1"/>
    <w:rsid w:val="0051156F"/>
    <w:rsid w:val="00511A24"/>
    <w:rsid w:val="00511A6A"/>
    <w:rsid w:val="00511C8E"/>
    <w:rsid w:val="00511E55"/>
    <w:rsid w:val="00512EA5"/>
    <w:rsid w:val="00513F88"/>
    <w:rsid w:val="0051411B"/>
    <w:rsid w:val="00514965"/>
    <w:rsid w:val="0051597D"/>
    <w:rsid w:val="00515AAD"/>
    <w:rsid w:val="00520084"/>
    <w:rsid w:val="0052196F"/>
    <w:rsid w:val="005232EF"/>
    <w:rsid w:val="0052363B"/>
    <w:rsid w:val="00524713"/>
    <w:rsid w:val="00526002"/>
    <w:rsid w:val="0052637E"/>
    <w:rsid w:val="00526525"/>
    <w:rsid w:val="00526588"/>
    <w:rsid w:val="005279F8"/>
    <w:rsid w:val="00527F8F"/>
    <w:rsid w:val="00530038"/>
    <w:rsid w:val="0053009A"/>
    <w:rsid w:val="00530329"/>
    <w:rsid w:val="00531BA6"/>
    <w:rsid w:val="00532FF6"/>
    <w:rsid w:val="00533CBD"/>
    <w:rsid w:val="00533E83"/>
    <w:rsid w:val="00534172"/>
    <w:rsid w:val="00534692"/>
    <w:rsid w:val="00534849"/>
    <w:rsid w:val="005350C8"/>
    <w:rsid w:val="00535F84"/>
    <w:rsid w:val="00536D96"/>
    <w:rsid w:val="0053729F"/>
    <w:rsid w:val="00537454"/>
    <w:rsid w:val="00537873"/>
    <w:rsid w:val="00537909"/>
    <w:rsid w:val="00537EC0"/>
    <w:rsid w:val="005405E8"/>
    <w:rsid w:val="00540666"/>
    <w:rsid w:val="00540DA4"/>
    <w:rsid w:val="00541ADA"/>
    <w:rsid w:val="00541BA2"/>
    <w:rsid w:val="00541BC6"/>
    <w:rsid w:val="00541CA5"/>
    <w:rsid w:val="0054235E"/>
    <w:rsid w:val="005429E3"/>
    <w:rsid w:val="00542C8D"/>
    <w:rsid w:val="00543AA0"/>
    <w:rsid w:val="00543E05"/>
    <w:rsid w:val="005441C7"/>
    <w:rsid w:val="00544404"/>
    <w:rsid w:val="0054441E"/>
    <w:rsid w:val="00544481"/>
    <w:rsid w:val="00545F0A"/>
    <w:rsid w:val="005472A8"/>
    <w:rsid w:val="00552052"/>
    <w:rsid w:val="005521FE"/>
    <w:rsid w:val="005530B3"/>
    <w:rsid w:val="00553FB3"/>
    <w:rsid w:val="0055464E"/>
    <w:rsid w:val="0055479A"/>
    <w:rsid w:val="00560D37"/>
    <w:rsid w:val="00560EDD"/>
    <w:rsid w:val="005618CC"/>
    <w:rsid w:val="00562160"/>
    <w:rsid w:val="005629BE"/>
    <w:rsid w:val="00563148"/>
    <w:rsid w:val="00563404"/>
    <w:rsid w:val="005643A5"/>
    <w:rsid w:val="00564543"/>
    <w:rsid w:val="00564A68"/>
    <w:rsid w:val="00564A96"/>
    <w:rsid w:val="00564A9C"/>
    <w:rsid w:val="00564EC2"/>
    <w:rsid w:val="00564EF6"/>
    <w:rsid w:val="00565292"/>
    <w:rsid w:val="00565D09"/>
    <w:rsid w:val="00566226"/>
    <w:rsid w:val="00566274"/>
    <w:rsid w:val="0057034E"/>
    <w:rsid w:val="00570520"/>
    <w:rsid w:val="00571132"/>
    <w:rsid w:val="00573036"/>
    <w:rsid w:val="005741B2"/>
    <w:rsid w:val="00574282"/>
    <w:rsid w:val="00574E76"/>
    <w:rsid w:val="005769DB"/>
    <w:rsid w:val="00576DB5"/>
    <w:rsid w:val="005777C1"/>
    <w:rsid w:val="00577D4E"/>
    <w:rsid w:val="00580CFC"/>
    <w:rsid w:val="00580EC4"/>
    <w:rsid w:val="00582711"/>
    <w:rsid w:val="00583195"/>
    <w:rsid w:val="005835BC"/>
    <w:rsid w:val="00584EFB"/>
    <w:rsid w:val="00586166"/>
    <w:rsid w:val="00586B8D"/>
    <w:rsid w:val="005870EB"/>
    <w:rsid w:val="005876DB"/>
    <w:rsid w:val="00587EE7"/>
    <w:rsid w:val="005905A9"/>
    <w:rsid w:val="005909AF"/>
    <w:rsid w:val="00590EE5"/>
    <w:rsid w:val="00592A83"/>
    <w:rsid w:val="00593217"/>
    <w:rsid w:val="005941FB"/>
    <w:rsid w:val="005941FC"/>
    <w:rsid w:val="00594649"/>
    <w:rsid w:val="00594AF3"/>
    <w:rsid w:val="005954D0"/>
    <w:rsid w:val="00595F95"/>
    <w:rsid w:val="00596F45"/>
    <w:rsid w:val="00597F15"/>
    <w:rsid w:val="005A0731"/>
    <w:rsid w:val="005A0B4E"/>
    <w:rsid w:val="005A1F33"/>
    <w:rsid w:val="005A2401"/>
    <w:rsid w:val="005A24E3"/>
    <w:rsid w:val="005A2C0A"/>
    <w:rsid w:val="005A320D"/>
    <w:rsid w:val="005A3337"/>
    <w:rsid w:val="005A35A8"/>
    <w:rsid w:val="005A45D4"/>
    <w:rsid w:val="005A4642"/>
    <w:rsid w:val="005A4801"/>
    <w:rsid w:val="005A5061"/>
    <w:rsid w:val="005A61A5"/>
    <w:rsid w:val="005A6463"/>
    <w:rsid w:val="005A6BF7"/>
    <w:rsid w:val="005A77BE"/>
    <w:rsid w:val="005A7AD1"/>
    <w:rsid w:val="005B0DEC"/>
    <w:rsid w:val="005B15F9"/>
    <w:rsid w:val="005B3C89"/>
    <w:rsid w:val="005B57D2"/>
    <w:rsid w:val="005B5937"/>
    <w:rsid w:val="005C0488"/>
    <w:rsid w:val="005C11A0"/>
    <w:rsid w:val="005C1F41"/>
    <w:rsid w:val="005C28ED"/>
    <w:rsid w:val="005C2BD5"/>
    <w:rsid w:val="005C340C"/>
    <w:rsid w:val="005C3C86"/>
    <w:rsid w:val="005C3D45"/>
    <w:rsid w:val="005C42BE"/>
    <w:rsid w:val="005C57C6"/>
    <w:rsid w:val="005C5E83"/>
    <w:rsid w:val="005C6124"/>
    <w:rsid w:val="005C7382"/>
    <w:rsid w:val="005D09A3"/>
    <w:rsid w:val="005D2A6D"/>
    <w:rsid w:val="005D30E3"/>
    <w:rsid w:val="005D3BA8"/>
    <w:rsid w:val="005D40CE"/>
    <w:rsid w:val="005D4BB5"/>
    <w:rsid w:val="005D54B1"/>
    <w:rsid w:val="005D6360"/>
    <w:rsid w:val="005D67CD"/>
    <w:rsid w:val="005D75FC"/>
    <w:rsid w:val="005D792D"/>
    <w:rsid w:val="005D7A79"/>
    <w:rsid w:val="005D7A9A"/>
    <w:rsid w:val="005D7ACB"/>
    <w:rsid w:val="005E0889"/>
    <w:rsid w:val="005E0C8E"/>
    <w:rsid w:val="005E10D6"/>
    <w:rsid w:val="005E2D5F"/>
    <w:rsid w:val="005E32FB"/>
    <w:rsid w:val="005E4FD5"/>
    <w:rsid w:val="005E5358"/>
    <w:rsid w:val="005E5613"/>
    <w:rsid w:val="005E720C"/>
    <w:rsid w:val="005E75EA"/>
    <w:rsid w:val="005E7A48"/>
    <w:rsid w:val="005F0915"/>
    <w:rsid w:val="005F1645"/>
    <w:rsid w:val="005F1C71"/>
    <w:rsid w:val="005F1D7F"/>
    <w:rsid w:val="005F207B"/>
    <w:rsid w:val="005F26A8"/>
    <w:rsid w:val="005F2A0E"/>
    <w:rsid w:val="005F2A7A"/>
    <w:rsid w:val="005F2E26"/>
    <w:rsid w:val="005F2E50"/>
    <w:rsid w:val="005F2F35"/>
    <w:rsid w:val="005F344B"/>
    <w:rsid w:val="005F3A68"/>
    <w:rsid w:val="005F3A83"/>
    <w:rsid w:val="005F3B1E"/>
    <w:rsid w:val="005F40F6"/>
    <w:rsid w:val="005F43B6"/>
    <w:rsid w:val="005F4E83"/>
    <w:rsid w:val="005F4EF6"/>
    <w:rsid w:val="005F502A"/>
    <w:rsid w:val="005F5080"/>
    <w:rsid w:val="005F5B40"/>
    <w:rsid w:val="005F6BDE"/>
    <w:rsid w:val="005F7221"/>
    <w:rsid w:val="005F7268"/>
    <w:rsid w:val="005F797D"/>
    <w:rsid w:val="0060134B"/>
    <w:rsid w:val="00601BE3"/>
    <w:rsid w:val="006025A9"/>
    <w:rsid w:val="00602C8C"/>
    <w:rsid w:val="0060315C"/>
    <w:rsid w:val="00603331"/>
    <w:rsid w:val="0060479D"/>
    <w:rsid w:val="006079EF"/>
    <w:rsid w:val="00607CDF"/>
    <w:rsid w:val="0061000F"/>
    <w:rsid w:val="0061125F"/>
    <w:rsid w:val="00611597"/>
    <w:rsid w:val="00612DBB"/>
    <w:rsid w:val="00612FDF"/>
    <w:rsid w:val="00613736"/>
    <w:rsid w:val="006150EB"/>
    <w:rsid w:val="0061543B"/>
    <w:rsid w:val="00616803"/>
    <w:rsid w:val="00616946"/>
    <w:rsid w:val="0061722D"/>
    <w:rsid w:val="00617E88"/>
    <w:rsid w:val="006207E3"/>
    <w:rsid w:val="006209A1"/>
    <w:rsid w:val="006215E2"/>
    <w:rsid w:val="00621D36"/>
    <w:rsid w:val="00621F47"/>
    <w:rsid w:val="006228F0"/>
    <w:rsid w:val="006243AF"/>
    <w:rsid w:val="0062456A"/>
    <w:rsid w:val="00624969"/>
    <w:rsid w:val="00626156"/>
    <w:rsid w:val="00626948"/>
    <w:rsid w:val="00626BA8"/>
    <w:rsid w:val="0062766D"/>
    <w:rsid w:val="00627E3C"/>
    <w:rsid w:val="0063092C"/>
    <w:rsid w:val="00630B15"/>
    <w:rsid w:val="00630BEE"/>
    <w:rsid w:val="0063240E"/>
    <w:rsid w:val="00632DD6"/>
    <w:rsid w:val="006332B0"/>
    <w:rsid w:val="00633B22"/>
    <w:rsid w:val="00634248"/>
    <w:rsid w:val="00635F3C"/>
    <w:rsid w:val="00635FCD"/>
    <w:rsid w:val="00636478"/>
    <w:rsid w:val="006377D1"/>
    <w:rsid w:val="00637BB3"/>
    <w:rsid w:val="00637C88"/>
    <w:rsid w:val="00637DC5"/>
    <w:rsid w:val="006400FA"/>
    <w:rsid w:val="0064097D"/>
    <w:rsid w:val="00640A50"/>
    <w:rsid w:val="00640DD1"/>
    <w:rsid w:val="00641585"/>
    <w:rsid w:val="00641F87"/>
    <w:rsid w:val="0064200D"/>
    <w:rsid w:val="006429A5"/>
    <w:rsid w:val="00642A45"/>
    <w:rsid w:val="00642BEF"/>
    <w:rsid w:val="00643592"/>
    <w:rsid w:val="00644994"/>
    <w:rsid w:val="00644FA0"/>
    <w:rsid w:val="00645890"/>
    <w:rsid w:val="00646174"/>
    <w:rsid w:val="006461B5"/>
    <w:rsid w:val="00646247"/>
    <w:rsid w:val="0064656B"/>
    <w:rsid w:val="00646627"/>
    <w:rsid w:val="00646DBD"/>
    <w:rsid w:val="00650476"/>
    <w:rsid w:val="006513AB"/>
    <w:rsid w:val="00651615"/>
    <w:rsid w:val="00652711"/>
    <w:rsid w:val="0065283B"/>
    <w:rsid w:val="00653441"/>
    <w:rsid w:val="006538FF"/>
    <w:rsid w:val="00653FF3"/>
    <w:rsid w:val="0065455C"/>
    <w:rsid w:val="00654B61"/>
    <w:rsid w:val="006556B1"/>
    <w:rsid w:val="006557F3"/>
    <w:rsid w:val="00656063"/>
    <w:rsid w:val="00656081"/>
    <w:rsid w:val="006569CF"/>
    <w:rsid w:val="00656AA3"/>
    <w:rsid w:val="00656AFA"/>
    <w:rsid w:val="00660A2D"/>
    <w:rsid w:val="00660AA1"/>
    <w:rsid w:val="00661B24"/>
    <w:rsid w:val="00661F66"/>
    <w:rsid w:val="00662E53"/>
    <w:rsid w:val="006637B9"/>
    <w:rsid w:val="00663925"/>
    <w:rsid w:val="006640C4"/>
    <w:rsid w:val="00665CD6"/>
    <w:rsid w:val="00665E33"/>
    <w:rsid w:val="00665EE8"/>
    <w:rsid w:val="00665F91"/>
    <w:rsid w:val="00666879"/>
    <w:rsid w:val="00666E91"/>
    <w:rsid w:val="00667C5A"/>
    <w:rsid w:val="00667CA2"/>
    <w:rsid w:val="006718BC"/>
    <w:rsid w:val="00671BE1"/>
    <w:rsid w:val="00671C15"/>
    <w:rsid w:val="00672AF6"/>
    <w:rsid w:val="0067333A"/>
    <w:rsid w:val="006739E2"/>
    <w:rsid w:val="00673E93"/>
    <w:rsid w:val="00675AE8"/>
    <w:rsid w:val="00675E07"/>
    <w:rsid w:val="0067609A"/>
    <w:rsid w:val="00676A19"/>
    <w:rsid w:val="0068050C"/>
    <w:rsid w:val="00680C48"/>
    <w:rsid w:val="00681086"/>
    <w:rsid w:val="00681CAA"/>
    <w:rsid w:val="00682A95"/>
    <w:rsid w:val="00682F1B"/>
    <w:rsid w:val="006834A0"/>
    <w:rsid w:val="00684A70"/>
    <w:rsid w:val="00684D85"/>
    <w:rsid w:val="00685D4B"/>
    <w:rsid w:val="00686127"/>
    <w:rsid w:val="00686F09"/>
    <w:rsid w:val="0068764F"/>
    <w:rsid w:val="00687EAC"/>
    <w:rsid w:val="006911AF"/>
    <w:rsid w:val="0069373C"/>
    <w:rsid w:val="006947D3"/>
    <w:rsid w:val="00694D79"/>
    <w:rsid w:val="00695850"/>
    <w:rsid w:val="00695B53"/>
    <w:rsid w:val="006963EE"/>
    <w:rsid w:val="00696604"/>
    <w:rsid w:val="00696D12"/>
    <w:rsid w:val="00697228"/>
    <w:rsid w:val="0069746A"/>
    <w:rsid w:val="006A0BBE"/>
    <w:rsid w:val="006A1315"/>
    <w:rsid w:val="006A1815"/>
    <w:rsid w:val="006A1EF9"/>
    <w:rsid w:val="006A2050"/>
    <w:rsid w:val="006A21CD"/>
    <w:rsid w:val="006A2A9E"/>
    <w:rsid w:val="006A34A5"/>
    <w:rsid w:val="006A48C2"/>
    <w:rsid w:val="006A4943"/>
    <w:rsid w:val="006A4E17"/>
    <w:rsid w:val="006A5046"/>
    <w:rsid w:val="006A5466"/>
    <w:rsid w:val="006A55DE"/>
    <w:rsid w:val="006A6638"/>
    <w:rsid w:val="006A6B32"/>
    <w:rsid w:val="006A6BA1"/>
    <w:rsid w:val="006A6BB3"/>
    <w:rsid w:val="006A6CBD"/>
    <w:rsid w:val="006A768A"/>
    <w:rsid w:val="006B0458"/>
    <w:rsid w:val="006B0AD2"/>
    <w:rsid w:val="006B0E32"/>
    <w:rsid w:val="006B15B8"/>
    <w:rsid w:val="006B4E88"/>
    <w:rsid w:val="006B5ECA"/>
    <w:rsid w:val="006B6F59"/>
    <w:rsid w:val="006C0108"/>
    <w:rsid w:val="006C0B6A"/>
    <w:rsid w:val="006C1127"/>
    <w:rsid w:val="006C2951"/>
    <w:rsid w:val="006C2C6A"/>
    <w:rsid w:val="006C444C"/>
    <w:rsid w:val="006C4541"/>
    <w:rsid w:val="006C4A48"/>
    <w:rsid w:val="006C5371"/>
    <w:rsid w:val="006D043F"/>
    <w:rsid w:val="006D0B11"/>
    <w:rsid w:val="006D0D89"/>
    <w:rsid w:val="006D1A0E"/>
    <w:rsid w:val="006D1C51"/>
    <w:rsid w:val="006D2893"/>
    <w:rsid w:val="006D2FDF"/>
    <w:rsid w:val="006D35F8"/>
    <w:rsid w:val="006D3B82"/>
    <w:rsid w:val="006D456F"/>
    <w:rsid w:val="006D4A84"/>
    <w:rsid w:val="006D51B8"/>
    <w:rsid w:val="006D5216"/>
    <w:rsid w:val="006D5254"/>
    <w:rsid w:val="006D6D33"/>
    <w:rsid w:val="006D6F30"/>
    <w:rsid w:val="006D7170"/>
    <w:rsid w:val="006D7A64"/>
    <w:rsid w:val="006E0192"/>
    <w:rsid w:val="006E1A6F"/>
    <w:rsid w:val="006E270A"/>
    <w:rsid w:val="006E2BE2"/>
    <w:rsid w:val="006E30C7"/>
    <w:rsid w:val="006E331D"/>
    <w:rsid w:val="006E36A8"/>
    <w:rsid w:val="006E3BD9"/>
    <w:rsid w:val="006E40E1"/>
    <w:rsid w:val="006E5C92"/>
    <w:rsid w:val="006E7DFD"/>
    <w:rsid w:val="006F0521"/>
    <w:rsid w:val="006F1BBD"/>
    <w:rsid w:val="006F289C"/>
    <w:rsid w:val="006F4934"/>
    <w:rsid w:val="006F69F3"/>
    <w:rsid w:val="006F6A82"/>
    <w:rsid w:val="006F6EFD"/>
    <w:rsid w:val="006F7866"/>
    <w:rsid w:val="007000C3"/>
    <w:rsid w:val="007016A0"/>
    <w:rsid w:val="00701746"/>
    <w:rsid w:val="00702058"/>
    <w:rsid w:val="00702437"/>
    <w:rsid w:val="00703613"/>
    <w:rsid w:val="00703806"/>
    <w:rsid w:val="00704150"/>
    <w:rsid w:val="00704221"/>
    <w:rsid w:val="00705B2D"/>
    <w:rsid w:val="00706203"/>
    <w:rsid w:val="00706D1E"/>
    <w:rsid w:val="00707F26"/>
    <w:rsid w:val="0071003D"/>
    <w:rsid w:val="0071069B"/>
    <w:rsid w:val="00711827"/>
    <w:rsid w:val="007126A2"/>
    <w:rsid w:val="00713D59"/>
    <w:rsid w:val="0071474C"/>
    <w:rsid w:val="0071490A"/>
    <w:rsid w:val="00716616"/>
    <w:rsid w:val="0071702B"/>
    <w:rsid w:val="00717C13"/>
    <w:rsid w:val="00720FF4"/>
    <w:rsid w:val="0072164A"/>
    <w:rsid w:val="00721790"/>
    <w:rsid w:val="00722027"/>
    <w:rsid w:val="00722394"/>
    <w:rsid w:val="007231D2"/>
    <w:rsid w:val="00723452"/>
    <w:rsid w:val="00723CBD"/>
    <w:rsid w:val="007246EC"/>
    <w:rsid w:val="00724793"/>
    <w:rsid w:val="00724A9F"/>
    <w:rsid w:val="00724F9C"/>
    <w:rsid w:val="00725801"/>
    <w:rsid w:val="007265C2"/>
    <w:rsid w:val="007272E4"/>
    <w:rsid w:val="007273AA"/>
    <w:rsid w:val="00727A51"/>
    <w:rsid w:val="00727A64"/>
    <w:rsid w:val="00727E3D"/>
    <w:rsid w:val="00731165"/>
    <w:rsid w:val="007325F7"/>
    <w:rsid w:val="0073389D"/>
    <w:rsid w:val="00734328"/>
    <w:rsid w:val="0073569C"/>
    <w:rsid w:val="007368E3"/>
    <w:rsid w:val="007372E2"/>
    <w:rsid w:val="007403D6"/>
    <w:rsid w:val="007411F0"/>
    <w:rsid w:val="0074171E"/>
    <w:rsid w:val="00741BB3"/>
    <w:rsid w:val="00743979"/>
    <w:rsid w:val="00744A19"/>
    <w:rsid w:val="00745750"/>
    <w:rsid w:val="00745B37"/>
    <w:rsid w:val="00745E9B"/>
    <w:rsid w:val="00746F28"/>
    <w:rsid w:val="007474FA"/>
    <w:rsid w:val="00747F26"/>
    <w:rsid w:val="00750A03"/>
    <w:rsid w:val="00751703"/>
    <w:rsid w:val="00751B3A"/>
    <w:rsid w:val="00751E95"/>
    <w:rsid w:val="00751FA6"/>
    <w:rsid w:val="00752FAC"/>
    <w:rsid w:val="0075316E"/>
    <w:rsid w:val="007534DE"/>
    <w:rsid w:val="00753C1C"/>
    <w:rsid w:val="00754332"/>
    <w:rsid w:val="00754EBA"/>
    <w:rsid w:val="00755139"/>
    <w:rsid w:val="0075566C"/>
    <w:rsid w:val="007556DE"/>
    <w:rsid w:val="007560F2"/>
    <w:rsid w:val="00756527"/>
    <w:rsid w:val="0075667D"/>
    <w:rsid w:val="007568C5"/>
    <w:rsid w:val="0075757A"/>
    <w:rsid w:val="00757E01"/>
    <w:rsid w:val="007620B1"/>
    <w:rsid w:val="00763B37"/>
    <w:rsid w:val="00764C1C"/>
    <w:rsid w:val="00765B45"/>
    <w:rsid w:val="00765E5A"/>
    <w:rsid w:val="007672DF"/>
    <w:rsid w:val="00767644"/>
    <w:rsid w:val="007676A0"/>
    <w:rsid w:val="00770FA9"/>
    <w:rsid w:val="007720D9"/>
    <w:rsid w:val="007723C5"/>
    <w:rsid w:val="00772430"/>
    <w:rsid w:val="00773D26"/>
    <w:rsid w:val="00774481"/>
    <w:rsid w:val="00774648"/>
    <w:rsid w:val="007769D5"/>
    <w:rsid w:val="00776BBF"/>
    <w:rsid w:val="007802B3"/>
    <w:rsid w:val="007816FE"/>
    <w:rsid w:val="00781CEE"/>
    <w:rsid w:val="007831F3"/>
    <w:rsid w:val="00783D3E"/>
    <w:rsid w:val="007847B2"/>
    <w:rsid w:val="00784EC2"/>
    <w:rsid w:val="00785356"/>
    <w:rsid w:val="00786BAE"/>
    <w:rsid w:val="00786E0C"/>
    <w:rsid w:val="0078784E"/>
    <w:rsid w:val="00790994"/>
    <w:rsid w:val="00790F45"/>
    <w:rsid w:val="00791D32"/>
    <w:rsid w:val="00793761"/>
    <w:rsid w:val="007938F9"/>
    <w:rsid w:val="00794AD0"/>
    <w:rsid w:val="007955EF"/>
    <w:rsid w:val="00795613"/>
    <w:rsid w:val="007960F0"/>
    <w:rsid w:val="00797AC8"/>
    <w:rsid w:val="00797ED9"/>
    <w:rsid w:val="007A1101"/>
    <w:rsid w:val="007A1161"/>
    <w:rsid w:val="007A1FA4"/>
    <w:rsid w:val="007A297C"/>
    <w:rsid w:val="007A3D2F"/>
    <w:rsid w:val="007A4778"/>
    <w:rsid w:val="007A54CC"/>
    <w:rsid w:val="007A5E21"/>
    <w:rsid w:val="007A6015"/>
    <w:rsid w:val="007A6053"/>
    <w:rsid w:val="007A6A73"/>
    <w:rsid w:val="007A756D"/>
    <w:rsid w:val="007A7B47"/>
    <w:rsid w:val="007A7E2B"/>
    <w:rsid w:val="007B0D4C"/>
    <w:rsid w:val="007B0FFF"/>
    <w:rsid w:val="007B12C3"/>
    <w:rsid w:val="007B144E"/>
    <w:rsid w:val="007B21AD"/>
    <w:rsid w:val="007B278E"/>
    <w:rsid w:val="007B419D"/>
    <w:rsid w:val="007B4A52"/>
    <w:rsid w:val="007B53E5"/>
    <w:rsid w:val="007B665F"/>
    <w:rsid w:val="007B73F7"/>
    <w:rsid w:val="007B74A1"/>
    <w:rsid w:val="007C06A7"/>
    <w:rsid w:val="007C0DB6"/>
    <w:rsid w:val="007C1C1E"/>
    <w:rsid w:val="007C1D61"/>
    <w:rsid w:val="007C271B"/>
    <w:rsid w:val="007C2AAE"/>
    <w:rsid w:val="007C3C87"/>
    <w:rsid w:val="007C5175"/>
    <w:rsid w:val="007C5A4F"/>
    <w:rsid w:val="007C62D7"/>
    <w:rsid w:val="007C63C0"/>
    <w:rsid w:val="007C64DB"/>
    <w:rsid w:val="007C6635"/>
    <w:rsid w:val="007C693A"/>
    <w:rsid w:val="007C6DAA"/>
    <w:rsid w:val="007C7134"/>
    <w:rsid w:val="007C7B92"/>
    <w:rsid w:val="007C7C1C"/>
    <w:rsid w:val="007C7D88"/>
    <w:rsid w:val="007D120D"/>
    <w:rsid w:val="007D4662"/>
    <w:rsid w:val="007D4D42"/>
    <w:rsid w:val="007D4ED8"/>
    <w:rsid w:val="007D4EEB"/>
    <w:rsid w:val="007D515C"/>
    <w:rsid w:val="007D5414"/>
    <w:rsid w:val="007D57A8"/>
    <w:rsid w:val="007D639B"/>
    <w:rsid w:val="007D64D0"/>
    <w:rsid w:val="007D65E6"/>
    <w:rsid w:val="007D7584"/>
    <w:rsid w:val="007D7701"/>
    <w:rsid w:val="007D7DE0"/>
    <w:rsid w:val="007E053E"/>
    <w:rsid w:val="007E124C"/>
    <w:rsid w:val="007E1FB9"/>
    <w:rsid w:val="007E2861"/>
    <w:rsid w:val="007E4560"/>
    <w:rsid w:val="007E4C95"/>
    <w:rsid w:val="007E4CA3"/>
    <w:rsid w:val="007E4E7A"/>
    <w:rsid w:val="007E5587"/>
    <w:rsid w:val="007E58FE"/>
    <w:rsid w:val="007E6B50"/>
    <w:rsid w:val="007E6C50"/>
    <w:rsid w:val="007E7254"/>
    <w:rsid w:val="007E742A"/>
    <w:rsid w:val="007F0B32"/>
    <w:rsid w:val="007F1221"/>
    <w:rsid w:val="007F1230"/>
    <w:rsid w:val="007F123F"/>
    <w:rsid w:val="007F1517"/>
    <w:rsid w:val="007F3157"/>
    <w:rsid w:val="007F338D"/>
    <w:rsid w:val="007F3B1F"/>
    <w:rsid w:val="007F407A"/>
    <w:rsid w:val="007F42FB"/>
    <w:rsid w:val="007F43FC"/>
    <w:rsid w:val="007F4BD8"/>
    <w:rsid w:val="007F5891"/>
    <w:rsid w:val="007F6915"/>
    <w:rsid w:val="007F6B09"/>
    <w:rsid w:val="007F6CCE"/>
    <w:rsid w:val="007F75EB"/>
    <w:rsid w:val="007F76D6"/>
    <w:rsid w:val="007F7D18"/>
    <w:rsid w:val="007F7E22"/>
    <w:rsid w:val="00800A06"/>
    <w:rsid w:val="00800E1A"/>
    <w:rsid w:val="00801284"/>
    <w:rsid w:val="00801474"/>
    <w:rsid w:val="00801ABB"/>
    <w:rsid w:val="00801ECE"/>
    <w:rsid w:val="00802372"/>
    <w:rsid w:val="008025B5"/>
    <w:rsid w:val="00803451"/>
    <w:rsid w:val="008035E4"/>
    <w:rsid w:val="00803932"/>
    <w:rsid w:val="00803BCD"/>
    <w:rsid w:val="00803FA4"/>
    <w:rsid w:val="00804B9C"/>
    <w:rsid w:val="00805747"/>
    <w:rsid w:val="00810286"/>
    <w:rsid w:val="00810DFA"/>
    <w:rsid w:val="00810E7F"/>
    <w:rsid w:val="0081134B"/>
    <w:rsid w:val="008121C0"/>
    <w:rsid w:val="0081246C"/>
    <w:rsid w:val="00813806"/>
    <w:rsid w:val="0081461A"/>
    <w:rsid w:val="00814C53"/>
    <w:rsid w:val="0081536E"/>
    <w:rsid w:val="008153D1"/>
    <w:rsid w:val="00817336"/>
    <w:rsid w:val="008177DF"/>
    <w:rsid w:val="00817E37"/>
    <w:rsid w:val="00817EE0"/>
    <w:rsid w:val="00820409"/>
    <w:rsid w:val="00820662"/>
    <w:rsid w:val="00821A3F"/>
    <w:rsid w:val="008226CA"/>
    <w:rsid w:val="008229D6"/>
    <w:rsid w:val="00823007"/>
    <w:rsid w:val="00823B97"/>
    <w:rsid w:val="00826C4C"/>
    <w:rsid w:val="00826F95"/>
    <w:rsid w:val="00827DB3"/>
    <w:rsid w:val="00827DFD"/>
    <w:rsid w:val="008309A4"/>
    <w:rsid w:val="00830D07"/>
    <w:rsid w:val="00830F52"/>
    <w:rsid w:val="0083165F"/>
    <w:rsid w:val="008323B8"/>
    <w:rsid w:val="008332CC"/>
    <w:rsid w:val="00833D5B"/>
    <w:rsid w:val="00834E18"/>
    <w:rsid w:val="00835621"/>
    <w:rsid w:val="00835DED"/>
    <w:rsid w:val="00836C2D"/>
    <w:rsid w:val="00837A1A"/>
    <w:rsid w:val="00837F69"/>
    <w:rsid w:val="00840533"/>
    <w:rsid w:val="00840B60"/>
    <w:rsid w:val="00840D1C"/>
    <w:rsid w:val="0084123C"/>
    <w:rsid w:val="00841844"/>
    <w:rsid w:val="00841A43"/>
    <w:rsid w:val="00842A5A"/>
    <w:rsid w:val="00842A5C"/>
    <w:rsid w:val="00842D59"/>
    <w:rsid w:val="008433AE"/>
    <w:rsid w:val="0084479A"/>
    <w:rsid w:val="0084585F"/>
    <w:rsid w:val="008459B1"/>
    <w:rsid w:val="00847629"/>
    <w:rsid w:val="008477DC"/>
    <w:rsid w:val="0085023E"/>
    <w:rsid w:val="00850318"/>
    <w:rsid w:val="008503D8"/>
    <w:rsid w:val="00850701"/>
    <w:rsid w:val="00850B97"/>
    <w:rsid w:val="00851200"/>
    <w:rsid w:val="00851EF3"/>
    <w:rsid w:val="00851FD8"/>
    <w:rsid w:val="008524F3"/>
    <w:rsid w:val="00853579"/>
    <w:rsid w:val="00854580"/>
    <w:rsid w:val="008546C0"/>
    <w:rsid w:val="00855224"/>
    <w:rsid w:val="00856BC6"/>
    <w:rsid w:val="00857372"/>
    <w:rsid w:val="00857559"/>
    <w:rsid w:val="00857E87"/>
    <w:rsid w:val="00860484"/>
    <w:rsid w:val="008609DB"/>
    <w:rsid w:val="00860B72"/>
    <w:rsid w:val="00861A6E"/>
    <w:rsid w:val="008620C3"/>
    <w:rsid w:val="0086220D"/>
    <w:rsid w:val="00862B7C"/>
    <w:rsid w:val="00863736"/>
    <w:rsid w:val="00864DD1"/>
    <w:rsid w:val="00865C98"/>
    <w:rsid w:val="00865DD0"/>
    <w:rsid w:val="00866023"/>
    <w:rsid w:val="00866531"/>
    <w:rsid w:val="00867B58"/>
    <w:rsid w:val="00870339"/>
    <w:rsid w:val="00870861"/>
    <w:rsid w:val="0087193F"/>
    <w:rsid w:val="00873098"/>
    <w:rsid w:val="0087329C"/>
    <w:rsid w:val="008737A0"/>
    <w:rsid w:val="00873936"/>
    <w:rsid w:val="00873B8A"/>
    <w:rsid w:val="008743B1"/>
    <w:rsid w:val="0087480D"/>
    <w:rsid w:val="00875294"/>
    <w:rsid w:val="00876244"/>
    <w:rsid w:val="00876768"/>
    <w:rsid w:val="00877F82"/>
    <w:rsid w:val="008803DF"/>
    <w:rsid w:val="00880744"/>
    <w:rsid w:val="00880D76"/>
    <w:rsid w:val="0088131C"/>
    <w:rsid w:val="008819EF"/>
    <w:rsid w:val="00882DC0"/>
    <w:rsid w:val="0088361A"/>
    <w:rsid w:val="00884E69"/>
    <w:rsid w:val="008860B6"/>
    <w:rsid w:val="008860F6"/>
    <w:rsid w:val="00886522"/>
    <w:rsid w:val="00890E3C"/>
    <w:rsid w:val="00891F00"/>
    <w:rsid w:val="00893468"/>
    <w:rsid w:val="00895A48"/>
    <w:rsid w:val="00895BAF"/>
    <w:rsid w:val="00895DFF"/>
    <w:rsid w:val="008964A9"/>
    <w:rsid w:val="0089734E"/>
    <w:rsid w:val="008973CB"/>
    <w:rsid w:val="008977E6"/>
    <w:rsid w:val="00897D25"/>
    <w:rsid w:val="00897D37"/>
    <w:rsid w:val="008A12B8"/>
    <w:rsid w:val="008A1327"/>
    <w:rsid w:val="008A1B94"/>
    <w:rsid w:val="008A2CAE"/>
    <w:rsid w:val="008A3025"/>
    <w:rsid w:val="008A34B4"/>
    <w:rsid w:val="008A383B"/>
    <w:rsid w:val="008A4388"/>
    <w:rsid w:val="008A5B0C"/>
    <w:rsid w:val="008B0610"/>
    <w:rsid w:val="008B0C0D"/>
    <w:rsid w:val="008B0E94"/>
    <w:rsid w:val="008B140D"/>
    <w:rsid w:val="008B1D4A"/>
    <w:rsid w:val="008B237F"/>
    <w:rsid w:val="008B2872"/>
    <w:rsid w:val="008B305B"/>
    <w:rsid w:val="008B3179"/>
    <w:rsid w:val="008B37DB"/>
    <w:rsid w:val="008B39B7"/>
    <w:rsid w:val="008B466B"/>
    <w:rsid w:val="008B5097"/>
    <w:rsid w:val="008B514A"/>
    <w:rsid w:val="008B55E2"/>
    <w:rsid w:val="008B61CD"/>
    <w:rsid w:val="008B641A"/>
    <w:rsid w:val="008B6594"/>
    <w:rsid w:val="008B65C0"/>
    <w:rsid w:val="008C014D"/>
    <w:rsid w:val="008C0DFC"/>
    <w:rsid w:val="008C11B6"/>
    <w:rsid w:val="008C1B51"/>
    <w:rsid w:val="008C20A8"/>
    <w:rsid w:val="008C2199"/>
    <w:rsid w:val="008C2608"/>
    <w:rsid w:val="008C29B4"/>
    <w:rsid w:val="008C3A92"/>
    <w:rsid w:val="008C4337"/>
    <w:rsid w:val="008C4CC9"/>
    <w:rsid w:val="008C52CE"/>
    <w:rsid w:val="008C5B15"/>
    <w:rsid w:val="008C6173"/>
    <w:rsid w:val="008C62BD"/>
    <w:rsid w:val="008C632E"/>
    <w:rsid w:val="008C6D02"/>
    <w:rsid w:val="008C7591"/>
    <w:rsid w:val="008C7878"/>
    <w:rsid w:val="008C7A0F"/>
    <w:rsid w:val="008D0BE5"/>
    <w:rsid w:val="008D0ECE"/>
    <w:rsid w:val="008D3E62"/>
    <w:rsid w:val="008D433A"/>
    <w:rsid w:val="008D6696"/>
    <w:rsid w:val="008D69B3"/>
    <w:rsid w:val="008E022C"/>
    <w:rsid w:val="008E0303"/>
    <w:rsid w:val="008E140D"/>
    <w:rsid w:val="008E1DE3"/>
    <w:rsid w:val="008E25E6"/>
    <w:rsid w:val="008E2A1F"/>
    <w:rsid w:val="008E3496"/>
    <w:rsid w:val="008E360B"/>
    <w:rsid w:val="008E42CA"/>
    <w:rsid w:val="008E50DA"/>
    <w:rsid w:val="008E63DB"/>
    <w:rsid w:val="008E69FB"/>
    <w:rsid w:val="008E6B34"/>
    <w:rsid w:val="008E75DC"/>
    <w:rsid w:val="008F0406"/>
    <w:rsid w:val="008F0CB4"/>
    <w:rsid w:val="008F0E46"/>
    <w:rsid w:val="008F28EC"/>
    <w:rsid w:val="008F3686"/>
    <w:rsid w:val="008F6DAB"/>
    <w:rsid w:val="008F7863"/>
    <w:rsid w:val="008F7A84"/>
    <w:rsid w:val="009001D5"/>
    <w:rsid w:val="009002F0"/>
    <w:rsid w:val="009005C3"/>
    <w:rsid w:val="00901C19"/>
    <w:rsid w:val="00902874"/>
    <w:rsid w:val="00902C4A"/>
    <w:rsid w:val="009036B8"/>
    <w:rsid w:val="0090462C"/>
    <w:rsid w:val="00904880"/>
    <w:rsid w:val="00905539"/>
    <w:rsid w:val="00906717"/>
    <w:rsid w:val="00906960"/>
    <w:rsid w:val="00906DC8"/>
    <w:rsid w:val="009101D9"/>
    <w:rsid w:val="009107B7"/>
    <w:rsid w:val="00911293"/>
    <w:rsid w:val="00912FF5"/>
    <w:rsid w:val="009147F7"/>
    <w:rsid w:val="009154D2"/>
    <w:rsid w:val="009158E4"/>
    <w:rsid w:val="00915D91"/>
    <w:rsid w:val="009163C3"/>
    <w:rsid w:val="00916BF4"/>
    <w:rsid w:val="009172CB"/>
    <w:rsid w:val="0092121E"/>
    <w:rsid w:val="00921617"/>
    <w:rsid w:val="00921659"/>
    <w:rsid w:val="00921DD2"/>
    <w:rsid w:val="009220F0"/>
    <w:rsid w:val="0092331D"/>
    <w:rsid w:val="00924C3B"/>
    <w:rsid w:val="00925DD7"/>
    <w:rsid w:val="00926168"/>
    <w:rsid w:val="009267DA"/>
    <w:rsid w:val="00931411"/>
    <w:rsid w:val="009335B4"/>
    <w:rsid w:val="00933E41"/>
    <w:rsid w:val="0093567E"/>
    <w:rsid w:val="00935B9F"/>
    <w:rsid w:val="00936BC0"/>
    <w:rsid w:val="0093764C"/>
    <w:rsid w:val="00937E80"/>
    <w:rsid w:val="00940163"/>
    <w:rsid w:val="00940C3F"/>
    <w:rsid w:val="00941164"/>
    <w:rsid w:val="00941296"/>
    <w:rsid w:val="0094137B"/>
    <w:rsid w:val="00941FF1"/>
    <w:rsid w:val="0094247D"/>
    <w:rsid w:val="009429F6"/>
    <w:rsid w:val="00942CF3"/>
    <w:rsid w:val="00942FD1"/>
    <w:rsid w:val="009431B0"/>
    <w:rsid w:val="00943EBD"/>
    <w:rsid w:val="009442BC"/>
    <w:rsid w:val="009447DB"/>
    <w:rsid w:val="00944D94"/>
    <w:rsid w:val="00946511"/>
    <w:rsid w:val="0094773A"/>
    <w:rsid w:val="00950618"/>
    <w:rsid w:val="00951825"/>
    <w:rsid w:val="00951BE9"/>
    <w:rsid w:val="0095328C"/>
    <w:rsid w:val="0095397B"/>
    <w:rsid w:val="00953F68"/>
    <w:rsid w:val="00954070"/>
    <w:rsid w:val="009540B8"/>
    <w:rsid w:val="00955AB4"/>
    <w:rsid w:val="00960ADE"/>
    <w:rsid w:val="00961C86"/>
    <w:rsid w:val="00962B2C"/>
    <w:rsid w:val="0096304F"/>
    <w:rsid w:val="00963330"/>
    <w:rsid w:val="009647F4"/>
    <w:rsid w:val="009648E4"/>
    <w:rsid w:val="00965EC0"/>
    <w:rsid w:val="00966A04"/>
    <w:rsid w:val="00966A6C"/>
    <w:rsid w:val="00966E5A"/>
    <w:rsid w:val="009670B5"/>
    <w:rsid w:val="009707F7"/>
    <w:rsid w:val="00970F18"/>
    <w:rsid w:val="009715E1"/>
    <w:rsid w:val="00972B05"/>
    <w:rsid w:val="00973465"/>
    <w:rsid w:val="00974DC2"/>
    <w:rsid w:val="009756F6"/>
    <w:rsid w:val="00976971"/>
    <w:rsid w:val="00977ABB"/>
    <w:rsid w:val="00977B22"/>
    <w:rsid w:val="00977BC5"/>
    <w:rsid w:val="00977C3F"/>
    <w:rsid w:val="0098067E"/>
    <w:rsid w:val="00980B40"/>
    <w:rsid w:val="00981AB1"/>
    <w:rsid w:val="009822D9"/>
    <w:rsid w:val="0098259E"/>
    <w:rsid w:val="00983872"/>
    <w:rsid w:val="009849D5"/>
    <w:rsid w:val="00984CC9"/>
    <w:rsid w:val="00984DC5"/>
    <w:rsid w:val="0098564F"/>
    <w:rsid w:val="009857F6"/>
    <w:rsid w:val="009858EC"/>
    <w:rsid w:val="00985A92"/>
    <w:rsid w:val="009865B9"/>
    <w:rsid w:val="00986C26"/>
    <w:rsid w:val="00986DE9"/>
    <w:rsid w:val="009876F8"/>
    <w:rsid w:val="009903F1"/>
    <w:rsid w:val="00990AD4"/>
    <w:rsid w:val="00990B9B"/>
    <w:rsid w:val="00990FD6"/>
    <w:rsid w:val="009915E5"/>
    <w:rsid w:val="009947E5"/>
    <w:rsid w:val="00994DDD"/>
    <w:rsid w:val="00995327"/>
    <w:rsid w:val="009956FD"/>
    <w:rsid w:val="00995949"/>
    <w:rsid w:val="00995A2D"/>
    <w:rsid w:val="00995EE0"/>
    <w:rsid w:val="00996186"/>
    <w:rsid w:val="0099621B"/>
    <w:rsid w:val="009962CE"/>
    <w:rsid w:val="00996921"/>
    <w:rsid w:val="0099705D"/>
    <w:rsid w:val="0099717E"/>
    <w:rsid w:val="009972A2"/>
    <w:rsid w:val="0099788F"/>
    <w:rsid w:val="00997AFA"/>
    <w:rsid w:val="009A0734"/>
    <w:rsid w:val="009A0D11"/>
    <w:rsid w:val="009A1CB7"/>
    <w:rsid w:val="009A1CDA"/>
    <w:rsid w:val="009A255B"/>
    <w:rsid w:val="009A33DF"/>
    <w:rsid w:val="009A3505"/>
    <w:rsid w:val="009A3694"/>
    <w:rsid w:val="009A4554"/>
    <w:rsid w:val="009A468E"/>
    <w:rsid w:val="009A47C2"/>
    <w:rsid w:val="009A4FF6"/>
    <w:rsid w:val="009A53AB"/>
    <w:rsid w:val="009A719D"/>
    <w:rsid w:val="009A7855"/>
    <w:rsid w:val="009B01EC"/>
    <w:rsid w:val="009B0A2C"/>
    <w:rsid w:val="009B5BBB"/>
    <w:rsid w:val="009B5FDC"/>
    <w:rsid w:val="009B6BC8"/>
    <w:rsid w:val="009B6D36"/>
    <w:rsid w:val="009B712D"/>
    <w:rsid w:val="009B7ADA"/>
    <w:rsid w:val="009C14DA"/>
    <w:rsid w:val="009C1A98"/>
    <w:rsid w:val="009C2482"/>
    <w:rsid w:val="009C2CD4"/>
    <w:rsid w:val="009C3291"/>
    <w:rsid w:val="009C51C2"/>
    <w:rsid w:val="009C5E0F"/>
    <w:rsid w:val="009C60BF"/>
    <w:rsid w:val="009C64DE"/>
    <w:rsid w:val="009C6519"/>
    <w:rsid w:val="009C6853"/>
    <w:rsid w:val="009C6C4A"/>
    <w:rsid w:val="009C6D7E"/>
    <w:rsid w:val="009C7DA1"/>
    <w:rsid w:val="009C7E47"/>
    <w:rsid w:val="009C7F3B"/>
    <w:rsid w:val="009D0269"/>
    <w:rsid w:val="009D07BD"/>
    <w:rsid w:val="009D1481"/>
    <w:rsid w:val="009D1D4D"/>
    <w:rsid w:val="009D2530"/>
    <w:rsid w:val="009D25C3"/>
    <w:rsid w:val="009D300C"/>
    <w:rsid w:val="009D36AE"/>
    <w:rsid w:val="009D40FA"/>
    <w:rsid w:val="009D457C"/>
    <w:rsid w:val="009D518B"/>
    <w:rsid w:val="009D5EB2"/>
    <w:rsid w:val="009D6B27"/>
    <w:rsid w:val="009D7310"/>
    <w:rsid w:val="009E0669"/>
    <w:rsid w:val="009E1435"/>
    <w:rsid w:val="009E24C0"/>
    <w:rsid w:val="009E2932"/>
    <w:rsid w:val="009E2BC4"/>
    <w:rsid w:val="009E2C7E"/>
    <w:rsid w:val="009E32BA"/>
    <w:rsid w:val="009E4C71"/>
    <w:rsid w:val="009E4DFC"/>
    <w:rsid w:val="009E542F"/>
    <w:rsid w:val="009E6122"/>
    <w:rsid w:val="009E6294"/>
    <w:rsid w:val="009E6C17"/>
    <w:rsid w:val="009E7284"/>
    <w:rsid w:val="009F0134"/>
    <w:rsid w:val="009F0161"/>
    <w:rsid w:val="009F11DA"/>
    <w:rsid w:val="009F20A5"/>
    <w:rsid w:val="009F2BA3"/>
    <w:rsid w:val="009F354E"/>
    <w:rsid w:val="009F4428"/>
    <w:rsid w:val="009F4874"/>
    <w:rsid w:val="009F4DDB"/>
    <w:rsid w:val="009F4FD2"/>
    <w:rsid w:val="009F53B5"/>
    <w:rsid w:val="009F64B8"/>
    <w:rsid w:val="009F67AA"/>
    <w:rsid w:val="009F68A4"/>
    <w:rsid w:val="009F7C71"/>
    <w:rsid w:val="009F7F75"/>
    <w:rsid w:val="00A006A4"/>
    <w:rsid w:val="00A00B8C"/>
    <w:rsid w:val="00A0135A"/>
    <w:rsid w:val="00A01AE3"/>
    <w:rsid w:val="00A02318"/>
    <w:rsid w:val="00A028A4"/>
    <w:rsid w:val="00A02A77"/>
    <w:rsid w:val="00A031F2"/>
    <w:rsid w:val="00A04CDE"/>
    <w:rsid w:val="00A04DDF"/>
    <w:rsid w:val="00A04F3E"/>
    <w:rsid w:val="00A05A49"/>
    <w:rsid w:val="00A05F76"/>
    <w:rsid w:val="00A0624C"/>
    <w:rsid w:val="00A06819"/>
    <w:rsid w:val="00A11823"/>
    <w:rsid w:val="00A11F50"/>
    <w:rsid w:val="00A1256C"/>
    <w:rsid w:val="00A129A7"/>
    <w:rsid w:val="00A13A0E"/>
    <w:rsid w:val="00A13E2D"/>
    <w:rsid w:val="00A13EE1"/>
    <w:rsid w:val="00A14450"/>
    <w:rsid w:val="00A14F80"/>
    <w:rsid w:val="00A1569A"/>
    <w:rsid w:val="00A162E2"/>
    <w:rsid w:val="00A1688B"/>
    <w:rsid w:val="00A16A04"/>
    <w:rsid w:val="00A173BB"/>
    <w:rsid w:val="00A176E3"/>
    <w:rsid w:val="00A2045A"/>
    <w:rsid w:val="00A21959"/>
    <w:rsid w:val="00A22AF7"/>
    <w:rsid w:val="00A233CB"/>
    <w:rsid w:val="00A23714"/>
    <w:rsid w:val="00A244AD"/>
    <w:rsid w:val="00A2623E"/>
    <w:rsid w:val="00A264BC"/>
    <w:rsid w:val="00A27271"/>
    <w:rsid w:val="00A306DE"/>
    <w:rsid w:val="00A30BE3"/>
    <w:rsid w:val="00A321C3"/>
    <w:rsid w:val="00A32E30"/>
    <w:rsid w:val="00A334A8"/>
    <w:rsid w:val="00A33CD7"/>
    <w:rsid w:val="00A3401F"/>
    <w:rsid w:val="00A34081"/>
    <w:rsid w:val="00A3464C"/>
    <w:rsid w:val="00A349DA"/>
    <w:rsid w:val="00A34A1A"/>
    <w:rsid w:val="00A35375"/>
    <w:rsid w:val="00A3596B"/>
    <w:rsid w:val="00A35B90"/>
    <w:rsid w:val="00A35DF2"/>
    <w:rsid w:val="00A37558"/>
    <w:rsid w:val="00A3777D"/>
    <w:rsid w:val="00A37949"/>
    <w:rsid w:val="00A37CDB"/>
    <w:rsid w:val="00A411A7"/>
    <w:rsid w:val="00A413F2"/>
    <w:rsid w:val="00A42B40"/>
    <w:rsid w:val="00A42D53"/>
    <w:rsid w:val="00A4330C"/>
    <w:rsid w:val="00A43379"/>
    <w:rsid w:val="00A43595"/>
    <w:rsid w:val="00A4420F"/>
    <w:rsid w:val="00A442BC"/>
    <w:rsid w:val="00A452F1"/>
    <w:rsid w:val="00A46832"/>
    <w:rsid w:val="00A4720D"/>
    <w:rsid w:val="00A478D4"/>
    <w:rsid w:val="00A47928"/>
    <w:rsid w:val="00A47EC5"/>
    <w:rsid w:val="00A50055"/>
    <w:rsid w:val="00A50094"/>
    <w:rsid w:val="00A500DD"/>
    <w:rsid w:val="00A50353"/>
    <w:rsid w:val="00A50415"/>
    <w:rsid w:val="00A516B0"/>
    <w:rsid w:val="00A51853"/>
    <w:rsid w:val="00A52DA2"/>
    <w:rsid w:val="00A533F2"/>
    <w:rsid w:val="00A5340D"/>
    <w:rsid w:val="00A535E5"/>
    <w:rsid w:val="00A541A5"/>
    <w:rsid w:val="00A54540"/>
    <w:rsid w:val="00A547C2"/>
    <w:rsid w:val="00A55DD0"/>
    <w:rsid w:val="00A55F3D"/>
    <w:rsid w:val="00A563D6"/>
    <w:rsid w:val="00A56911"/>
    <w:rsid w:val="00A56969"/>
    <w:rsid w:val="00A56D14"/>
    <w:rsid w:val="00A57084"/>
    <w:rsid w:val="00A573CE"/>
    <w:rsid w:val="00A57ED2"/>
    <w:rsid w:val="00A60AAC"/>
    <w:rsid w:val="00A61C8C"/>
    <w:rsid w:val="00A62263"/>
    <w:rsid w:val="00A63443"/>
    <w:rsid w:val="00A644EB"/>
    <w:rsid w:val="00A646A5"/>
    <w:rsid w:val="00A6499E"/>
    <w:rsid w:val="00A653C0"/>
    <w:rsid w:val="00A65765"/>
    <w:rsid w:val="00A659B7"/>
    <w:rsid w:val="00A65A6E"/>
    <w:rsid w:val="00A65E5F"/>
    <w:rsid w:val="00A65F62"/>
    <w:rsid w:val="00A66A0B"/>
    <w:rsid w:val="00A66C8C"/>
    <w:rsid w:val="00A67CC6"/>
    <w:rsid w:val="00A70DFB"/>
    <w:rsid w:val="00A71F47"/>
    <w:rsid w:val="00A72822"/>
    <w:rsid w:val="00A7372F"/>
    <w:rsid w:val="00A73802"/>
    <w:rsid w:val="00A7391D"/>
    <w:rsid w:val="00A7397B"/>
    <w:rsid w:val="00A74CA9"/>
    <w:rsid w:val="00A75489"/>
    <w:rsid w:val="00A754F7"/>
    <w:rsid w:val="00A7591A"/>
    <w:rsid w:val="00A759C8"/>
    <w:rsid w:val="00A761D5"/>
    <w:rsid w:val="00A76EB7"/>
    <w:rsid w:val="00A76F4D"/>
    <w:rsid w:val="00A7718E"/>
    <w:rsid w:val="00A7768F"/>
    <w:rsid w:val="00A77FAE"/>
    <w:rsid w:val="00A80316"/>
    <w:rsid w:val="00A80B63"/>
    <w:rsid w:val="00A82D38"/>
    <w:rsid w:val="00A84D65"/>
    <w:rsid w:val="00A84F7C"/>
    <w:rsid w:val="00A86D57"/>
    <w:rsid w:val="00A87417"/>
    <w:rsid w:val="00A9010E"/>
    <w:rsid w:val="00A908CE"/>
    <w:rsid w:val="00A914D0"/>
    <w:rsid w:val="00A91540"/>
    <w:rsid w:val="00A92AE1"/>
    <w:rsid w:val="00A93481"/>
    <w:rsid w:val="00A93523"/>
    <w:rsid w:val="00A93DE5"/>
    <w:rsid w:val="00A94ABD"/>
    <w:rsid w:val="00A94F7F"/>
    <w:rsid w:val="00A95B1F"/>
    <w:rsid w:val="00A95C36"/>
    <w:rsid w:val="00A95C55"/>
    <w:rsid w:val="00A96FB3"/>
    <w:rsid w:val="00A9780C"/>
    <w:rsid w:val="00A978AA"/>
    <w:rsid w:val="00A97DAF"/>
    <w:rsid w:val="00A97DDC"/>
    <w:rsid w:val="00A97FBE"/>
    <w:rsid w:val="00AA0ABF"/>
    <w:rsid w:val="00AA0E6C"/>
    <w:rsid w:val="00AA1C75"/>
    <w:rsid w:val="00AA2118"/>
    <w:rsid w:val="00AA2328"/>
    <w:rsid w:val="00AA2512"/>
    <w:rsid w:val="00AA3514"/>
    <w:rsid w:val="00AA4D47"/>
    <w:rsid w:val="00AA4D91"/>
    <w:rsid w:val="00AA518E"/>
    <w:rsid w:val="00AA5669"/>
    <w:rsid w:val="00AA5735"/>
    <w:rsid w:val="00AA5A30"/>
    <w:rsid w:val="00AA5C58"/>
    <w:rsid w:val="00AA6007"/>
    <w:rsid w:val="00AA6A17"/>
    <w:rsid w:val="00AA75C8"/>
    <w:rsid w:val="00AB0740"/>
    <w:rsid w:val="00AB0B33"/>
    <w:rsid w:val="00AB1391"/>
    <w:rsid w:val="00AB14A5"/>
    <w:rsid w:val="00AB245F"/>
    <w:rsid w:val="00AB31EA"/>
    <w:rsid w:val="00AB3C3F"/>
    <w:rsid w:val="00AB419C"/>
    <w:rsid w:val="00AB48CB"/>
    <w:rsid w:val="00AB53B1"/>
    <w:rsid w:val="00AB661C"/>
    <w:rsid w:val="00AB6AEC"/>
    <w:rsid w:val="00AB6B72"/>
    <w:rsid w:val="00AB7304"/>
    <w:rsid w:val="00AC17C6"/>
    <w:rsid w:val="00AC1D67"/>
    <w:rsid w:val="00AC220C"/>
    <w:rsid w:val="00AC294A"/>
    <w:rsid w:val="00AC2D30"/>
    <w:rsid w:val="00AC2E48"/>
    <w:rsid w:val="00AC2FAC"/>
    <w:rsid w:val="00AC37BA"/>
    <w:rsid w:val="00AC4653"/>
    <w:rsid w:val="00AC474E"/>
    <w:rsid w:val="00AC4FF9"/>
    <w:rsid w:val="00AC59BE"/>
    <w:rsid w:val="00AC621F"/>
    <w:rsid w:val="00AC6980"/>
    <w:rsid w:val="00AC72B9"/>
    <w:rsid w:val="00AC7337"/>
    <w:rsid w:val="00AC73A1"/>
    <w:rsid w:val="00AD0C6D"/>
    <w:rsid w:val="00AD0D5E"/>
    <w:rsid w:val="00AD1ECC"/>
    <w:rsid w:val="00AD22DB"/>
    <w:rsid w:val="00AD2924"/>
    <w:rsid w:val="00AD30E6"/>
    <w:rsid w:val="00AD3579"/>
    <w:rsid w:val="00AD3C64"/>
    <w:rsid w:val="00AD3EDD"/>
    <w:rsid w:val="00AD45AC"/>
    <w:rsid w:val="00AD64C1"/>
    <w:rsid w:val="00AD6938"/>
    <w:rsid w:val="00AD762B"/>
    <w:rsid w:val="00AE0128"/>
    <w:rsid w:val="00AE023B"/>
    <w:rsid w:val="00AE079E"/>
    <w:rsid w:val="00AE21B2"/>
    <w:rsid w:val="00AE2C42"/>
    <w:rsid w:val="00AE2FDE"/>
    <w:rsid w:val="00AE3F5B"/>
    <w:rsid w:val="00AE429B"/>
    <w:rsid w:val="00AE5AB5"/>
    <w:rsid w:val="00AE5E00"/>
    <w:rsid w:val="00AE6180"/>
    <w:rsid w:val="00AE66A1"/>
    <w:rsid w:val="00AE6C08"/>
    <w:rsid w:val="00AE7485"/>
    <w:rsid w:val="00AE7F05"/>
    <w:rsid w:val="00AF051F"/>
    <w:rsid w:val="00AF06D2"/>
    <w:rsid w:val="00AF1B38"/>
    <w:rsid w:val="00AF1DFF"/>
    <w:rsid w:val="00AF2026"/>
    <w:rsid w:val="00AF2721"/>
    <w:rsid w:val="00AF2E8D"/>
    <w:rsid w:val="00AF3B05"/>
    <w:rsid w:val="00AF3ED7"/>
    <w:rsid w:val="00AF40BD"/>
    <w:rsid w:val="00AF43A5"/>
    <w:rsid w:val="00AF4826"/>
    <w:rsid w:val="00AF4AB0"/>
    <w:rsid w:val="00AF5C79"/>
    <w:rsid w:val="00AF600A"/>
    <w:rsid w:val="00AF603D"/>
    <w:rsid w:val="00AF62B0"/>
    <w:rsid w:val="00AF63A9"/>
    <w:rsid w:val="00AF6463"/>
    <w:rsid w:val="00AF677C"/>
    <w:rsid w:val="00AF6814"/>
    <w:rsid w:val="00AF6B32"/>
    <w:rsid w:val="00AF6ED9"/>
    <w:rsid w:val="00AF75DB"/>
    <w:rsid w:val="00AF7E2C"/>
    <w:rsid w:val="00B018E4"/>
    <w:rsid w:val="00B01DC6"/>
    <w:rsid w:val="00B020ED"/>
    <w:rsid w:val="00B029F7"/>
    <w:rsid w:val="00B02D58"/>
    <w:rsid w:val="00B02E0C"/>
    <w:rsid w:val="00B02E4B"/>
    <w:rsid w:val="00B02F54"/>
    <w:rsid w:val="00B0337A"/>
    <w:rsid w:val="00B03870"/>
    <w:rsid w:val="00B03934"/>
    <w:rsid w:val="00B03A93"/>
    <w:rsid w:val="00B03B4E"/>
    <w:rsid w:val="00B03BDA"/>
    <w:rsid w:val="00B03BFA"/>
    <w:rsid w:val="00B0462F"/>
    <w:rsid w:val="00B0481D"/>
    <w:rsid w:val="00B04C74"/>
    <w:rsid w:val="00B04FA8"/>
    <w:rsid w:val="00B05320"/>
    <w:rsid w:val="00B06D29"/>
    <w:rsid w:val="00B07BF6"/>
    <w:rsid w:val="00B10DEC"/>
    <w:rsid w:val="00B10F84"/>
    <w:rsid w:val="00B1144A"/>
    <w:rsid w:val="00B11495"/>
    <w:rsid w:val="00B1184F"/>
    <w:rsid w:val="00B11AF2"/>
    <w:rsid w:val="00B1244B"/>
    <w:rsid w:val="00B129DB"/>
    <w:rsid w:val="00B13911"/>
    <w:rsid w:val="00B14739"/>
    <w:rsid w:val="00B14EA5"/>
    <w:rsid w:val="00B15052"/>
    <w:rsid w:val="00B15312"/>
    <w:rsid w:val="00B15379"/>
    <w:rsid w:val="00B159A7"/>
    <w:rsid w:val="00B16021"/>
    <w:rsid w:val="00B1664F"/>
    <w:rsid w:val="00B16D1A"/>
    <w:rsid w:val="00B2072F"/>
    <w:rsid w:val="00B2112E"/>
    <w:rsid w:val="00B2126C"/>
    <w:rsid w:val="00B212CA"/>
    <w:rsid w:val="00B2138B"/>
    <w:rsid w:val="00B21805"/>
    <w:rsid w:val="00B2261F"/>
    <w:rsid w:val="00B2262F"/>
    <w:rsid w:val="00B22835"/>
    <w:rsid w:val="00B2455E"/>
    <w:rsid w:val="00B24752"/>
    <w:rsid w:val="00B30375"/>
    <w:rsid w:val="00B310B3"/>
    <w:rsid w:val="00B312C0"/>
    <w:rsid w:val="00B321F0"/>
    <w:rsid w:val="00B33177"/>
    <w:rsid w:val="00B3319F"/>
    <w:rsid w:val="00B3481E"/>
    <w:rsid w:val="00B34871"/>
    <w:rsid w:val="00B34E52"/>
    <w:rsid w:val="00B35247"/>
    <w:rsid w:val="00B35470"/>
    <w:rsid w:val="00B358DF"/>
    <w:rsid w:val="00B366E3"/>
    <w:rsid w:val="00B37A73"/>
    <w:rsid w:val="00B40A74"/>
    <w:rsid w:val="00B410CC"/>
    <w:rsid w:val="00B4292F"/>
    <w:rsid w:val="00B429CD"/>
    <w:rsid w:val="00B43174"/>
    <w:rsid w:val="00B4357B"/>
    <w:rsid w:val="00B437C9"/>
    <w:rsid w:val="00B43EBE"/>
    <w:rsid w:val="00B44059"/>
    <w:rsid w:val="00B44A2B"/>
    <w:rsid w:val="00B46589"/>
    <w:rsid w:val="00B467CB"/>
    <w:rsid w:val="00B475F3"/>
    <w:rsid w:val="00B47856"/>
    <w:rsid w:val="00B47D9E"/>
    <w:rsid w:val="00B506CE"/>
    <w:rsid w:val="00B50789"/>
    <w:rsid w:val="00B518A4"/>
    <w:rsid w:val="00B5254B"/>
    <w:rsid w:val="00B52C85"/>
    <w:rsid w:val="00B531E2"/>
    <w:rsid w:val="00B53444"/>
    <w:rsid w:val="00B54B38"/>
    <w:rsid w:val="00B5509E"/>
    <w:rsid w:val="00B555A3"/>
    <w:rsid w:val="00B562F1"/>
    <w:rsid w:val="00B567D5"/>
    <w:rsid w:val="00B57672"/>
    <w:rsid w:val="00B57B38"/>
    <w:rsid w:val="00B602F7"/>
    <w:rsid w:val="00B61F44"/>
    <w:rsid w:val="00B6256A"/>
    <w:rsid w:val="00B626D0"/>
    <w:rsid w:val="00B62E05"/>
    <w:rsid w:val="00B6377A"/>
    <w:rsid w:val="00B64108"/>
    <w:rsid w:val="00B65F95"/>
    <w:rsid w:val="00B661EA"/>
    <w:rsid w:val="00B66EF5"/>
    <w:rsid w:val="00B672EC"/>
    <w:rsid w:val="00B7047B"/>
    <w:rsid w:val="00B705B5"/>
    <w:rsid w:val="00B70C0C"/>
    <w:rsid w:val="00B70DFB"/>
    <w:rsid w:val="00B71833"/>
    <w:rsid w:val="00B72FEB"/>
    <w:rsid w:val="00B73388"/>
    <w:rsid w:val="00B73389"/>
    <w:rsid w:val="00B73B83"/>
    <w:rsid w:val="00B73CEA"/>
    <w:rsid w:val="00B73DC1"/>
    <w:rsid w:val="00B74267"/>
    <w:rsid w:val="00B74594"/>
    <w:rsid w:val="00B745CD"/>
    <w:rsid w:val="00B748E5"/>
    <w:rsid w:val="00B74ACC"/>
    <w:rsid w:val="00B752BD"/>
    <w:rsid w:val="00B75594"/>
    <w:rsid w:val="00B759B0"/>
    <w:rsid w:val="00B76360"/>
    <w:rsid w:val="00B76B42"/>
    <w:rsid w:val="00B77637"/>
    <w:rsid w:val="00B77C58"/>
    <w:rsid w:val="00B77D91"/>
    <w:rsid w:val="00B80CB8"/>
    <w:rsid w:val="00B80D68"/>
    <w:rsid w:val="00B80F6C"/>
    <w:rsid w:val="00B8110E"/>
    <w:rsid w:val="00B81336"/>
    <w:rsid w:val="00B81DA2"/>
    <w:rsid w:val="00B82463"/>
    <w:rsid w:val="00B82C5C"/>
    <w:rsid w:val="00B82D4B"/>
    <w:rsid w:val="00B82E7D"/>
    <w:rsid w:val="00B83204"/>
    <w:rsid w:val="00B83E4D"/>
    <w:rsid w:val="00B84857"/>
    <w:rsid w:val="00B84912"/>
    <w:rsid w:val="00B84A5D"/>
    <w:rsid w:val="00B8520C"/>
    <w:rsid w:val="00B85AE6"/>
    <w:rsid w:val="00B8609C"/>
    <w:rsid w:val="00B863A3"/>
    <w:rsid w:val="00B8640E"/>
    <w:rsid w:val="00B879D8"/>
    <w:rsid w:val="00B90677"/>
    <w:rsid w:val="00B907B2"/>
    <w:rsid w:val="00B90C68"/>
    <w:rsid w:val="00B91DCE"/>
    <w:rsid w:val="00B949B3"/>
    <w:rsid w:val="00B94F4F"/>
    <w:rsid w:val="00B95EE5"/>
    <w:rsid w:val="00B95F60"/>
    <w:rsid w:val="00B96210"/>
    <w:rsid w:val="00B9724F"/>
    <w:rsid w:val="00B97597"/>
    <w:rsid w:val="00B976C0"/>
    <w:rsid w:val="00BA0288"/>
    <w:rsid w:val="00BA02B2"/>
    <w:rsid w:val="00BA0824"/>
    <w:rsid w:val="00BA11BF"/>
    <w:rsid w:val="00BA22FC"/>
    <w:rsid w:val="00BA3DC4"/>
    <w:rsid w:val="00BA58CF"/>
    <w:rsid w:val="00BA5BF7"/>
    <w:rsid w:val="00BA7B0C"/>
    <w:rsid w:val="00BA7D8A"/>
    <w:rsid w:val="00BB0F98"/>
    <w:rsid w:val="00BB22C4"/>
    <w:rsid w:val="00BB255C"/>
    <w:rsid w:val="00BB27BE"/>
    <w:rsid w:val="00BB3B8A"/>
    <w:rsid w:val="00BB3C6C"/>
    <w:rsid w:val="00BB4130"/>
    <w:rsid w:val="00BB4977"/>
    <w:rsid w:val="00BB4C79"/>
    <w:rsid w:val="00BB4D0B"/>
    <w:rsid w:val="00BB6233"/>
    <w:rsid w:val="00BB66B2"/>
    <w:rsid w:val="00BB7980"/>
    <w:rsid w:val="00BB7A46"/>
    <w:rsid w:val="00BC0059"/>
    <w:rsid w:val="00BC2AB9"/>
    <w:rsid w:val="00BC3091"/>
    <w:rsid w:val="00BC3795"/>
    <w:rsid w:val="00BC5443"/>
    <w:rsid w:val="00BC6BBB"/>
    <w:rsid w:val="00BC6EFC"/>
    <w:rsid w:val="00BD0668"/>
    <w:rsid w:val="00BD0814"/>
    <w:rsid w:val="00BD1277"/>
    <w:rsid w:val="00BD1BBF"/>
    <w:rsid w:val="00BD2781"/>
    <w:rsid w:val="00BD4691"/>
    <w:rsid w:val="00BD4DC0"/>
    <w:rsid w:val="00BD4DEF"/>
    <w:rsid w:val="00BD4FA7"/>
    <w:rsid w:val="00BD52AB"/>
    <w:rsid w:val="00BD5A79"/>
    <w:rsid w:val="00BD6FE5"/>
    <w:rsid w:val="00BD72B3"/>
    <w:rsid w:val="00BD7339"/>
    <w:rsid w:val="00BD7AD0"/>
    <w:rsid w:val="00BD7ADB"/>
    <w:rsid w:val="00BE015B"/>
    <w:rsid w:val="00BE04CD"/>
    <w:rsid w:val="00BE0C77"/>
    <w:rsid w:val="00BE129E"/>
    <w:rsid w:val="00BE43AC"/>
    <w:rsid w:val="00BE44D5"/>
    <w:rsid w:val="00BE4A4E"/>
    <w:rsid w:val="00BE5878"/>
    <w:rsid w:val="00BE5A3C"/>
    <w:rsid w:val="00BE6727"/>
    <w:rsid w:val="00BE6FA1"/>
    <w:rsid w:val="00BE7F05"/>
    <w:rsid w:val="00BF149A"/>
    <w:rsid w:val="00BF1F54"/>
    <w:rsid w:val="00BF2425"/>
    <w:rsid w:val="00BF25FF"/>
    <w:rsid w:val="00BF2A1C"/>
    <w:rsid w:val="00BF448F"/>
    <w:rsid w:val="00BF506F"/>
    <w:rsid w:val="00BF543C"/>
    <w:rsid w:val="00BF648F"/>
    <w:rsid w:val="00BF74CE"/>
    <w:rsid w:val="00BF7633"/>
    <w:rsid w:val="00BF78A1"/>
    <w:rsid w:val="00BF7D6F"/>
    <w:rsid w:val="00BF7FAE"/>
    <w:rsid w:val="00C0054E"/>
    <w:rsid w:val="00C007C5"/>
    <w:rsid w:val="00C008D6"/>
    <w:rsid w:val="00C00E8B"/>
    <w:rsid w:val="00C0287C"/>
    <w:rsid w:val="00C0292B"/>
    <w:rsid w:val="00C02A5F"/>
    <w:rsid w:val="00C02CF7"/>
    <w:rsid w:val="00C069B0"/>
    <w:rsid w:val="00C06D85"/>
    <w:rsid w:val="00C071AE"/>
    <w:rsid w:val="00C07ACC"/>
    <w:rsid w:val="00C07C84"/>
    <w:rsid w:val="00C109AF"/>
    <w:rsid w:val="00C120F0"/>
    <w:rsid w:val="00C129AB"/>
    <w:rsid w:val="00C12E8D"/>
    <w:rsid w:val="00C14115"/>
    <w:rsid w:val="00C148DE"/>
    <w:rsid w:val="00C16055"/>
    <w:rsid w:val="00C170B7"/>
    <w:rsid w:val="00C171F5"/>
    <w:rsid w:val="00C20001"/>
    <w:rsid w:val="00C21297"/>
    <w:rsid w:val="00C215EC"/>
    <w:rsid w:val="00C2167C"/>
    <w:rsid w:val="00C2173E"/>
    <w:rsid w:val="00C217F9"/>
    <w:rsid w:val="00C24126"/>
    <w:rsid w:val="00C24874"/>
    <w:rsid w:val="00C26170"/>
    <w:rsid w:val="00C27480"/>
    <w:rsid w:val="00C27942"/>
    <w:rsid w:val="00C30367"/>
    <w:rsid w:val="00C3087B"/>
    <w:rsid w:val="00C30A09"/>
    <w:rsid w:val="00C30D0A"/>
    <w:rsid w:val="00C30D7F"/>
    <w:rsid w:val="00C310C5"/>
    <w:rsid w:val="00C314D2"/>
    <w:rsid w:val="00C31DE8"/>
    <w:rsid w:val="00C32D4E"/>
    <w:rsid w:val="00C33233"/>
    <w:rsid w:val="00C34158"/>
    <w:rsid w:val="00C35AAD"/>
    <w:rsid w:val="00C35C10"/>
    <w:rsid w:val="00C3604B"/>
    <w:rsid w:val="00C40199"/>
    <w:rsid w:val="00C407BD"/>
    <w:rsid w:val="00C431C4"/>
    <w:rsid w:val="00C448F3"/>
    <w:rsid w:val="00C44AED"/>
    <w:rsid w:val="00C4511D"/>
    <w:rsid w:val="00C455CE"/>
    <w:rsid w:val="00C45F21"/>
    <w:rsid w:val="00C464E8"/>
    <w:rsid w:val="00C46EFC"/>
    <w:rsid w:val="00C474BA"/>
    <w:rsid w:val="00C47930"/>
    <w:rsid w:val="00C479B1"/>
    <w:rsid w:val="00C47BBD"/>
    <w:rsid w:val="00C5023A"/>
    <w:rsid w:val="00C51FCC"/>
    <w:rsid w:val="00C542E5"/>
    <w:rsid w:val="00C55300"/>
    <w:rsid w:val="00C560FC"/>
    <w:rsid w:val="00C56F62"/>
    <w:rsid w:val="00C57358"/>
    <w:rsid w:val="00C57740"/>
    <w:rsid w:val="00C57C2B"/>
    <w:rsid w:val="00C6004D"/>
    <w:rsid w:val="00C604E6"/>
    <w:rsid w:val="00C6298C"/>
    <w:rsid w:val="00C63FE7"/>
    <w:rsid w:val="00C646D6"/>
    <w:rsid w:val="00C64B60"/>
    <w:rsid w:val="00C64CD4"/>
    <w:rsid w:val="00C651C0"/>
    <w:rsid w:val="00C65873"/>
    <w:rsid w:val="00C65D60"/>
    <w:rsid w:val="00C65DCD"/>
    <w:rsid w:val="00C674AD"/>
    <w:rsid w:val="00C70627"/>
    <w:rsid w:val="00C706B9"/>
    <w:rsid w:val="00C74102"/>
    <w:rsid w:val="00C7434F"/>
    <w:rsid w:val="00C75200"/>
    <w:rsid w:val="00C75C82"/>
    <w:rsid w:val="00C76879"/>
    <w:rsid w:val="00C76A06"/>
    <w:rsid w:val="00C778D8"/>
    <w:rsid w:val="00C80015"/>
    <w:rsid w:val="00C817DD"/>
    <w:rsid w:val="00C819CC"/>
    <w:rsid w:val="00C81BED"/>
    <w:rsid w:val="00C821A5"/>
    <w:rsid w:val="00C838D7"/>
    <w:rsid w:val="00C83F44"/>
    <w:rsid w:val="00C85BD4"/>
    <w:rsid w:val="00C86C35"/>
    <w:rsid w:val="00C878C6"/>
    <w:rsid w:val="00C90BEC"/>
    <w:rsid w:val="00C918A5"/>
    <w:rsid w:val="00C929D1"/>
    <w:rsid w:val="00C92D16"/>
    <w:rsid w:val="00C9333C"/>
    <w:rsid w:val="00C95707"/>
    <w:rsid w:val="00C95AFD"/>
    <w:rsid w:val="00C95D26"/>
    <w:rsid w:val="00C95F47"/>
    <w:rsid w:val="00C9632B"/>
    <w:rsid w:val="00C96A11"/>
    <w:rsid w:val="00C97959"/>
    <w:rsid w:val="00CA01EF"/>
    <w:rsid w:val="00CA0926"/>
    <w:rsid w:val="00CA1978"/>
    <w:rsid w:val="00CA2365"/>
    <w:rsid w:val="00CA2E5F"/>
    <w:rsid w:val="00CA42E0"/>
    <w:rsid w:val="00CA47E4"/>
    <w:rsid w:val="00CA5238"/>
    <w:rsid w:val="00CA5BEB"/>
    <w:rsid w:val="00CA628D"/>
    <w:rsid w:val="00CA670E"/>
    <w:rsid w:val="00CA7178"/>
    <w:rsid w:val="00CB0307"/>
    <w:rsid w:val="00CB052A"/>
    <w:rsid w:val="00CB1093"/>
    <w:rsid w:val="00CB2B54"/>
    <w:rsid w:val="00CB3643"/>
    <w:rsid w:val="00CB6016"/>
    <w:rsid w:val="00CB6031"/>
    <w:rsid w:val="00CB6C73"/>
    <w:rsid w:val="00CB6EF3"/>
    <w:rsid w:val="00CB718B"/>
    <w:rsid w:val="00CB7203"/>
    <w:rsid w:val="00CB722B"/>
    <w:rsid w:val="00CC0C01"/>
    <w:rsid w:val="00CC0CC7"/>
    <w:rsid w:val="00CC0EAC"/>
    <w:rsid w:val="00CC1154"/>
    <w:rsid w:val="00CC2529"/>
    <w:rsid w:val="00CC2DC0"/>
    <w:rsid w:val="00CC3582"/>
    <w:rsid w:val="00CC3CE8"/>
    <w:rsid w:val="00CC43DC"/>
    <w:rsid w:val="00CC54F4"/>
    <w:rsid w:val="00CC5780"/>
    <w:rsid w:val="00CC6476"/>
    <w:rsid w:val="00CC6ED2"/>
    <w:rsid w:val="00CC6FE5"/>
    <w:rsid w:val="00CC71DD"/>
    <w:rsid w:val="00CC7D2B"/>
    <w:rsid w:val="00CC7F5A"/>
    <w:rsid w:val="00CD0C19"/>
    <w:rsid w:val="00CD1980"/>
    <w:rsid w:val="00CD2F04"/>
    <w:rsid w:val="00CD2F4A"/>
    <w:rsid w:val="00CD4A79"/>
    <w:rsid w:val="00CD5372"/>
    <w:rsid w:val="00CD593F"/>
    <w:rsid w:val="00CD5EB6"/>
    <w:rsid w:val="00CD6296"/>
    <w:rsid w:val="00CD7450"/>
    <w:rsid w:val="00CE0319"/>
    <w:rsid w:val="00CE0437"/>
    <w:rsid w:val="00CE067D"/>
    <w:rsid w:val="00CE0A73"/>
    <w:rsid w:val="00CE232A"/>
    <w:rsid w:val="00CE3521"/>
    <w:rsid w:val="00CE363D"/>
    <w:rsid w:val="00CE39FD"/>
    <w:rsid w:val="00CE3E84"/>
    <w:rsid w:val="00CE4254"/>
    <w:rsid w:val="00CE6019"/>
    <w:rsid w:val="00CE636F"/>
    <w:rsid w:val="00CE6392"/>
    <w:rsid w:val="00CE6A0C"/>
    <w:rsid w:val="00CE6BE2"/>
    <w:rsid w:val="00CE6D83"/>
    <w:rsid w:val="00CE71B0"/>
    <w:rsid w:val="00CE7594"/>
    <w:rsid w:val="00CE7857"/>
    <w:rsid w:val="00CF0AE7"/>
    <w:rsid w:val="00CF1504"/>
    <w:rsid w:val="00CF1806"/>
    <w:rsid w:val="00CF1A76"/>
    <w:rsid w:val="00CF21CE"/>
    <w:rsid w:val="00CF220D"/>
    <w:rsid w:val="00CF27E9"/>
    <w:rsid w:val="00CF3229"/>
    <w:rsid w:val="00CF3870"/>
    <w:rsid w:val="00CF4073"/>
    <w:rsid w:val="00CF4548"/>
    <w:rsid w:val="00CF5C36"/>
    <w:rsid w:val="00CF5E3B"/>
    <w:rsid w:val="00CF6386"/>
    <w:rsid w:val="00CF6524"/>
    <w:rsid w:val="00CF7805"/>
    <w:rsid w:val="00D00DBD"/>
    <w:rsid w:val="00D01E3C"/>
    <w:rsid w:val="00D02FA5"/>
    <w:rsid w:val="00D031FB"/>
    <w:rsid w:val="00D0373E"/>
    <w:rsid w:val="00D03F52"/>
    <w:rsid w:val="00D058C8"/>
    <w:rsid w:val="00D059F3"/>
    <w:rsid w:val="00D06923"/>
    <w:rsid w:val="00D06FF3"/>
    <w:rsid w:val="00D07B19"/>
    <w:rsid w:val="00D10671"/>
    <w:rsid w:val="00D106D3"/>
    <w:rsid w:val="00D10B45"/>
    <w:rsid w:val="00D136AA"/>
    <w:rsid w:val="00D138A6"/>
    <w:rsid w:val="00D14B98"/>
    <w:rsid w:val="00D152CF"/>
    <w:rsid w:val="00D15D7D"/>
    <w:rsid w:val="00D16288"/>
    <w:rsid w:val="00D16935"/>
    <w:rsid w:val="00D176FA"/>
    <w:rsid w:val="00D179E7"/>
    <w:rsid w:val="00D200D3"/>
    <w:rsid w:val="00D21232"/>
    <w:rsid w:val="00D217D9"/>
    <w:rsid w:val="00D219FE"/>
    <w:rsid w:val="00D23144"/>
    <w:rsid w:val="00D233C3"/>
    <w:rsid w:val="00D23501"/>
    <w:rsid w:val="00D246BC"/>
    <w:rsid w:val="00D25902"/>
    <w:rsid w:val="00D25ACB"/>
    <w:rsid w:val="00D27762"/>
    <w:rsid w:val="00D27E77"/>
    <w:rsid w:val="00D30AF7"/>
    <w:rsid w:val="00D30DB7"/>
    <w:rsid w:val="00D30EC5"/>
    <w:rsid w:val="00D325B2"/>
    <w:rsid w:val="00D34056"/>
    <w:rsid w:val="00D403E4"/>
    <w:rsid w:val="00D40FBD"/>
    <w:rsid w:val="00D41D8A"/>
    <w:rsid w:val="00D41F43"/>
    <w:rsid w:val="00D41F54"/>
    <w:rsid w:val="00D42AC7"/>
    <w:rsid w:val="00D42F2C"/>
    <w:rsid w:val="00D435B5"/>
    <w:rsid w:val="00D435DF"/>
    <w:rsid w:val="00D437F8"/>
    <w:rsid w:val="00D43DD9"/>
    <w:rsid w:val="00D43FFC"/>
    <w:rsid w:val="00D44BF9"/>
    <w:rsid w:val="00D44CC3"/>
    <w:rsid w:val="00D44D46"/>
    <w:rsid w:val="00D45664"/>
    <w:rsid w:val="00D45698"/>
    <w:rsid w:val="00D45DF7"/>
    <w:rsid w:val="00D4626D"/>
    <w:rsid w:val="00D4772D"/>
    <w:rsid w:val="00D47E50"/>
    <w:rsid w:val="00D47EA8"/>
    <w:rsid w:val="00D50093"/>
    <w:rsid w:val="00D5082B"/>
    <w:rsid w:val="00D52271"/>
    <w:rsid w:val="00D52A5B"/>
    <w:rsid w:val="00D52CE7"/>
    <w:rsid w:val="00D53081"/>
    <w:rsid w:val="00D532F9"/>
    <w:rsid w:val="00D536FF"/>
    <w:rsid w:val="00D54454"/>
    <w:rsid w:val="00D558D7"/>
    <w:rsid w:val="00D563B3"/>
    <w:rsid w:val="00D56D0D"/>
    <w:rsid w:val="00D57C4B"/>
    <w:rsid w:val="00D610BE"/>
    <w:rsid w:val="00D62325"/>
    <w:rsid w:val="00D6257C"/>
    <w:rsid w:val="00D63521"/>
    <w:rsid w:val="00D63C79"/>
    <w:rsid w:val="00D64B2D"/>
    <w:rsid w:val="00D64C94"/>
    <w:rsid w:val="00D64CA8"/>
    <w:rsid w:val="00D66668"/>
    <w:rsid w:val="00D66888"/>
    <w:rsid w:val="00D66F3D"/>
    <w:rsid w:val="00D678C2"/>
    <w:rsid w:val="00D70224"/>
    <w:rsid w:val="00D703CF"/>
    <w:rsid w:val="00D70616"/>
    <w:rsid w:val="00D712E7"/>
    <w:rsid w:val="00D71A8C"/>
    <w:rsid w:val="00D71B6A"/>
    <w:rsid w:val="00D72725"/>
    <w:rsid w:val="00D729D0"/>
    <w:rsid w:val="00D73F4D"/>
    <w:rsid w:val="00D7405A"/>
    <w:rsid w:val="00D74866"/>
    <w:rsid w:val="00D751C8"/>
    <w:rsid w:val="00D76203"/>
    <w:rsid w:val="00D77C00"/>
    <w:rsid w:val="00D8069A"/>
    <w:rsid w:val="00D81711"/>
    <w:rsid w:val="00D82C3D"/>
    <w:rsid w:val="00D837C9"/>
    <w:rsid w:val="00D83EED"/>
    <w:rsid w:val="00D8592C"/>
    <w:rsid w:val="00D86479"/>
    <w:rsid w:val="00D8685D"/>
    <w:rsid w:val="00D86FDD"/>
    <w:rsid w:val="00D90491"/>
    <w:rsid w:val="00D929C2"/>
    <w:rsid w:val="00D92C52"/>
    <w:rsid w:val="00D93069"/>
    <w:rsid w:val="00D94B55"/>
    <w:rsid w:val="00D95282"/>
    <w:rsid w:val="00D9606D"/>
    <w:rsid w:val="00D966D0"/>
    <w:rsid w:val="00D9736A"/>
    <w:rsid w:val="00DA0A44"/>
    <w:rsid w:val="00DA0D0D"/>
    <w:rsid w:val="00DA22B4"/>
    <w:rsid w:val="00DA311A"/>
    <w:rsid w:val="00DA3D22"/>
    <w:rsid w:val="00DA50A5"/>
    <w:rsid w:val="00DA52A4"/>
    <w:rsid w:val="00DA5655"/>
    <w:rsid w:val="00DA568B"/>
    <w:rsid w:val="00DA5AA8"/>
    <w:rsid w:val="00DA6DCB"/>
    <w:rsid w:val="00DA781C"/>
    <w:rsid w:val="00DB01F7"/>
    <w:rsid w:val="00DB1752"/>
    <w:rsid w:val="00DB1C02"/>
    <w:rsid w:val="00DB3712"/>
    <w:rsid w:val="00DB38D4"/>
    <w:rsid w:val="00DB4F8D"/>
    <w:rsid w:val="00DB5171"/>
    <w:rsid w:val="00DB6DBA"/>
    <w:rsid w:val="00DB70F1"/>
    <w:rsid w:val="00DB7E90"/>
    <w:rsid w:val="00DC1C52"/>
    <w:rsid w:val="00DC1E5D"/>
    <w:rsid w:val="00DC2BEE"/>
    <w:rsid w:val="00DC57A1"/>
    <w:rsid w:val="00DC6094"/>
    <w:rsid w:val="00DC6611"/>
    <w:rsid w:val="00DC667D"/>
    <w:rsid w:val="00DC68B6"/>
    <w:rsid w:val="00DC7302"/>
    <w:rsid w:val="00DC7869"/>
    <w:rsid w:val="00DD1086"/>
    <w:rsid w:val="00DD151A"/>
    <w:rsid w:val="00DD1EAA"/>
    <w:rsid w:val="00DD2C79"/>
    <w:rsid w:val="00DD33F5"/>
    <w:rsid w:val="00DD3E2B"/>
    <w:rsid w:val="00DD4093"/>
    <w:rsid w:val="00DD442C"/>
    <w:rsid w:val="00DD4F16"/>
    <w:rsid w:val="00DD5C90"/>
    <w:rsid w:val="00DD6773"/>
    <w:rsid w:val="00DD787F"/>
    <w:rsid w:val="00DD78F5"/>
    <w:rsid w:val="00DE0D17"/>
    <w:rsid w:val="00DE1A6D"/>
    <w:rsid w:val="00DE2FE0"/>
    <w:rsid w:val="00DE34EB"/>
    <w:rsid w:val="00DE37F1"/>
    <w:rsid w:val="00DE3C33"/>
    <w:rsid w:val="00DE3F6E"/>
    <w:rsid w:val="00DE4971"/>
    <w:rsid w:val="00DE49BD"/>
    <w:rsid w:val="00DE5B7B"/>
    <w:rsid w:val="00DE69C0"/>
    <w:rsid w:val="00DE6EEE"/>
    <w:rsid w:val="00DE7555"/>
    <w:rsid w:val="00DE7FC8"/>
    <w:rsid w:val="00DF0044"/>
    <w:rsid w:val="00DF00FF"/>
    <w:rsid w:val="00DF0676"/>
    <w:rsid w:val="00DF187D"/>
    <w:rsid w:val="00DF238B"/>
    <w:rsid w:val="00DF2F7B"/>
    <w:rsid w:val="00DF34DB"/>
    <w:rsid w:val="00DF3999"/>
    <w:rsid w:val="00DF483C"/>
    <w:rsid w:val="00DF55A8"/>
    <w:rsid w:val="00DF60F5"/>
    <w:rsid w:val="00DF6960"/>
    <w:rsid w:val="00DF6AC4"/>
    <w:rsid w:val="00DF7C06"/>
    <w:rsid w:val="00E02C4E"/>
    <w:rsid w:val="00E03476"/>
    <w:rsid w:val="00E04316"/>
    <w:rsid w:val="00E04D77"/>
    <w:rsid w:val="00E05A66"/>
    <w:rsid w:val="00E05BE5"/>
    <w:rsid w:val="00E05FC3"/>
    <w:rsid w:val="00E06310"/>
    <w:rsid w:val="00E06598"/>
    <w:rsid w:val="00E069A0"/>
    <w:rsid w:val="00E06C35"/>
    <w:rsid w:val="00E07BE3"/>
    <w:rsid w:val="00E11397"/>
    <w:rsid w:val="00E11553"/>
    <w:rsid w:val="00E1176B"/>
    <w:rsid w:val="00E11DA9"/>
    <w:rsid w:val="00E13DCE"/>
    <w:rsid w:val="00E13FC9"/>
    <w:rsid w:val="00E15911"/>
    <w:rsid w:val="00E15E1F"/>
    <w:rsid w:val="00E16E5A"/>
    <w:rsid w:val="00E177DD"/>
    <w:rsid w:val="00E17E02"/>
    <w:rsid w:val="00E21727"/>
    <w:rsid w:val="00E21ABD"/>
    <w:rsid w:val="00E21EA2"/>
    <w:rsid w:val="00E21FE6"/>
    <w:rsid w:val="00E225C6"/>
    <w:rsid w:val="00E22AC1"/>
    <w:rsid w:val="00E2446E"/>
    <w:rsid w:val="00E2498F"/>
    <w:rsid w:val="00E24BA6"/>
    <w:rsid w:val="00E250EC"/>
    <w:rsid w:val="00E25461"/>
    <w:rsid w:val="00E25908"/>
    <w:rsid w:val="00E25A4D"/>
    <w:rsid w:val="00E25A56"/>
    <w:rsid w:val="00E25B49"/>
    <w:rsid w:val="00E264B3"/>
    <w:rsid w:val="00E266BF"/>
    <w:rsid w:val="00E26707"/>
    <w:rsid w:val="00E30C1B"/>
    <w:rsid w:val="00E30F9C"/>
    <w:rsid w:val="00E3185A"/>
    <w:rsid w:val="00E3244A"/>
    <w:rsid w:val="00E32BF1"/>
    <w:rsid w:val="00E33686"/>
    <w:rsid w:val="00E33C0C"/>
    <w:rsid w:val="00E3542B"/>
    <w:rsid w:val="00E36C40"/>
    <w:rsid w:val="00E36EB4"/>
    <w:rsid w:val="00E37432"/>
    <w:rsid w:val="00E37A11"/>
    <w:rsid w:val="00E37A92"/>
    <w:rsid w:val="00E37E0B"/>
    <w:rsid w:val="00E400EA"/>
    <w:rsid w:val="00E40EB4"/>
    <w:rsid w:val="00E416AC"/>
    <w:rsid w:val="00E41CFF"/>
    <w:rsid w:val="00E41D02"/>
    <w:rsid w:val="00E4235D"/>
    <w:rsid w:val="00E431E7"/>
    <w:rsid w:val="00E43E68"/>
    <w:rsid w:val="00E441C2"/>
    <w:rsid w:val="00E44577"/>
    <w:rsid w:val="00E453AF"/>
    <w:rsid w:val="00E45BFE"/>
    <w:rsid w:val="00E46F7C"/>
    <w:rsid w:val="00E50E16"/>
    <w:rsid w:val="00E52F4D"/>
    <w:rsid w:val="00E55061"/>
    <w:rsid w:val="00E5535E"/>
    <w:rsid w:val="00E56706"/>
    <w:rsid w:val="00E57DB8"/>
    <w:rsid w:val="00E60EAD"/>
    <w:rsid w:val="00E61414"/>
    <w:rsid w:val="00E614D2"/>
    <w:rsid w:val="00E64051"/>
    <w:rsid w:val="00E64115"/>
    <w:rsid w:val="00E65490"/>
    <w:rsid w:val="00E655DB"/>
    <w:rsid w:val="00E65F55"/>
    <w:rsid w:val="00E6614B"/>
    <w:rsid w:val="00E6742D"/>
    <w:rsid w:val="00E6743B"/>
    <w:rsid w:val="00E678CA"/>
    <w:rsid w:val="00E67A13"/>
    <w:rsid w:val="00E7083A"/>
    <w:rsid w:val="00E70FD0"/>
    <w:rsid w:val="00E71965"/>
    <w:rsid w:val="00E71EC1"/>
    <w:rsid w:val="00E725C2"/>
    <w:rsid w:val="00E727F5"/>
    <w:rsid w:val="00E736AD"/>
    <w:rsid w:val="00E73A1A"/>
    <w:rsid w:val="00E73C5A"/>
    <w:rsid w:val="00E73CF0"/>
    <w:rsid w:val="00E74B14"/>
    <w:rsid w:val="00E74BE1"/>
    <w:rsid w:val="00E75587"/>
    <w:rsid w:val="00E75858"/>
    <w:rsid w:val="00E7644B"/>
    <w:rsid w:val="00E768BB"/>
    <w:rsid w:val="00E76B68"/>
    <w:rsid w:val="00E77228"/>
    <w:rsid w:val="00E77563"/>
    <w:rsid w:val="00E82CB4"/>
    <w:rsid w:val="00E83129"/>
    <w:rsid w:val="00E83637"/>
    <w:rsid w:val="00E83B90"/>
    <w:rsid w:val="00E8445B"/>
    <w:rsid w:val="00E84919"/>
    <w:rsid w:val="00E85479"/>
    <w:rsid w:val="00E86495"/>
    <w:rsid w:val="00E8725D"/>
    <w:rsid w:val="00E875DE"/>
    <w:rsid w:val="00E901FA"/>
    <w:rsid w:val="00E908D5"/>
    <w:rsid w:val="00E90B73"/>
    <w:rsid w:val="00E911B1"/>
    <w:rsid w:val="00E912F5"/>
    <w:rsid w:val="00E91A65"/>
    <w:rsid w:val="00E91A9C"/>
    <w:rsid w:val="00E91C46"/>
    <w:rsid w:val="00E92835"/>
    <w:rsid w:val="00E92E39"/>
    <w:rsid w:val="00E93D1B"/>
    <w:rsid w:val="00E93F27"/>
    <w:rsid w:val="00E94096"/>
    <w:rsid w:val="00E9413B"/>
    <w:rsid w:val="00E941DA"/>
    <w:rsid w:val="00E94696"/>
    <w:rsid w:val="00E947CC"/>
    <w:rsid w:val="00E95801"/>
    <w:rsid w:val="00E9688A"/>
    <w:rsid w:val="00E96BFA"/>
    <w:rsid w:val="00E97460"/>
    <w:rsid w:val="00E97EA1"/>
    <w:rsid w:val="00EA11B5"/>
    <w:rsid w:val="00EA218A"/>
    <w:rsid w:val="00EA4259"/>
    <w:rsid w:val="00EA468F"/>
    <w:rsid w:val="00EA4AB3"/>
    <w:rsid w:val="00EA4AE4"/>
    <w:rsid w:val="00EA5333"/>
    <w:rsid w:val="00EA5573"/>
    <w:rsid w:val="00EA5D0A"/>
    <w:rsid w:val="00EA6151"/>
    <w:rsid w:val="00EA6264"/>
    <w:rsid w:val="00EA62B0"/>
    <w:rsid w:val="00EA63C2"/>
    <w:rsid w:val="00EA6E0F"/>
    <w:rsid w:val="00EA6EDB"/>
    <w:rsid w:val="00EA7438"/>
    <w:rsid w:val="00EA7ED0"/>
    <w:rsid w:val="00EB2EA5"/>
    <w:rsid w:val="00EB39EA"/>
    <w:rsid w:val="00EB5C8B"/>
    <w:rsid w:val="00EB6E69"/>
    <w:rsid w:val="00EB70F3"/>
    <w:rsid w:val="00EB7C14"/>
    <w:rsid w:val="00EC01E0"/>
    <w:rsid w:val="00EC0710"/>
    <w:rsid w:val="00EC0D82"/>
    <w:rsid w:val="00EC0E25"/>
    <w:rsid w:val="00EC2F6F"/>
    <w:rsid w:val="00EC3493"/>
    <w:rsid w:val="00EC3E2C"/>
    <w:rsid w:val="00EC4A08"/>
    <w:rsid w:val="00EC4C80"/>
    <w:rsid w:val="00EC68FD"/>
    <w:rsid w:val="00EC6FC4"/>
    <w:rsid w:val="00EC72B6"/>
    <w:rsid w:val="00EC7C44"/>
    <w:rsid w:val="00ED0540"/>
    <w:rsid w:val="00ED22ED"/>
    <w:rsid w:val="00ED2759"/>
    <w:rsid w:val="00ED28BC"/>
    <w:rsid w:val="00ED37C4"/>
    <w:rsid w:val="00ED4D9C"/>
    <w:rsid w:val="00ED5036"/>
    <w:rsid w:val="00ED5219"/>
    <w:rsid w:val="00ED7466"/>
    <w:rsid w:val="00EE048F"/>
    <w:rsid w:val="00EE0D81"/>
    <w:rsid w:val="00EE0E75"/>
    <w:rsid w:val="00EE1B5B"/>
    <w:rsid w:val="00EE292B"/>
    <w:rsid w:val="00EE2A75"/>
    <w:rsid w:val="00EE3411"/>
    <w:rsid w:val="00EE39DD"/>
    <w:rsid w:val="00EE3A17"/>
    <w:rsid w:val="00EE3A88"/>
    <w:rsid w:val="00EE3D6C"/>
    <w:rsid w:val="00EE3ED0"/>
    <w:rsid w:val="00EE4B48"/>
    <w:rsid w:val="00EE4E1D"/>
    <w:rsid w:val="00EE50C7"/>
    <w:rsid w:val="00EE6E5A"/>
    <w:rsid w:val="00EE7063"/>
    <w:rsid w:val="00EE7363"/>
    <w:rsid w:val="00EF0054"/>
    <w:rsid w:val="00EF0B17"/>
    <w:rsid w:val="00EF156B"/>
    <w:rsid w:val="00EF1ED0"/>
    <w:rsid w:val="00EF363E"/>
    <w:rsid w:val="00EF3DE8"/>
    <w:rsid w:val="00EF5CA9"/>
    <w:rsid w:val="00EF7270"/>
    <w:rsid w:val="00F008DA"/>
    <w:rsid w:val="00F015F1"/>
    <w:rsid w:val="00F02E0E"/>
    <w:rsid w:val="00F0550B"/>
    <w:rsid w:val="00F05809"/>
    <w:rsid w:val="00F060A2"/>
    <w:rsid w:val="00F07ED9"/>
    <w:rsid w:val="00F07F52"/>
    <w:rsid w:val="00F11194"/>
    <w:rsid w:val="00F1150E"/>
    <w:rsid w:val="00F12BA8"/>
    <w:rsid w:val="00F13726"/>
    <w:rsid w:val="00F13CD3"/>
    <w:rsid w:val="00F13D08"/>
    <w:rsid w:val="00F1489D"/>
    <w:rsid w:val="00F14A9C"/>
    <w:rsid w:val="00F152B2"/>
    <w:rsid w:val="00F1538C"/>
    <w:rsid w:val="00F15BF8"/>
    <w:rsid w:val="00F167DB"/>
    <w:rsid w:val="00F174CF"/>
    <w:rsid w:val="00F17921"/>
    <w:rsid w:val="00F219A0"/>
    <w:rsid w:val="00F21C38"/>
    <w:rsid w:val="00F22C6B"/>
    <w:rsid w:val="00F22EC9"/>
    <w:rsid w:val="00F23E12"/>
    <w:rsid w:val="00F246EB"/>
    <w:rsid w:val="00F24CD6"/>
    <w:rsid w:val="00F252E5"/>
    <w:rsid w:val="00F25B22"/>
    <w:rsid w:val="00F2742B"/>
    <w:rsid w:val="00F27CD2"/>
    <w:rsid w:val="00F27E7B"/>
    <w:rsid w:val="00F309EB"/>
    <w:rsid w:val="00F30DC4"/>
    <w:rsid w:val="00F3113E"/>
    <w:rsid w:val="00F312BB"/>
    <w:rsid w:val="00F3184C"/>
    <w:rsid w:val="00F33061"/>
    <w:rsid w:val="00F332AB"/>
    <w:rsid w:val="00F33517"/>
    <w:rsid w:val="00F337C4"/>
    <w:rsid w:val="00F3394B"/>
    <w:rsid w:val="00F33DFC"/>
    <w:rsid w:val="00F34756"/>
    <w:rsid w:val="00F34EC8"/>
    <w:rsid w:val="00F35175"/>
    <w:rsid w:val="00F36564"/>
    <w:rsid w:val="00F36EBB"/>
    <w:rsid w:val="00F37A4C"/>
    <w:rsid w:val="00F41347"/>
    <w:rsid w:val="00F41B29"/>
    <w:rsid w:val="00F42044"/>
    <w:rsid w:val="00F42DEE"/>
    <w:rsid w:val="00F431CF"/>
    <w:rsid w:val="00F436C7"/>
    <w:rsid w:val="00F458C2"/>
    <w:rsid w:val="00F45E90"/>
    <w:rsid w:val="00F46B24"/>
    <w:rsid w:val="00F47035"/>
    <w:rsid w:val="00F47D57"/>
    <w:rsid w:val="00F50373"/>
    <w:rsid w:val="00F52253"/>
    <w:rsid w:val="00F52886"/>
    <w:rsid w:val="00F54996"/>
    <w:rsid w:val="00F54C1A"/>
    <w:rsid w:val="00F57786"/>
    <w:rsid w:val="00F60E91"/>
    <w:rsid w:val="00F611E9"/>
    <w:rsid w:val="00F6170C"/>
    <w:rsid w:val="00F621E2"/>
    <w:rsid w:val="00F62309"/>
    <w:rsid w:val="00F6389D"/>
    <w:rsid w:val="00F63FEC"/>
    <w:rsid w:val="00F64488"/>
    <w:rsid w:val="00F6552A"/>
    <w:rsid w:val="00F65767"/>
    <w:rsid w:val="00F6578E"/>
    <w:rsid w:val="00F65B35"/>
    <w:rsid w:val="00F65C53"/>
    <w:rsid w:val="00F65F43"/>
    <w:rsid w:val="00F664AA"/>
    <w:rsid w:val="00F66DE4"/>
    <w:rsid w:val="00F67F71"/>
    <w:rsid w:val="00F70B08"/>
    <w:rsid w:val="00F71022"/>
    <w:rsid w:val="00F71C65"/>
    <w:rsid w:val="00F721C3"/>
    <w:rsid w:val="00F72210"/>
    <w:rsid w:val="00F73DF8"/>
    <w:rsid w:val="00F74010"/>
    <w:rsid w:val="00F741B5"/>
    <w:rsid w:val="00F7485B"/>
    <w:rsid w:val="00F74976"/>
    <w:rsid w:val="00F76104"/>
    <w:rsid w:val="00F76C35"/>
    <w:rsid w:val="00F80EED"/>
    <w:rsid w:val="00F8119B"/>
    <w:rsid w:val="00F814C2"/>
    <w:rsid w:val="00F82957"/>
    <w:rsid w:val="00F82980"/>
    <w:rsid w:val="00F82CB1"/>
    <w:rsid w:val="00F83B3F"/>
    <w:rsid w:val="00F83D67"/>
    <w:rsid w:val="00F83F12"/>
    <w:rsid w:val="00F84503"/>
    <w:rsid w:val="00F84606"/>
    <w:rsid w:val="00F84962"/>
    <w:rsid w:val="00F84EC2"/>
    <w:rsid w:val="00F85D34"/>
    <w:rsid w:val="00F866AF"/>
    <w:rsid w:val="00F867EF"/>
    <w:rsid w:val="00F8686F"/>
    <w:rsid w:val="00F87212"/>
    <w:rsid w:val="00F8772F"/>
    <w:rsid w:val="00F9121C"/>
    <w:rsid w:val="00F9168F"/>
    <w:rsid w:val="00F91D27"/>
    <w:rsid w:val="00F91D7D"/>
    <w:rsid w:val="00F925BD"/>
    <w:rsid w:val="00F938EC"/>
    <w:rsid w:val="00F93B96"/>
    <w:rsid w:val="00F94667"/>
    <w:rsid w:val="00F95F9D"/>
    <w:rsid w:val="00F96212"/>
    <w:rsid w:val="00F96486"/>
    <w:rsid w:val="00F96EB4"/>
    <w:rsid w:val="00F9752F"/>
    <w:rsid w:val="00F976C4"/>
    <w:rsid w:val="00FA0133"/>
    <w:rsid w:val="00FA09AF"/>
    <w:rsid w:val="00FA0A60"/>
    <w:rsid w:val="00FA21B0"/>
    <w:rsid w:val="00FA24C9"/>
    <w:rsid w:val="00FA2C2D"/>
    <w:rsid w:val="00FA331F"/>
    <w:rsid w:val="00FA3337"/>
    <w:rsid w:val="00FA360D"/>
    <w:rsid w:val="00FA3DDA"/>
    <w:rsid w:val="00FA42DE"/>
    <w:rsid w:val="00FA455E"/>
    <w:rsid w:val="00FA45B6"/>
    <w:rsid w:val="00FA47EC"/>
    <w:rsid w:val="00FA4ACD"/>
    <w:rsid w:val="00FA4E9D"/>
    <w:rsid w:val="00FA5263"/>
    <w:rsid w:val="00FA5A1D"/>
    <w:rsid w:val="00FA5E1D"/>
    <w:rsid w:val="00FA79C5"/>
    <w:rsid w:val="00FB124E"/>
    <w:rsid w:val="00FB1BC6"/>
    <w:rsid w:val="00FB1C79"/>
    <w:rsid w:val="00FB22B2"/>
    <w:rsid w:val="00FB3297"/>
    <w:rsid w:val="00FB34C0"/>
    <w:rsid w:val="00FB37AB"/>
    <w:rsid w:val="00FB3E23"/>
    <w:rsid w:val="00FB4C92"/>
    <w:rsid w:val="00FB5411"/>
    <w:rsid w:val="00FB61AD"/>
    <w:rsid w:val="00FB645C"/>
    <w:rsid w:val="00FB7A4C"/>
    <w:rsid w:val="00FC0F51"/>
    <w:rsid w:val="00FC1874"/>
    <w:rsid w:val="00FC1CBC"/>
    <w:rsid w:val="00FC1E43"/>
    <w:rsid w:val="00FC302B"/>
    <w:rsid w:val="00FC39A7"/>
    <w:rsid w:val="00FC4309"/>
    <w:rsid w:val="00FC5962"/>
    <w:rsid w:val="00FD1648"/>
    <w:rsid w:val="00FD2381"/>
    <w:rsid w:val="00FD2A12"/>
    <w:rsid w:val="00FD2E53"/>
    <w:rsid w:val="00FD3B06"/>
    <w:rsid w:val="00FD5022"/>
    <w:rsid w:val="00FD521C"/>
    <w:rsid w:val="00FD597A"/>
    <w:rsid w:val="00FD6136"/>
    <w:rsid w:val="00FD68EB"/>
    <w:rsid w:val="00FD6AAD"/>
    <w:rsid w:val="00FD7F1D"/>
    <w:rsid w:val="00FE0566"/>
    <w:rsid w:val="00FE2306"/>
    <w:rsid w:val="00FE27ED"/>
    <w:rsid w:val="00FE33DC"/>
    <w:rsid w:val="00FE3842"/>
    <w:rsid w:val="00FE3B7F"/>
    <w:rsid w:val="00FE4393"/>
    <w:rsid w:val="00FE456A"/>
    <w:rsid w:val="00FE48AF"/>
    <w:rsid w:val="00FE4C1E"/>
    <w:rsid w:val="00FE5E52"/>
    <w:rsid w:val="00FE6B6E"/>
    <w:rsid w:val="00FE77D5"/>
    <w:rsid w:val="00FE79D6"/>
    <w:rsid w:val="00FE7ABA"/>
    <w:rsid w:val="00FF0904"/>
    <w:rsid w:val="00FF1791"/>
    <w:rsid w:val="00FF189A"/>
    <w:rsid w:val="00FF1F6D"/>
    <w:rsid w:val="00FF2176"/>
    <w:rsid w:val="00FF2587"/>
    <w:rsid w:val="00FF267A"/>
    <w:rsid w:val="00FF28C2"/>
    <w:rsid w:val="00FF3554"/>
    <w:rsid w:val="00FF37E8"/>
    <w:rsid w:val="00FF3C97"/>
    <w:rsid w:val="00FF4A18"/>
    <w:rsid w:val="00FF4EBA"/>
    <w:rsid w:val="00FF57A7"/>
    <w:rsid w:val="00FF5E58"/>
    <w:rsid w:val="00FF7598"/>
    <w:rsid w:val="00FF7CC0"/>
    <w:rsid w:val="04B37F85"/>
    <w:rsid w:val="05E2400C"/>
    <w:rsid w:val="11706832"/>
    <w:rsid w:val="129C242F"/>
    <w:rsid w:val="12A16B64"/>
    <w:rsid w:val="131C667D"/>
    <w:rsid w:val="1A6F41E0"/>
    <w:rsid w:val="1BD824DE"/>
    <w:rsid w:val="1EAA07D3"/>
    <w:rsid w:val="1F3B28CF"/>
    <w:rsid w:val="1FE67471"/>
    <w:rsid w:val="246A5381"/>
    <w:rsid w:val="29A7269A"/>
    <w:rsid w:val="2A5C61E1"/>
    <w:rsid w:val="2D2553EF"/>
    <w:rsid w:val="2F1D7BC2"/>
    <w:rsid w:val="2F330BCB"/>
    <w:rsid w:val="31727FFD"/>
    <w:rsid w:val="32772445"/>
    <w:rsid w:val="33126078"/>
    <w:rsid w:val="35A44646"/>
    <w:rsid w:val="37F54A1D"/>
    <w:rsid w:val="395E630C"/>
    <w:rsid w:val="39BA54EB"/>
    <w:rsid w:val="39E046E8"/>
    <w:rsid w:val="3AD71504"/>
    <w:rsid w:val="3CD65096"/>
    <w:rsid w:val="3DDE74F7"/>
    <w:rsid w:val="3F921370"/>
    <w:rsid w:val="40857B77"/>
    <w:rsid w:val="41F32405"/>
    <w:rsid w:val="439D56B0"/>
    <w:rsid w:val="44763FF7"/>
    <w:rsid w:val="49601408"/>
    <w:rsid w:val="4C4058CA"/>
    <w:rsid w:val="51D92D53"/>
    <w:rsid w:val="521E18C5"/>
    <w:rsid w:val="54EB393C"/>
    <w:rsid w:val="54ED70AA"/>
    <w:rsid w:val="5A4F2358"/>
    <w:rsid w:val="5AB008E9"/>
    <w:rsid w:val="5ACA4680"/>
    <w:rsid w:val="5BDD0E0A"/>
    <w:rsid w:val="5EA74EED"/>
    <w:rsid w:val="61EE4A2A"/>
    <w:rsid w:val="62EC0251"/>
    <w:rsid w:val="65ED7F10"/>
    <w:rsid w:val="66260A46"/>
    <w:rsid w:val="69095FBF"/>
    <w:rsid w:val="6D502FB8"/>
    <w:rsid w:val="6D6371BD"/>
    <w:rsid w:val="70516D36"/>
    <w:rsid w:val="7168271E"/>
    <w:rsid w:val="78CE40B2"/>
    <w:rsid w:val="7CE71C37"/>
    <w:rsid w:val="7DFC60FA"/>
    <w:rsid w:val="7EB35CEC"/>
    <w:rsid w:val="7FDA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7E0D"/>
  <w15:docId w15:val="{5D19C9E4-D6FB-4DC3-BDEF-A3FAD057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imes New Roman"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numId w:val="1"/>
      </w:numPr>
      <w:spacing w:line="480" w:lineRule="auto"/>
      <w:ind w:left="357" w:hanging="357"/>
      <w:outlineLvl w:val="1"/>
    </w:pPr>
    <w:rPr>
      <w:rFonts w:ascii="Times New Roman" w:eastAsiaTheme="minorEastAsia" w:hAnsi="Times New Roman" w:cs="Times New Roman"/>
      <w:b/>
      <w:bCs/>
      <w:sz w:val="24"/>
      <w:szCs w:val="32"/>
    </w:rPr>
  </w:style>
  <w:style w:type="paragraph" w:styleId="3">
    <w:name w:val="heading 3"/>
    <w:basedOn w:val="a"/>
    <w:next w:val="a"/>
    <w:link w:val="30"/>
    <w:uiPriority w:val="9"/>
    <w:unhideWhenUsed/>
    <w:qFormat/>
    <w:pPr>
      <w:keepNext/>
      <w:keepLines/>
      <w:spacing w:line="360" w:lineRule="auto"/>
      <w:ind w:left="360" w:hanging="360"/>
      <w:outlineLvl w:val="2"/>
    </w:pPr>
    <w:rPr>
      <w:rFonts w:ascii="Times New Roman" w:hAnsi="Times New Roman" w:cs="Times New Roman"/>
      <w:b/>
      <w:bCs/>
      <w:i/>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Strong"/>
    <w:basedOn w:val="a0"/>
    <w:uiPriority w:val="22"/>
    <w:qFormat/>
    <w:rPr>
      <w:b/>
      <w:bCs/>
    </w:rPr>
  </w:style>
  <w:style w:type="character" w:styleId="ae">
    <w:name w:val="line number"/>
    <w:basedOn w:val="a0"/>
    <w:uiPriority w:val="99"/>
    <w:semiHidden/>
    <w:unhideWhenUsed/>
    <w:qFormat/>
  </w:style>
  <w:style w:type="character" w:styleId="af">
    <w:name w:val="Hyperlink"/>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30">
    <w:name w:val="标题 3 字符"/>
    <w:basedOn w:val="a0"/>
    <w:link w:val="3"/>
    <w:uiPriority w:val="9"/>
    <w:qFormat/>
    <w:rPr>
      <w:rFonts w:ascii="Times New Roman" w:eastAsia="Times New Roman" w:hAnsi="Times New Roman" w:cs="Times New Roman"/>
      <w:b/>
      <w:bCs/>
      <w:i/>
      <w:sz w:val="24"/>
      <w:szCs w:val="32"/>
    </w:rPr>
  </w:style>
  <w:style w:type="character" w:customStyle="1" w:styleId="aa">
    <w:name w:val="页眉 字符"/>
    <w:basedOn w:val="a0"/>
    <w:link w:val="a9"/>
    <w:uiPriority w:val="99"/>
    <w:qFormat/>
    <w:rPr>
      <w:rFonts w:eastAsia="Times New Roman"/>
      <w:sz w:val="18"/>
      <w:szCs w:val="18"/>
    </w:rPr>
  </w:style>
  <w:style w:type="character" w:customStyle="1" w:styleId="a8">
    <w:name w:val="页脚 字符"/>
    <w:basedOn w:val="a0"/>
    <w:link w:val="a7"/>
    <w:uiPriority w:val="99"/>
    <w:qFormat/>
    <w:rPr>
      <w:rFonts w:eastAsia="Times New Roman"/>
      <w:sz w:val="18"/>
      <w:szCs w:val="18"/>
    </w:rPr>
  </w:style>
  <w:style w:type="character" w:customStyle="1" w:styleId="fontstyle01">
    <w:name w:val="fontstyle01"/>
    <w:basedOn w:val="a0"/>
    <w:qFormat/>
    <w:rPr>
      <w:rFonts w:ascii="AdvT108" w:hAnsi="AdvT108" w:hint="default"/>
      <w:color w:val="000000"/>
      <w:sz w:val="20"/>
      <w:szCs w:val="20"/>
    </w:rPr>
  </w:style>
  <w:style w:type="paragraph" w:customStyle="1" w:styleId="EndNoteBibliographyTitle">
    <w:name w:val="EndNote Bibliography Title"/>
    <w:basedOn w:val="a"/>
    <w:link w:val="EndNoteBibliographyTitle0"/>
    <w:qFormat/>
    <w:pPr>
      <w:jc w:val="center"/>
    </w:pPr>
    <w:rPr>
      <w:rFonts w:ascii="AdvT108" w:hAnsi="AdvT108"/>
      <w:sz w:val="20"/>
    </w:rPr>
  </w:style>
  <w:style w:type="character" w:customStyle="1" w:styleId="EndNoteBibliographyTitle0">
    <w:name w:val="EndNote Bibliography Title 字符"/>
    <w:basedOn w:val="a0"/>
    <w:link w:val="EndNoteBibliographyTitle"/>
    <w:qFormat/>
    <w:rPr>
      <w:rFonts w:ascii="AdvT108" w:eastAsia="Times New Roman" w:hAnsi="AdvT108" w:cstheme="minorBidi"/>
      <w:kern w:val="2"/>
      <w:szCs w:val="22"/>
    </w:rPr>
  </w:style>
  <w:style w:type="paragraph" w:customStyle="1" w:styleId="EndNoteBibliography">
    <w:name w:val="EndNote Bibliography"/>
    <w:basedOn w:val="a"/>
    <w:link w:val="EndNoteBibliography0"/>
    <w:qFormat/>
    <w:pPr>
      <w:spacing w:line="240" w:lineRule="auto"/>
    </w:pPr>
    <w:rPr>
      <w:rFonts w:ascii="AdvT108" w:hAnsi="AdvT108"/>
      <w:sz w:val="20"/>
    </w:rPr>
  </w:style>
  <w:style w:type="character" w:customStyle="1" w:styleId="EndNoteBibliography0">
    <w:name w:val="EndNote Bibliography 字符"/>
    <w:basedOn w:val="a0"/>
    <w:link w:val="EndNoteBibliography"/>
    <w:qFormat/>
    <w:rPr>
      <w:rFonts w:ascii="AdvT108" w:eastAsia="Times New Roman" w:hAnsi="AdvT108" w:cstheme="minorBidi"/>
      <w:kern w:val="2"/>
      <w:szCs w:val="22"/>
    </w:rPr>
  </w:style>
  <w:style w:type="character" w:customStyle="1" w:styleId="20">
    <w:name w:val="标题 2 字符"/>
    <w:basedOn w:val="a0"/>
    <w:link w:val="2"/>
    <w:uiPriority w:val="9"/>
    <w:qFormat/>
    <w:rPr>
      <w:rFonts w:ascii="Times New Roman" w:hAnsi="Times New Roman" w:cs="Times New Roman"/>
      <w:b/>
      <w:bCs/>
      <w:sz w:val="24"/>
      <w:szCs w:val="32"/>
    </w:rPr>
  </w:style>
  <w:style w:type="character" w:styleId="af1">
    <w:name w:val="Placeholder Text"/>
    <w:basedOn w:val="a0"/>
    <w:uiPriority w:val="99"/>
    <w:semiHidden/>
    <w:qFormat/>
    <w:rPr>
      <w:color w:val="808080"/>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fontstyle11">
    <w:name w:val="fontstyle11"/>
    <w:basedOn w:val="a0"/>
    <w:qFormat/>
    <w:rPr>
      <w:rFonts w:ascii="TimesNewRomanPSMT" w:hAnsi="TimesNewRomanPSMT" w:hint="default"/>
      <w:color w:val="000000"/>
      <w:sz w:val="22"/>
      <w:szCs w:val="22"/>
    </w:rPr>
  </w:style>
  <w:style w:type="character" w:customStyle="1" w:styleId="10">
    <w:name w:val="标题 1 字符"/>
    <w:basedOn w:val="a0"/>
    <w:link w:val="1"/>
    <w:uiPriority w:val="9"/>
    <w:qFormat/>
    <w:rPr>
      <w:rFonts w:eastAsia="Times New Roman"/>
      <w:b/>
      <w:bCs/>
      <w:kern w:val="44"/>
      <w:sz w:val="44"/>
      <w:szCs w:val="44"/>
    </w:rPr>
  </w:style>
  <w:style w:type="paragraph" w:customStyle="1" w:styleId="Heading-Main">
    <w:name w:val="Heading-Main"/>
    <w:basedOn w:val="a"/>
    <w:qFormat/>
    <w:pPr>
      <w:keepNext/>
      <w:widowControl/>
      <w:spacing w:before="240" w:after="120"/>
      <w:jc w:val="left"/>
      <w:outlineLvl w:val="0"/>
    </w:pPr>
    <w:rPr>
      <w:rFonts w:ascii="Times New Roman" w:hAnsi="Times New Roman" w:cs="Times New Roman"/>
      <w:b/>
      <w:bCs/>
      <w:kern w:val="28"/>
      <w:sz w:val="24"/>
      <w:szCs w:val="24"/>
      <w:lang w:eastAsia="en-US"/>
    </w:rPr>
  </w:style>
  <w:style w:type="paragraph" w:customStyle="1" w:styleId="Affiliation">
    <w:name w:val="Affiliation"/>
    <w:basedOn w:val="a"/>
    <w:qFormat/>
    <w:pPr>
      <w:widowControl/>
      <w:spacing w:before="120"/>
      <w:jc w:val="left"/>
    </w:pPr>
    <w:rPr>
      <w:rFonts w:ascii="Times New Roman" w:hAnsi="Times New Roman" w:cs="Times New Roman"/>
      <w:kern w:val="0"/>
      <w:sz w:val="24"/>
      <w:szCs w:val="24"/>
      <w:lang w:eastAsia="en-US"/>
    </w:rPr>
  </w:style>
  <w:style w:type="paragraph" w:styleId="af2">
    <w:name w:val="List Paragraph"/>
    <w:basedOn w:val="a"/>
    <w:uiPriority w:val="34"/>
    <w:qFormat/>
    <w:pPr>
      <w:ind w:firstLineChars="200" w:firstLine="420"/>
    </w:pPr>
  </w:style>
  <w:style w:type="character" w:customStyle="1" w:styleId="50">
    <w:name w:val="标题 5 字符"/>
    <w:basedOn w:val="a0"/>
    <w:link w:val="5"/>
    <w:uiPriority w:val="9"/>
    <w:semiHidden/>
    <w:qFormat/>
    <w:rPr>
      <w:rFonts w:eastAsia="Times New Roman"/>
      <w:b/>
      <w:bCs/>
      <w:sz w:val="28"/>
      <w:szCs w:val="28"/>
    </w:rPr>
  </w:style>
  <w:style w:type="character" w:customStyle="1" w:styleId="highlight">
    <w:name w:val="highlight"/>
    <w:basedOn w:val="a0"/>
    <w:qFormat/>
  </w:style>
  <w:style w:type="character" w:customStyle="1" w:styleId="apple-converted-space">
    <w:name w:val="apple-converted-space"/>
    <w:basedOn w:val="a0"/>
    <w:qFormat/>
  </w:style>
  <w:style w:type="character" w:customStyle="1" w:styleId="a4">
    <w:name w:val="批注文字 字符"/>
    <w:basedOn w:val="a0"/>
    <w:link w:val="a3"/>
    <w:uiPriority w:val="99"/>
    <w:qFormat/>
    <w:rPr>
      <w:rFonts w:eastAsia="Times New Roman"/>
    </w:rPr>
  </w:style>
  <w:style w:type="character" w:customStyle="1" w:styleId="ac">
    <w:name w:val="批注主题 字符"/>
    <w:basedOn w:val="a4"/>
    <w:link w:val="ab"/>
    <w:uiPriority w:val="99"/>
    <w:semiHidden/>
    <w:qFormat/>
    <w:rPr>
      <w:rFonts w:eastAsia="Times New Roman"/>
      <w:b/>
      <w:bCs/>
    </w:rPr>
  </w:style>
  <w:style w:type="character" w:customStyle="1" w:styleId="a6">
    <w:name w:val="批注框文本 字符"/>
    <w:basedOn w:val="a0"/>
    <w:link w:val="a5"/>
    <w:uiPriority w:val="99"/>
    <w:semiHidden/>
    <w:qFormat/>
    <w:rPr>
      <w:rFonts w:eastAsia="Times New Roman"/>
      <w:sz w:val="18"/>
      <w:szCs w:val="18"/>
    </w:rPr>
  </w:style>
  <w:style w:type="paragraph" w:customStyle="1" w:styleId="11">
    <w:name w:val="修订1"/>
    <w:hidden/>
    <w:uiPriority w:val="99"/>
    <w:semiHidden/>
    <w:qFormat/>
    <w:rPr>
      <w:rFonts w:asciiTheme="minorHAnsi" w:eastAsia="Times New Roman" w:hAnsiTheme="minorHAnsi" w:cstheme="minorBidi"/>
      <w:kern w:val="2"/>
      <w:sz w:val="21"/>
      <w:szCs w:val="22"/>
    </w:rPr>
  </w:style>
  <w:style w:type="character" w:customStyle="1" w:styleId="left">
    <w:name w:val="lef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gdc.noaa.gov/mgg/global/global.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glims.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0F392B0-0E61-475C-AF0B-C68D1B5795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25</Pages>
  <Words>17048</Words>
  <Characters>97180</Characters>
  <Application>Microsoft Office Word</Application>
  <DocSecurity>0</DocSecurity>
  <Lines>809</Lines>
  <Paragraphs>227</Paragraphs>
  <ScaleCrop>false</ScaleCrop>
  <Company> </Company>
  <LinksUpToDate>false</LinksUpToDate>
  <CharactersWithSpaces>114001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SH</cp:lastModifiedBy>
  <cp:revision>7</cp:revision>
  <dcterms:created xsi:type="dcterms:W3CDTF">2020-08-12T17:57:00Z</dcterms:created>
  <dcterms:modified xsi:type="dcterms:W3CDTF">2020-08-12T19:38:00Z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http://www.zotero.org/styles/atmospheric-chemistry-and-physics</vt:lpwstr>
  </property>
  <property fmtid="{D5CDD505-2E9C-101B-9397-08002B2CF9AE}" pid="12" name="Mendeley Recent Style Name 4_1">
    <vt:lpwstr>Atmospheric Chemistry and Physics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